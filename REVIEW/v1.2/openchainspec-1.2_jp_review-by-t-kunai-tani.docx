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FA0A75">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FA0A75">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FA0A75">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FA0A75">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FA0A75">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FA0A75">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FA0A75">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FA0A75">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FA0A75">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FA0A75">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FA0A75">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FA0A75">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4" w:name="_Toc480816633"/>
      <w:bookmarkStart w:id="5" w:name="_Toc483131392"/>
      <w:bookmarkStart w:id="6" w:name="_Toc511654535"/>
      <w:r w:rsidRPr="009D3009">
        <w:lastRenderedPageBreak/>
        <w:t>免責事項（</w:t>
      </w:r>
      <w:r w:rsidRPr="009D3009">
        <w:t>Disclaimer</w:t>
      </w:r>
      <w:r w:rsidRPr="009D3009">
        <w:t>）</w:t>
      </w:r>
      <w:bookmarkEnd w:id="4"/>
      <w:bookmarkEnd w:id="5"/>
      <w:bookmarkEnd w:id="6"/>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7" w:name="_Toc480816634"/>
      <w:bookmarkStart w:id="8" w:name="_Toc483131393"/>
      <w:bookmarkStart w:id="9" w:name="_Toc511654536"/>
      <w:r w:rsidRPr="009D3009">
        <w:rPr>
          <w:rFonts w:hint="eastAsia"/>
        </w:rPr>
        <w:t>著作権、ライセンス</w:t>
      </w:r>
      <w:bookmarkEnd w:id="7"/>
      <w:bookmarkEnd w:id="8"/>
      <w:bookmarkEnd w:id="9"/>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6557E1"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10" w:name="_bookmark0"/>
      <w:bookmarkStart w:id="11" w:name="_Toc480816635"/>
      <w:bookmarkStart w:id="12" w:name="_Toc483131394"/>
      <w:bookmarkStart w:id="13" w:name="_Toc511654537"/>
      <w:bookmarkEnd w:id="10"/>
      <w:r w:rsidRPr="009D3009">
        <w:lastRenderedPageBreak/>
        <w:t>1</w:t>
      </w:r>
      <w:r w:rsidR="00AC31F6" w:rsidRPr="009D3009">
        <w:rPr>
          <w:rFonts w:hint="eastAsia"/>
        </w:rPr>
        <w:t>）</w:t>
      </w:r>
      <w:r w:rsidRPr="009D3009">
        <w:t>はじめに</w:t>
      </w:r>
      <w:bookmarkEnd w:id="11"/>
      <w:bookmarkEnd w:id="12"/>
      <w:bookmarkEnd w:id="13"/>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6227A53E"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commentRangeStart w:id="14"/>
      <w:ins w:id="15" w:author="M.Taniguchi" w:date="2018-04-23T08:46:00Z">
        <w:r w:rsidR="0093693A">
          <w:rPr>
            <w:rFonts w:ascii="Calibri" w:eastAsia="ＭＳ ゴシック" w:hAnsi="Calibri" w:cs="Calibri" w:hint="eastAsia"/>
            <w:kern w:val="0"/>
            <w:sz w:val="22"/>
            <w:szCs w:val="22"/>
          </w:rPr>
          <w:t>証跡となる</w:t>
        </w:r>
      </w:ins>
      <w:ins w:id="16" w:author="M.Taniguchi" w:date="2018-04-23T08:47:00Z">
        <w:r w:rsidR="0093693A">
          <w:rPr>
            <w:rFonts w:ascii="Calibri" w:eastAsia="ＭＳ ゴシック" w:hAnsi="Calibri" w:cs="Calibri" w:hint="eastAsia"/>
            <w:kern w:val="0"/>
            <w:sz w:val="22"/>
            <w:szCs w:val="22"/>
          </w:rPr>
          <w:t>資料</w:t>
        </w:r>
        <w:commentRangeEnd w:id="14"/>
        <w:r w:rsidR="0093693A">
          <w:rPr>
            <w:rStyle w:val="af2"/>
          </w:rPr>
          <w:commentReference w:id="14"/>
        </w:r>
      </w:ins>
      <w:del w:id="17" w:author="M.Taniguchi" w:date="2018-04-23T08:46:00Z">
        <w:r w:rsidRPr="009D3009" w:rsidDel="0093693A">
          <w:rPr>
            <w:rFonts w:ascii="Calibri" w:eastAsia="ＭＳ ゴシック" w:hAnsi="Calibri" w:cs="Calibri"/>
            <w:kern w:val="0"/>
            <w:sz w:val="22"/>
            <w:szCs w:val="22"/>
          </w:rPr>
          <w:delText xml:space="preserve"> </w:delText>
        </w:r>
        <w:r w:rsidRPr="009D3009" w:rsidDel="0093693A">
          <w:rPr>
            <w:rFonts w:ascii="Calibri" w:eastAsia="ＭＳ ゴシック" w:hAnsi="Calibri" w:cs="Calibri"/>
            <w:kern w:val="0"/>
            <w:sz w:val="22"/>
            <w:szCs w:val="22"/>
          </w:rPr>
          <w:delText>検証すべき証跡</w:delText>
        </w:r>
      </w:del>
      <w:ins w:id="18" w:author="工内 隆" w:date="2018-04-18T14:26:00Z">
        <w:del w:id="19" w:author="M.Taniguchi" w:date="2018-04-23T08:46:00Z">
          <w:r w:rsidR="003D4F32" w:rsidDel="0093693A">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ins w:id="20" w:author="工内 隆" w:date="2018-04-18T14:27:00Z">
        <w:del w:id="21" w:author="M.Taniguchi" w:date="2018-04-26T08:41:00Z">
          <w:r w:rsidR="003D4F32" w:rsidDel="000F0FD6">
            <w:rPr>
              <w:rFonts w:ascii="Calibri" w:eastAsia="ＭＳ ゴシック" w:hAnsi="Calibri" w:cs="Calibri" w:hint="eastAsia"/>
              <w:kern w:val="0"/>
              <w:sz w:val="22"/>
              <w:szCs w:val="22"/>
            </w:rPr>
            <w:delText>資材</w:delText>
          </w:r>
        </w:del>
      </w:ins>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del w:id="22" w:author="工内 隆" w:date="2018-04-18T14:27:00Z">
        <w:r w:rsidRPr="009D3009" w:rsidDel="003D4F32">
          <w:rPr>
            <w:rFonts w:ascii="Calibri" w:eastAsia="ＭＳ ゴシック" w:hAnsi="Calibri" w:cs="Calibri"/>
            <w:kern w:val="0"/>
            <w:sz w:val="22"/>
            <w:szCs w:val="22"/>
          </w:rPr>
          <w:delText>Artifact</w:delText>
        </w:r>
      </w:del>
      <w:ins w:id="23" w:author="工内 隆" w:date="2018-04-18T14:27:00Z">
        <w:r w:rsidR="003D4F32">
          <w:rPr>
            <w:rFonts w:ascii="Calibri" w:eastAsia="ＭＳ ゴシック" w:hAnsi="Calibri" w:cs="Calibri"/>
            <w:kern w:val="0"/>
            <w:sz w:val="22"/>
            <w:szCs w:val="22"/>
          </w:rPr>
          <w:t>Material</w:t>
        </w:r>
      </w:ins>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6"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24" w:name="_bookmark1"/>
      <w:bookmarkStart w:id="25" w:name="_Toc480816636"/>
      <w:bookmarkStart w:id="26" w:name="_Toc483131395"/>
      <w:bookmarkStart w:id="27" w:name="_Toc511654538"/>
      <w:bookmarkEnd w:id="24"/>
      <w:r w:rsidRPr="009D3009">
        <w:lastRenderedPageBreak/>
        <w:t>2</w:t>
      </w:r>
      <w:r w:rsidR="00F0198F" w:rsidRPr="009D3009">
        <w:rPr>
          <w:rFonts w:hint="eastAsia"/>
        </w:rPr>
        <w:t>）</w:t>
      </w:r>
      <w:r w:rsidRPr="009D3009">
        <w:t>用語の定義</w:t>
      </w:r>
      <w:bookmarkEnd w:id="25"/>
      <w:bookmarkEnd w:id="26"/>
      <w:bookmarkEnd w:id="27"/>
    </w:p>
    <w:p w14:paraId="65BE1FA6" w14:textId="2DE7643C"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28" w:author="工内 隆" w:date="2018-04-18T14:28:00Z">
        <w:r w:rsidDel="003D4F32">
          <w:rPr>
            <w:rFonts w:ascii="Calibri" w:eastAsia="ＭＳ ゴシック" w:hAnsi="Calibri" w:cs="Calibri" w:hint="eastAsia"/>
            <w:b/>
            <w:color w:val="FF0000"/>
            <w:kern w:val="0"/>
            <w:sz w:val="22"/>
            <w:szCs w:val="22"/>
          </w:rPr>
          <w:delText>生成物</w:delText>
        </w:r>
      </w:del>
      <w:ins w:id="29" w:author="工内 隆" w:date="2018-04-18T14:28:00Z">
        <w:r w:rsidR="003D4F32">
          <w:rPr>
            <w:rFonts w:ascii="Calibri" w:eastAsia="ＭＳ ゴシック" w:hAnsi="Calibri" w:cs="Calibri" w:hint="eastAsia"/>
            <w:b/>
            <w:color w:val="FF0000"/>
            <w:kern w:val="0"/>
            <w:sz w:val="22"/>
            <w:szCs w:val="22"/>
          </w:rPr>
          <w:t>関連</w:t>
        </w:r>
        <w:commentRangeStart w:id="30"/>
        <w:commentRangeStart w:id="31"/>
        <w:r w:rsidR="003D4F32">
          <w:rPr>
            <w:rFonts w:ascii="Calibri" w:eastAsia="ＭＳ ゴシック" w:hAnsi="Calibri" w:cs="Calibri" w:hint="eastAsia"/>
            <w:b/>
            <w:color w:val="FF0000"/>
            <w:kern w:val="0"/>
            <w:sz w:val="22"/>
            <w:szCs w:val="22"/>
          </w:rPr>
          <w:t>資料</w:t>
        </w:r>
      </w:ins>
      <w:commentRangeEnd w:id="30"/>
      <w:ins w:id="32" w:author="工内 隆" w:date="2018-04-18T14:34:00Z">
        <w:r w:rsidR="003D4F32">
          <w:rPr>
            <w:rStyle w:val="af2"/>
          </w:rPr>
          <w:commentReference w:id="30"/>
        </w:r>
      </w:ins>
      <w:commentRangeEnd w:id="31"/>
      <w:r w:rsidR="0093693A">
        <w:rPr>
          <w:rStyle w:val="af2"/>
        </w:rPr>
        <w:commentReference w:id="31"/>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ins w:id="33" w:author="工内 隆" w:date="2018-04-18T14:28:00Z">
        <w:r w:rsidR="003D4F32">
          <w:rPr>
            <w:rFonts w:ascii="Calibri" w:eastAsia="ＭＳ ゴシック" w:hAnsi="Calibri" w:cs="Calibri" w:hint="eastAsia"/>
            <w:b/>
            <w:color w:val="FF0000"/>
            <w:kern w:val="0"/>
            <w:sz w:val="22"/>
            <w:szCs w:val="22"/>
          </w:rPr>
          <w:t>ある</w:t>
        </w:r>
      </w:ins>
      <w:del w:id="34" w:author="工内 隆" w:date="2018-04-18T14:28:00Z">
        <w:r w:rsidR="00C76D1D" w:rsidRPr="00C76D1D" w:rsidDel="003D4F32">
          <w:rPr>
            <w:rFonts w:ascii="Calibri" w:eastAsia="ＭＳ ゴシック" w:hAnsi="Calibri" w:cs="Calibri" w:hint="eastAsia"/>
            <w:color w:val="FF0000"/>
            <w:kern w:val="0"/>
            <w:sz w:val="22"/>
            <w:szCs w:val="22"/>
          </w:rPr>
          <w:delText>提供され</w:delText>
        </w:r>
      </w:del>
      <w:del w:id="35" w:author="工内 隆" w:date="2018-04-18T14:29:00Z">
        <w:r w:rsidR="00C76D1D" w:rsidRPr="00C76D1D" w:rsidDel="003D4F32">
          <w:rPr>
            <w:rFonts w:ascii="Calibri" w:eastAsia="ＭＳ ゴシック" w:hAnsi="Calibri" w:cs="Calibri" w:hint="eastAsia"/>
            <w:color w:val="FF0000"/>
            <w:kern w:val="0"/>
            <w:sz w:val="22"/>
            <w:szCs w:val="22"/>
          </w:rPr>
          <w:delText>た</w:delText>
        </w:r>
      </w:del>
      <w:r w:rsidR="00C76D1D" w:rsidRPr="00C76D1D">
        <w:rPr>
          <w:rFonts w:ascii="Calibri" w:eastAsia="ＭＳ ゴシック" w:hAnsi="Calibri" w:cs="Calibri" w:hint="eastAsia"/>
          <w:color w:val="FF0000"/>
          <w:kern w:val="0"/>
          <w:sz w:val="22"/>
          <w:szCs w:val="22"/>
        </w:rPr>
        <w:t>「供給ソフトウェア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ins w:id="36" w:author="工内 隆" w:date="2018-04-18T14:29:00Z">
        <w:r w:rsidR="003D4F32">
          <w:rPr>
            <w:rFonts w:ascii="Calibri" w:eastAsia="ＭＳ ゴシック" w:hAnsi="Calibri" w:cs="Calibri" w:hint="eastAsia"/>
            <w:color w:val="FF0000"/>
            <w:kern w:val="0"/>
            <w:sz w:val="22"/>
            <w:szCs w:val="22"/>
          </w:rPr>
          <w:t>のリリース</w:t>
        </w:r>
      </w:ins>
      <w:ins w:id="37" w:author="工内 隆" w:date="2018-04-18T14:43:00Z">
        <w:r w:rsidR="003D4F32">
          <w:rPr>
            <w:rFonts w:ascii="Calibri" w:eastAsia="ＭＳ ゴシック" w:hAnsi="Calibri" w:cs="Calibri" w:hint="eastAsia"/>
            <w:color w:val="FF0000"/>
            <w:kern w:val="0"/>
            <w:sz w:val="22"/>
            <w:szCs w:val="22"/>
          </w:rPr>
          <w:t>を対象とした</w:t>
        </w:r>
      </w:ins>
      <w:del w:id="38" w:author="工内 隆" w:date="2018-04-18T14:43:00Z">
        <w:r w:rsidR="00C76D1D" w:rsidDel="003D4F32">
          <w:rPr>
            <w:rFonts w:ascii="Calibri" w:eastAsia="ＭＳ ゴシック" w:hAnsi="Calibri" w:cs="Calibri" w:hint="eastAsia"/>
            <w:color w:val="FF0000"/>
            <w:kern w:val="0"/>
            <w:sz w:val="22"/>
            <w:szCs w:val="22"/>
          </w:rPr>
          <w:delText>に対する</w:delText>
        </w:r>
      </w:del>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w:t>
      </w:r>
      <w:del w:id="39" w:author="工内 隆" w:date="2018-04-18T14:43:00Z">
        <w:r w:rsidR="00C76D1D" w:rsidDel="003D4F32">
          <w:rPr>
            <w:rFonts w:ascii="Calibri" w:eastAsia="ＭＳ ゴシック" w:hAnsi="Calibri" w:cs="Calibri" w:hint="eastAsia"/>
            <w:color w:val="FF0000"/>
            <w:kern w:val="0"/>
            <w:sz w:val="22"/>
            <w:szCs w:val="22"/>
          </w:rPr>
          <w:delText>であること</w:delText>
        </w:r>
      </w:del>
      <w:r w:rsidR="00C76D1D">
        <w:rPr>
          <w:rFonts w:ascii="Calibri" w:eastAsia="ＭＳ ゴシック" w:hAnsi="Calibri" w:cs="Calibri" w:hint="eastAsia"/>
          <w:color w:val="FF0000"/>
          <w:kern w:val="0"/>
          <w:sz w:val="22"/>
          <w:szCs w:val="22"/>
        </w:rPr>
        <w:t>を示す</w:t>
      </w:r>
      <w:del w:id="40" w:author="工内 隆" w:date="2018-04-18T14:43:00Z">
        <w:r w:rsidR="00C76D1D" w:rsidDel="003D4F32">
          <w:rPr>
            <w:rFonts w:ascii="Calibri" w:eastAsia="ＭＳ ゴシック" w:hAnsi="Calibri" w:cs="Calibri" w:hint="eastAsia"/>
            <w:color w:val="FF0000"/>
            <w:kern w:val="0"/>
            <w:sz w:val="22"/>
            <w:szCs w:val="22"/>
          </w:rPr>
          <w:delText>、</w:delText>
        </w:r>
      </w:del>
      <w:ins w:id="41" w:author="工内 隆" w:date="2018-04-18T14:43:00Z">
        <w:r w:rsidR="003D4F32">
          <w:rPr>
            <w:rFonts w:ascii="Calibri" w:eastAsia="ＭＳ ゴシック" w:hAnsi="Calibri" w:cs="Calibri" w:hint="eastAsia"/>
            <w:color w:val="FF0000"/>
            <w:kern w:val="0"/>
            <w:sz w:val="22"/>
            <w:szCs w:val="22"/>
          </w:rPr>
          <w:t>関連</w:t>
        </w:r>
      </w:ins>
      <w:ins w:id="42" w:author="工内 隆" w:date="2018-04-18T14:44:00Z">
        <w:r w:rsidR="003D4F32">
          <w:rPr>
            <w:rFonts w:ascii="Calibri" w:eastAsia="ＭＳ ゴシック" w:hAnsi="Calibri" w:cs="Calibri" w:hint="eastAsia"/>
            <w:color w:val="FF0000"/>
            <w:kern w:val="0"/>
            <w:sz w:val="22"/>
            <w:szCs w:val="22"/>
          </w:rPr>
          <w:t>資料の</w:t>
        </w:r>
      </w:ins>
      <w:commentRangeStart w:id="43"/>
      <w:r w:rsidR="00C76D1D">
        <w:rPr>
          <w:rFonts w:ascii="Calibri" w:eastAsia="ＭＳ ゴシック" w:hAnsi="Calibri" w:cs="Calibri" w:hint="eastAsia"/>
          <w:color w:val="FF0000"/>
          <w:kern w:val="0"/>
          <w:sz w:val="22"/>
          <w:szCs w:val="22"/>
        </w:rPr>
        <w:t>集合</w:t>
      </w:r>
      <w:commentRangeEnd w:id="43"/>
      <w:r w:rsidR="0063403A">
        <w:rPr>
          <w:rStyle w:val="af2"/>
        </w:rPr>
        <w:commentReference w:id="43"/>
      </w:r>
      <w:del w:id="44" w:author="工内 隆" w:date="2018-04-18T14:44:00Z">
        <w:r w:rsidR="00C76D1D" w:rsidDel="003D4F32">
          <w:rPr>
            <w:rFonts w:ascii="Calibri" w:eastAsia="ＭＳ ゴシック" w:hAnsi="Calibri" w:cs="Calibri" w:hint="eastAsia"/>
            <w:color w:val="FF0000"/>
            <w:kern w:val="0"/>
            <w:sz w:val="22"/>
            <w:szCs w:val="22"/>
          </w:rPr>
          <w:delText>的な生成物</w:delText>
        </w:r>
      </w:del>
      <w:r w:rsidR="00C76D1D" w:rsidRPr="00C76D1D">
        <w:rPr>
          <w:rFonts w:ascii="Calibri" w:eastAsia="ＭＳ ゴシック" w:hAnsi="Calibri" w:cs="Calibri" w:hint="eastAsia"/>
          <w:color w:val="FF0000"/>
          <w:kern w:val="0"/>
          <w:sz w:val="22"/>
          <w:szCs w:val="22"/>
        </w:rPr>
        <w:t>。</w:t>
      </w:r>
      <w:ins w:id="45" w:author="工内 隆" w:date="2018-04-18T14:44:00Z">
        <w:r w:rsidR="003D4F32">
          <w:rPr>
            <w:rFonts w:ascii="Calibri" w:eastAsia="ＭＳ ゴシック" w:hAnsi="Calibri" w:cs="Calibri" w:hint="eastAsia"/>
            <w:color w:val="FF0000"/>
            <w:kern w:val="0"/>
            <w:sz w:val="22"/>
            <w:szCs w:val="22"/>
          </w:rPr>
          <w:t>その集合には</w:t>
        </w:r>
      </w:ins>
      <w:ins w:id="46" w:author="工内 隆" w:date="2018-04-18T14:45:00Z">
        <w:r w:rsidR="003D4F32">
          <w:rPr>
            <w:rFonts w:ascii="Calibri" w:eastAsia="ＭＳ ゴシック" w:hAnsi="Calibri" w:cs="Calibri" w:hint="eastAsia"/>
            <w:color w:val="FF0000"/>
            <w:kern w:val="0"/>
            <w:sz w:val="22"/>
            <w:szCs w:val="22"/>
          </w:rPr>
          <w:t>次のような資料の一つ、ないしは複数が含まれる（こ</w:t>
        </w:r>
      </w:ins>
      <w:ins w:id="47" w:author="工内 隆" w:date="2018-04-18T14:46:00Z">
        <w:r w:rsidR="003D4F32">
          <w:rPr>
            <w:rFonts w:ascii="Calibri" w:eastAsia="ＭＳ ゴシック" w:hAnsi="Calibri" w:cs="Calibri" w:hint="eastAsia"/>
            <w:color w:val="FF0000"/>
            <w:kern w:val="0"/>
            <w:sz w:val="22"/>
            <w:szCs w:val="22"/>
          </w:rPr>
          <w:t>れらに限定されるものではない）。ソースコード、帰属告知、</w:t>
        </w:r>
      </w:ins>
      <w:ins w:id="48" w:author="工内 隆" w:date="2018-04-18T14:47:00Z">
        <w:r w:rsidR="003D4F32">
          <w:rPr>
            <w:rFonts w:ascii="Calibri" w:eastAsia="ＭＳ ゴシック" w:hAnsi="Calibri" w:cs="Calibri" w:hint="eastAsia"/>
            <w:color w:val="FF0000"/>
            <w:kern w:val="0"/>
            <w:sz w:val="22"/>
            <w:szCs w:val="22"/>
          </w:rPr>
          <w:t>著作権</w:t>
        </w:r>
      </w:ins>
      <w:ins w:id="49" w:author="工内 隆" w:date="2018-04-18T14:48:00Z">
        <w:r w:rsidR="003D4F32">
          <w:rPr>
            <w:rFonts w:ascii="Calibri" w:eastAsia="ＭＳ ゴシック" w:hAnsi="Calibri" w:cs="Calibri" w:hint="eastAsia"/>
            <w:color w:val="FF0000"/>
            <w:kern w:val="0"/>
            <w:sz w:val="22"/>
            <w:szCs w:val="22"/>
          </w:rPr>
          <w:t>表示</w:t>
        </w:r>
      </w:ins>
      <w:ins w:id="50" w:author="工内 隆" w:date="2018-04-18T14:47:00Z">
        <w:r w:rsidR="003D4F32">
          <w:rPr>
            <w:rFonts w:ascii="Calibri" w:eastAsia="ＭＳ ゴシック" w:hAnsi="Calibri" w:cs="Calibri" w:hint="eastAsia"/>
            <w:color w:val="FF0000"/>
            <w:kern w:val="0"/>
            <w:sz w:val="22"/>
            <w:szCs w:val="22"/>
          </w:rPr>
          <w:t>、</w:t>
        </w:r>
      </w:ins>
      <w:ins w:id="51" w:author="工内 隆" w:date="2018-04-18T14:48:00Z">
        <w:r w:rsidR="003D4F32">
          <w:rPr>
            <w:rFonts w:ascii="Calibri" w:eastAsia="ＭＳ ゴシック" w:hAnsi="Calibri" w:cs="Calibri" w:hint="eastAsia"/>
            <w:color w:val="FF0000"/>
            <w:kern w:val="0"/>
            <w:sz w:val="22"/>
            <w:szCs w:val="22"/>
          </w:rPr>
          <w:t>ライセンスの</w:t>
        </w:r>
      </w:ins>
      <w:ins w:id="52" w:author="工内 隆" w:date="2018-04-18T14:49:00Z">
        <w:r w:rsidR="003D4F32">
          <w:rPr>
            <w:rFonts w:ascii="Calibri" w:eastAsia="ＭＳ ゴシック" w:hAnsi="Calibri" w:cs="Calibri" w:hint="eastAsia"/>
            <w:color w:val="FF0000"/>
            <w:kern w:val="0"/>
            <w:sz w:val="22"/>
            <w:szCs w:val="22"/>
          </w:rPr>
          <w:t>写し</w:t>
        </w:r>
      </w:ins>
      <w:ins w:id="53" w:author="工内 隆" w:date="2018-04-18T14:47:00Z">
        <w:r w:rsidR="003D4F32">
          <w:rPr>
            <w:rFonts w:ascii="Calibri" w:eastAsia="ＭＳ ゴシック" w:hAnsi="Calibri" w:cs="Calibri" w:hint="eastAsia"/>
            <w:color w:val="FF0000"/>
            <w:kern w:val="0"/>
            <w:sz w:val="22"/>
            <w:szCs w:val="22"/>
          </w:rPr>
          <w:t>、</w:t>
        </w:r>
      </w:ins>
      <w:ins w:id="54" w:author="工内 隆" w:date="2018-04-18T14:49:00Z">
        <w:r w:rsidR="003D4F32">
          <w:rPr>
            <w:rFonts w:ascii="Calibri" w:eastAsia="ＭＳ ゴシック" w:hAnsi="Calibri" w:cs="Calibri" w:hint="eastAsia"/>
            <w:color w:val="FF0000"/>
            <w:kern w:val="0"/>
            <w:sz w:val="22"/>
            <w:szCs w:val="22"/>
          </w:rPr>
          <w:t>改変告知、書面による申し出、</w:t>
        </w:r>
        <w:r w:rsidR="003D4F32">
          <w:rPr>
            <w:rFonts w:ascii="Calibri" w:eastAsia="ＭＳ ゴシック" w:hAnsi="Calibri" w:cs="Calibri" w:hint="eastAsia"/>
            <w:color w:val="FF0000"/>
            <w:kern w:val="0"/>
            <w:sz w:val="22"/>
            <w:szCs w:val="22"/>
          </w:rPr>
          <w:t>SPDX</w:t>
        </w:r>
        <w:r w:rsidR="003D4F32">
          <w:rPr>
            <w:rFonts w:ascii="Calibri" w:eastAsia="ＭＳ ゴシック" w:hAnsi="Calibri" w:cs="Calibri" w:hint="eastAsia"/>
            <w:color w:val="FF0000"/>
            <w:kern w:val="0"/>
            <w:sz w:val="22"/>
            <w:szCs w:val="22"/>
          </w:rPr>
          <w:t>ドキュメント</w:t>
        </w:r>
      </w:ins>
      <w:ins w:id="55" w:author="工内 隆" w:date="2018-04-18T14:50:00Z">
        <w:r w:rsidR="003D4F32">
          <w:rPr>
            <w:rFonts w:ascii="Calibri" w:eastAsia="ＭＳ ゴシック" w:hAnsi="Calibri" w:cs="Calibri" w:hint="eastAsia"/>
            <w:color w:val="FF0000"/>
            <w:kern w:val="0"/>
            <w:sz w:val="22"/>
            <w:szCs w:val="22"/>
          </w:rPr>
          <w:t>など。</w:t>
        </w:r>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72D43EF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56" w:author="工内 隆" w:date="2018-04-18T14:50:00Z">
        <w:r w:rsidR="00C30408" w:rsidDel="003D4F32">
          <w:rPr>
            <w:rFonts w:ascii="Calibri" w:eastAsia="ＭＳ ゴシック" w:hAnsi="Calibri" w:cs="Calibri" w:hint="eastAsia"/>
            <w:color w:val="FF0000"/>
            <w:kern w:val="0"/>
            <w:sz w:val="22"/>
            <w:szCs w:val="22"/>
          </w:rPr>
          <w:delText>が</w:delText>
        </w:r>
      </w:del>
      <w:ins w:id="57" w:author="工内 隆" w:date="2018-04-18T14:50:00Z">
        <w:r w:rsidR="003D4F32">
          <w:rPr>
            <w:rFonts w:ascii="Calibri" w:eastAsia="ＭＳ ゴシック" w:hAnsi="Calibri" w:cs="Calibri" w:hint="eastAsia"/>
            <w:color w:val="FF0000"/>
            <w:kern w:val="0"/>
            <w:sz w:val="22"/>
            <w:szCs w:val="22"/>
          </w:rPr>
          <w:t>を</w:t>
        </w:r>
      </w:ins>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r w:rsidR="004D08A0">
        <w:rPr>
          <w:rFonts w:ascii="Calibri" w:eastAsia="ＭＳ ゴシック" w:hAnsi="Calibri" w:cs="Calibri" w:hint="eastAsia"/>
          <w:color w:val="FF0000"/>
          <w:kern w:val="0"/>
          <w:sz w:val="22"/>
          <w:szCs w:val="22"/>
        </w:rPr>
        <w:t>手続き</w:t>
      </w:r>
      <w:r w:rsidRPr="00C30408">
        <w:rPr>
          <w:rFonts w:ascii="Calibri" w:eastAsia="ＭＳ ゴシック" w:hAnsi="Calibri" w:cs="Calibri"/>
          <w:strike/>
          <w:color w:val="FF0000"/>
          <w:kern w:val="0"/>
          <w:sz w:val="22"/>
          <w:szCs w:val="22"/>
        </w:rPr>
        <w:t>手順</w:t>
      </w:r>
      <w:r w:rsidRPr="009D3009">
        <w:rPr>
          <w:rFonts w:ascii="Calibri" w:eastAsia="ＭＳ ゴシック" w:hAnsi="Calibri" w:cs="Calibri"/>
          <w:kern w:val="0"/>
          <w:sz w:val="22"/>
          <w:szCs w:val="22"/>
        </w:rPr>
        <w:t>の結果</w:t>
      </w:r>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存在の確認が</w:t>
      </w:r>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r w:rsidRPr="009D3009">
        <w:rPr>
          <w:rFonts w:ascii="Calibri" w:eastAsia="ＭＳ ゴシック" w:hAnsi="Calibri" w:cs="Calibri"/>
          <w:kern w:val="0"/>
          <w:sz w:val="22"/>
          <w:szCs w:val="22"/>
        </w:rPr>
        <w:t>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8135BA9"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commentRangeStart w:id="58"/>
      <w:ins w:id="59" w:author="M.Taniguchi" w:date="2018-04-26T08:36:00Z">
        <w:r>
          <w:rPr>
            <w:rFonts w:ascii="Calibri" w:eastAsia="ＭＳ ゴシック" w:hAnsi="Calibri" w:cs="Calibri" w:hint="eastAsia"/>
            <w:kern w:val="0"/>
            <w:sz w:val="22"/>
            <w:szCs w:val="22"/>
          </w:rPr>
          <w:t>証跡となる資料</w:t>
        </w:r>
        <w:commentRangeEnd w:id="58"/>
        <w:r>
          <w:rPr>
            <w:rStyle w:val="af2"/>
          </w:rPr>
          <w:commentReference w:id="58"/>
        </w:r>
      </w:ins>
      <w:del w:id="60" w:author="M.Taniguchi" w:date="2018-04-26T08:36:00Z">
        <w:r w:rsidR="00BA0057" w:rsidRPr="009D3009" w:rsidDel="000F0FD6">
          <w:rPr>
            <w:rFonts w:ascii="Calibri" w:eastAsia="ＭＳ ゴシック" w:hAnsi="Calibri" w:cs="Calibri"/>
            <w:b/>
            <w:kern w:val="0"/>
            <w:sz w:val="22"/>
            <w:szCs w:val="22"/>
          </w:rPr>
          <w:delText>検証すべき証跡</w:delText>
        </w:r>
      </w:del>
      <w:commentRangeStart w:id="61"/>
      <w:ins w:id="62" w:author="工内 隆" w:date="2018-04-18T14:51:00Z">
        <w:del w:id="63" w:author="M.Taniguchi" w:date="2018-04-26T08:36:00Z">
          <w:r w:rsidR="003D4F32" w:rsidDel="000F0FD6">
            <w:rPr>
              <w:rFonts w:ascii="Calibri" w:eastAsia="ＭＳ ゴシック" w:hAnsi="Calibri" w:cs="Calibri" w:hint="eastAsia"/>
              <w:b/>
              <w:kern w:val="0"/>
              <w:sz w:val="22"/>
              <w:szCs w:val="22"/>
            </w:rPr>
            <w:delText>資材</w:delText>
          </w:r>
          <w:commentRangeEnd w:id="61"/>
          <w:r w:rsidR="00D22F54" w:rsidDel="000F0FD6">
            <w:rPr>
              <w:rStyle w:val="af2"/>
            </w:rPr>
            <w:commentReference w:id="61"/>
          </w:r>
        </w:del>
      </w:ins>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64" w:name="_bookmark2"/>
      <w:bookmarkStart w:id="65" w:name="_Toc480816637"/>
      <w:bookmarkStart w:id="66" w:name="_Toc483131396"/>
      <w:bookmarkStart w:id="67" w:name="_Toc511654539"/>
      <w:bookmarkEnd w:id="64"/>
      <w:r w:rsidRPr="009D3009">
        <w:lastRenderedPageBreak/>
        <w:t>3</w:t>
      </w:r>
      <w:r w:rsidR="00F0198F" w:rsidRPr="009D3009">
        <w:rPr>
          <w:rFonts w:hint="eastAsia"/>
        </w:rPr>
        <w:t>）</w:t>
      </w:r>
      <w:r w:rsidRPr="009D3009">
        <w:t>満たすべき要件</w:t>
      </w:r>
      <w:bookmarkEnd w:id="65"/>
      <w:bookmarkEnd w:id="66"/>
      <w:bookmarkEnd w:id="67"/>
    </w:p>
    <w:p w14:paraId="11B68608" w14:textId="2EE69D89" w:rsidR="00BA0057" w:rsidRPr="009D3009" w:rsidRDefault="00E158F2" w:rsidP="00592C2A">
      <w:pPr>
        <w:pStyle w:val="20"/>
        <w:ind w:rightChars="100" w:right="210"/>
        <w:rPr>
          <w:rStyle w:val="21"/>
          <w:rFonts w:ascii="Calibri" w:eastAsia="ＭＳ ゴシック" w:hAnsi="Calibri"/>
        </w:rPr>
      </w:pPr>
      <w:bookmarkStart w:id="68" w:name="_bookmark3"/>
      <w:bookmarkStart w:id="69" w:name="_Toc480816638"/>
      <w:bookmarkStart w:id="70" w:name="_Toc483131397"/>
      <w:bookmarkStart w:id="71" w:name="_Toc511654540"/>
      <w:bookmarkEnd w:id="68"/>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69"/>
      <w:bookmarkEnd w:id="70"/>
      <w:bookmarkEnd w:id="71"/>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1BBB5F0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72" w:author="M.Taniguchi" w:date="2018-04-26T08:36:00Z">
        <w:r>
          <w:rPr>
            <w:rFonts w:ascii="Calibri" w:eastAsia="ＭＳ ゴシック" w:hAnsi="Calibri" w:cs="Calibri" w:hint="eastAsia"/>
            <w:kern w:val="0"/>
            <w:sz w:val="22"/>
            <w:szCs w:val="22"/>
          </w:rPr>
          <w:t>証跡となる資料</w:t>
        </w:r>
      </w:ins>
      <w:del w:id="73" w:author="M.Taniguchi" w:date="2018-04-26T08:36:00Z">
        <w:r w:rsidR="00BA0057" w:rsidRPr="009D3009" w:rsidDel="000F0FD6">
          <w:rPr>
            <w:rFonts w:ascii="Calibri" w:eastAsia="ＭＳ ゴシック" w:hAnsi="Calibri" w:cs="Calibri"/>
            <w:b/>
            <w:bCs/>
            <w:kern w:val="0"/>
            <w:sz w:val="22"/>
            <w:szCs w:val="22"/>
          </w:rPr>
          <w:delText>検証すべき証跡</w:delText>
        </w:r>
      </w:del>
      <w:ins w:id="74" w:author="工内 隆" w:date="2018-04-18T14:53:00Z">
        <w:del w:id="75" w:author="M.Taniguchi" w:date="2018-04-26T08:36: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w:t>
      </w:r>
      <w:commentRangeStart w:id="76"/>
      <w:r w:rsidR="004B3D44" w:rsidRPr="008017CD">
        <w:rPr>
          <w:rFonts w:ascii="Calibri" w:eastAsia="ＭＳ ゴシック" w:hAnsi="Calibri" w:cs="Calibri" w:hint="eastAsia"/>
          <w:b/>
          <w:color w:val="000000" w:themeColor="text1"/>
          <w:kern w:val="0"/>
          <w:sz w:val="22"/>
          <w:szCs w:val="22"/>
        </w:rPr>
        <w:t>最新</w:t>
      </w:r>
      <w:ins w:id="77" w:author="工内 隆" w:date="2018-04-18T14:53:00Z">
        <w:r w:rsidR="00D22F54">
          <w:rPr>
            <w:rFonts w:ascii="Calibri" w:eastAsia="ＭＳ ゴシック" w:hAnsi="Calibri" w:cs="Calibri" w:hint="eastAsia"/>
            <w:b/>
            <w:color w:val="000000" w:themeColor="text1"/>
            <w:kern w:val="0"/>
            <w:sz w:val="22"/>
            <w:szCs w:val="22"/>
          </w:rPr>
          <w:t>教育</w:t>
        </w:r>
      </w:ins>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ins w:id="78" w:author="工内 隆" w:date="2018-04-18T14:54:00Z">
        <w:r w:rsidR="00D22F54">
          <w:rPr>
            <w:rFonts w:ascii="Calibri" w:eastAsia="ＭＳ ゴシック" w:hAnsi="Calibri" w:cs="Calibri"/>
            <w:b/>
            <w:color w:val="000000" w:themeColor="text1"/>
            <w:kern w:val="0"/>
            <w:sz w:val="22"/>
            <w:szCs w:val="22"/>
          </w:rPr>
          <w:t>ly</w:t>
        </w:r>
      </w:ins>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commentRangeEnd w:id="76"/>
      <w:r w:rsidR="000F0FD6">
        <w:rPr>
          <w:rStyle w:val="af2"/>
        </w:rPr>
        <w:commentReference w:id="76"/>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39E9C90D"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79" w:author="M.Taniguchi" w:date="2018-04-26T08:37:00Z">
        <w:r>
          <w:rPr>
            <w:rFonts w:ascii="Calibri" w:eastAsia="ＭＳ ゴシック" w:hAnsi="Calibri" w:cs="Calibri" w:hint="eastAsia"/>
            <w:kern w:val="0"/>
            <w:sz w:val="22"/>
            <w:szCs w:val="22"/>
          </w:rPr>
          <w:t>証跡となる資料</w:t>
        </w:r>
      </w:ins>
      <w:del w:id="80" w:author="M.Taniguchi" w:date="2018-04-26T08:37:00Z">
        <w:r w:rsidR="00BA0057" w:rsidRPr="009D3009" w:rsidDel="000F0FD6">
          <w:rPr>
            <w:rFonts w:ascii="Calibri" w:eastAsia="ＭＳ ゴシック" w:hAnsi="Calibri" w:cs="Calibri"/>
            <w:b/>
            <w:bCs/>
            <w:kern w:val="0"/>
            <w:sz w:val="22"/>
            <w:szCs w:val="22"/>
          </w:rPr>
          <w:delText>検証すべき証跡</w:delText>
        </w:r>
      </w:del>
      <w:ins w:id="81" w:author="工内 隆" w:date="2018-04-18T14:58:00Z">
        <w:del w:id="82"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bookmarkStart w:id="83" w:name="_GoBack"/>
      <w:bookmarkEnd w:id="83"/>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1A57654F"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ins w:id="84" w:author="工内 隆" w:date="2018-04-18T14:55:00Z">
        <w:r w:rsidR="00D22F54">
          <w:rPr>
            <w:rFonts w:ascii="Calibri" w:eastAsia="ＭＳ ゴシック" w:hAnsi="Calibri" w:cs="Calibri" w:hint="eastAsia"/>
            <w:color w:val="000000" w:themeColor="text1"/>
            <w:kern w:val="0"/>
            <w:sz w:val="22"/>
            <w:szCs w:val="22"/>
          </w:rPr>
          <w:t>教育</w:t>
        </w:r>
      </w:ins>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commentRangeStart w:id="85"/>
      <w:ins w:id="86" w:author="工内 隆" w:date="2018-04-18T14:58:00Z">
        <w:r w:rsidR="00D22F54">
          <w:rPr>
            <w:rFonts w:ascii="Calibri" w:eastAsia="ＭＳ ゴシック" w:hAnsi="Calibri" w:cs="Calibri" w:hint="eastAsia"/>
            <w:color w:val="000000" w:themeColor="text1"/>
            <w:kern w:val="0"/>
            <w:sz w:val="22"/>
            <w:szCs w:val="22"/>
          </w:rPr>
          <w:t>でよい</w:t>
        </w:r>
      </w:ins>
      <w:commentRangeEnd w:id="85"/>
      <w:r w:rsidR="000F0FD6">
        <w:rPr>
          <w:rStyle w:val="af2"/>
        </w:rPr>
        <w:commentReference w:id="85"/>
      </w:r>
      <w:del w:id="87" w:author="工内 隆" w:date="2018-04-18T14:58:00Z">
        <w:r w:rsidR="00312259" w:rsidRPr="008017CD" w:rsidDel="00D22F54">
          <w:rPr>
            <w:rFonts w:ascii="Calibri" w:eastAsia="ＭＳ ゴシック" w:hAnsi="Calibri" w:cs="Calibri" w:hint="eastAsia"/>
            <w:color w:val="000000" w:themeColor="text1"/>
            <w:kern w:val="0"/>
            <w:sz w:val="22"/>
            <w:szCs w:val="22"/>
          </w:rPr>
          <w:delText>とな</w:delText>
        </w:r>
      </w:del>
      <w:del w:id="88" w:author="工内 隆" w:date="2018-04-18T14:59:00Z">
        <w:r w:rsidR="00312259" w:rsidRPr="008017CD" w:rsidDel="00D22F54">
          <w:rPr>
            <w:rFonts w:ascii="Calibri" w:eastAsia="ＭＳ ゴシック" w:hAnsi="Calibri" w:cs="Calibri" w:hint="eastAsia"/>
            <w:color w:val="000000" w:themeColor="text1"/>
            <w:kern w:val="0"/>
            <w:sz w:val="22"/>
            <w:szCs w:val="22"/>
          </w:rPr>
          <w:delText>る</w:delText>
        </w:r>
      </w:del>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w:t>
      </w:r>
      <w:r w:rsidRPr="009D3009">
        <w:rPr>
          <w:rFonts w:ascii="Calibri" w:eastAsia="ＭＳ ゴシック" w:hAnsi="Calibri" w:cs="Calibri"/>
          <w:kern w:val="0"/>
          <w:sz w:val="22"/>
          <w:szCs w:val="22"/>
        </w:rPr>
        <w:lastRenderedPageBreak/>
        <w:t>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20B695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89" w:author="M.Taniguchi" w:date="2018-04-26T08:37:00Z">
        <w:r>
          <w:rPr>
            <w:rFonts w:ascii="Calibri" w:eastAsia="ＭＳ ゴシック" w:hAnsi="Calibri" w:cs="Calibri" w:hint="eastAsia"/>
            <w:kern w:val="0"/>
            <w:sz w:val="22"/>
            <w:szCs w:val="22"/>
          </w:rPr>
          <w:t>証跡となる資料</w:t>
        </w:r>
      </w:ins>
      <w:del w:id="90" w:author="M.Taniguchi" w:date="2018-04-26T08:37:00Z">
        <w:r w:rsidR="00BA0057" w:rsidRPr="009D3009" w:rsidDel="000F0FD6">
          <w:rPr>
            <w:rFonts w:ascii="Calibri" w:eastAsia="ＭＳ ゴシック" w:hAnsi="Calibri" w:cs="Calibri"/>
            <w:b/>
            <w:bCs/>
            <w:kern w:val="0"/>
            <w:sz w:val="22"/>
            <w:szCs w:val="22"/>
          </w:rPr>
          <w:delText>検証すべき証跡</w:delText>
        </w:r>
      </w:del>
      <w:ins w:id="91" w:author="工内 隆" w:date="2018-04-18T14:59:00Z">
        <w:del w:id="92" w:author="M.Taniguchi" w:date="2018-04-26T08:37:00Z">
          <w:r w:rsidR="00D22F54"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b/>
          <w:bCs/>
          <w:kern w:val="0"/>
          <w:sz w:val="22"/>
          <w:szCs w:val="22"/>
        </w:rPr>
        <w:t>：</w:t>
      </w:r>
    </w:p>
    <w:p w14:paraId="55D61D59" w14:textId="2778F151"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del w:id="93" w:author="工内 隆" w:date="2018-04-18T14:59:00Z">
        <w:r w:rsidRPr="009D3009" w:rsidDel="00D22F54">
          <w:rPr>
            <w:rFonts w:ascii="Calibri" w:eastAsia="ＭＳ ゴシック" w:hAnsi="Calibri" w:cs="Calibri"/>
            <w:kern w:val="0"/>
            <w:sz w:val="22"/>
            <w:szCs w:val="22"/>
          </w:rPr>
          <w:delText>供給ソフトウェアを統制している</w:delText>
        </w:r>
      </w:del>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94" w:name="_Toc480816639"/>
      <w:bookmarkStart w:id="95" w:name="_Toc483131398"/>
      <w:bookmarkStart w:id="96"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94"/>
      <w:bookmarkEnd w:id="95"/>
      <w:bookmarkEnd w:id="96"/>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4B410F54"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97" w:author="M.Taniguchi" w:date="2018-04-26T08:37:00Z">
        <w:r>
          <w:rPr>
            <w:rFonts w:ascii="Calibri" w:eastAsia="ＭＳ ゴシック" w:hAnsi="Calibri" w:cs="Calibri" w:hint="eastAsia"/>
            <w:kern w:val="0"/>
            <w:sz w:val="22"/>
            <w:szCs w:val="22"/>
          </w:rPr>
          <w:t>証跡となる資料</w:t>
        </w:r>
      </w:ins>
      <w:del w:id="98" w:author="M.Taniguchi" w:date="2018-04-26T08:37:00Z">
        <w:r w:rsidR="00BA0057" w:rsidRPr="008017CD" w:rsidDel="000F0FD6">
          <w:rPr>
            <w:rFonts w:ascii="Calibri" w:eastAsia="ＭＳ ゴシック" w:hAnsi="Calibri" w:cs="Calibri"/>
            <w:b/>
            <w:bCs/>
            <w:kern w:val="0"/>
            <w:sz w:val="22"/>
            <w:szCs w:val="22"/>
          </w:rPr>
          <w:delText>検証すべき証跡</w:delText>
        </w:r>
      </w:del>
      <w:ins w:id="99" w:author="工内 隆" w:date="2018-04-18T15:26:00Z">
        <w:del w:id="100" w:author="M.Taniguchi" w:date="2018-04-26T08:37:00Z">
          <w:r w:rsidR="006059B0" w:rsidDel="000F0FD6">
            <w:rPr>
              <w:rFonts w:ascii="Calibri" w:eastAsia="ＭＳ ゴシック" w:hAnsi="Calibri" w:cs="Calibri" w:hint="eastAsia"/>
              <w:b/>
              <w:bCs/>
              <w:kern w:val="0"/>
              <w:sz w:val="22"/>
              <w:szCs w:val="22"/>
            </w:rPr>
            <w:delText>資材</w:delText>
          </w:r>
        </w:del>
      </w:ins>
      <w:r w:rsidR="00BA0057" w:rsidRPr="008017CD">
        <w:rPr>
          <w:rFonts w:ascii="Calibri" w:eastAsia="ＭＳ ゴシック" w:hAnsi="Calibri" w:cs="Calibri"/>
          <w:b/>
          <w:bCs/>
          <w:kern w:val="0"/>
          <w:sz w:val="22"/>
          <w:szCs w:val="22"/>
        </w:rPr>
        <w:t>：</w:t>
      </w:r>
    </w:p>
    <w:p w14:paraId="579F6750" w14:textId="5B8788E3"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ins w:id="101" w:author="工内 隆" w:date="2018-04-18T15:31:00Z">
        <w:r>
          <w:rPr>
            <w:rFonts w:ascii="Calibri" w:eastAsia="ＭＳ ゴシック" w:hAnsi="Calibri" w:cs="Calibri" w:hint="eastAsia"/>
            <w:kern w:val="0"/>
            <w:sz w:val="22"/>
            <w:szCs w:val="22"/>
          </w:rPr>
          <w:t>公</w:t>
        </w:r>
        <w:del w:id="102" w:author="M.Taniguchi" w:date="2018-04-26T08:59:00Z">
          <w:r w:rsidDel="006D0DC8">
            <w:rPr>
              <w:rFonts w:ascii="Calibri" w:eastAsia="ＭＳ ゴシック" w:hAnsi="Calibri" w:cs="Calibri" w:hint="eastAsia"/>
              <w:kern w:val="0"/>
              <w:sz w:val="22"/>
              <w:szCs w:val="22"/>
            </w:rPr>
            <w:delText>け</w:delText>
          </w:r>
        </w:del>
        <w:r>
          <w:rPr>
            <w:rFonts w:ascii="Calibri" w:eastAsia="ＭＳ ゴシック" w:hAnsi="Calibri" w:cs="Calibri" w:hint="eastAsia"/>
            <w:kern w:val="0"/>
            <w:sz w:val="22"/>
            <w:szCs w:val="22"/>
          </w:rPr>
          <w:t>にされ</w:t>
        </w:r>
      </w:ins>
      <w:ins w:id="103" w:author="M.Taniguchi" w:date="2018-04-26T08:59:00Z">
        <w:r w:rsidR="006D0DC8">
          <w:rPr>
            <w:rFonts w:ascii="Calibri" w:eastAsia="ＭＳ ゴシック" w:hAnsi="Calibri" w:cs="Calibri" w:hint="eastAsia"/>
            <w:kern w:val="0"/>
            <w:sz w:val="22"/>
            <w:szCs w:val="22"/>
          </w:rPr>
          <w:t>ている</w:t>
        </w:r>
      </w:ins>
      <w:ins w:id="104" w:author="工内 隆" w:date="2018-04-18T15:31:00Z">
        <w:del w:id="105" w:author="M.Taniguchi" w:date="2018-04-26T08:59:00Z">
          <w:r w:rsidDel="006D0DC8">
            <w:rPr>
              <w:rFonts w:ascii="Calibri" w:eastAsia="ＭＳ ゴシック" w:hAnsi="Calibri" w:cs="Calibri" w:hint="eastAsia"/>
              <w:kern w:val="0"/>
              <w:sz w:val="22"/>
              <w:szCs w:val="22"/>
            </w:rPr>
            <w:delText>た</w:delText>
          </w:r>
        </w:del>
      </w:ins>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ins w:id="106" w:author="M.Taniguchi" w:date="2018-04-26T09:00:00Z">
        <w:r w:rsidR="006D0DC8">
          <w:rPr>
            <w:rFonts w:ascii="Calibri" w:eastAsia="ＭＳ ゴシック" w:hAnsi="Calibri" w:cs="Calibri" w:hint="eastAsia"/>
            <w:kern w:val="0"/>
            <w:sz w:val="22"/>
            <w:szCs w:val="22"/>
          </w:rPr>
          <w:t>が</w:t>
        </w:r>
      </w:ins>
      <w:ins w:id="107" w:author="工内 隆" w:date="2018-04-18T15:31:00Z">
        <w:del w:id="108" w:author="M.Taniguchi" w:date="2018-04-26T09:00:00Z">
          <w:r w:rsidDel="006D0DC8">
            <w:rPr>
              <w:rFonts w:ascii="Calibri" w:eastAsia="ＭＳ ゴシック" w:hAnsi="Calibri" w:cs="Calibri" w:hint="eastAsia"/>
              <w:kern w:val="0"/>
              <w:sz w:val="22"/>
              <w:szCs w:val="22"/>
            </w:rPr>
            <w:delText>の</w:delText>
          </w:r>
        </w:del>
      </w:ins>
      <w:del w:id="109" w:author="工内 隆" w:date="2018-04-18T15:31:00Z">
        <w:r w:rsidR="004B2E9F" w:rsidRPr="008017CD" w:rsidDel="006059B0">
          <w:rPr>
            <w:rFonts w:ascii="Calibri" w:eastAsia="ＭＳ ゴシック" w:hAnsi="Calibri" w:cs="Calibri" w:hint="eastAsia"/>
            <w:kern w:val="0"/>
            <w:sz w:val="22"/>
            <w:szCs w:val="22"/>
          </w:rPr>
          <w:delText>が</w:delText>
        </w:r>
        <w:r w:rsidR="00170FE7" w:rsidRPr="008017CD" w:rsidDel="006059B0">
          <w:rPr>
            <w:rFonts w:ascii="Calibri" w:eastAsia="ＭＳ ゴシック" w:hAnsi="Calibri" w:cs="Calibri" w:hint="eastAsia"/>
            <w:kern w:val="0"/>
            <w:sz w:val="22"/>
            <w:szCs w:val="22"/>
          </w:rPr>
          <w:delText>公に</w:delText>
        </w:r>
      </w:del>
      <w:r w:rsidR="00170FE7" w:rsidRPr="008017CD">
        <w:rPr>
          <w:rFonts w:ascii="Calibri" w:eastAsia="ＭＳ ゴシック" w:hAnsi="Calibri" w:cs="Calibri" w:hint="eastAsia"/>
          <w:kern w:val="0"/>
          <w:sz w:val="22"/>
          <w:szCs w:val="22"/>
        </w:rPr>
        <w:t>確認</w:t>
      </w:r>
      <w:ins w:id="110" w:author="M.Taniguchi" w:date="2018-04-26T09:00:00Z">
        <w:r w:rsidR="006D0DC8">
          <w:rPr>
            <w:rFonts w:ascii="Calibri" w:eastAsia="ＭＳ ゴシック" w:hAnsi="Calibri" w:cs="Calibri" w:hint="eastAsia"/>
            <w:kern w:val="0"/>
            <w:sz w:val="22"/>
            <w:szCs w:val="22"/>
          </w:rPr>
          <w:t>できること</w:t>
        </w:r>
      </w:ins>
      <w:commentRangeStart w:id="111"/>
      <w:ins w:id="112" w:author="工内 隆" w:date="2018-04-18T15:31:00Z">
        <w:del w:id="113" w:author="M.Taniguchi" w:date="2018-04-26T09:00:00Z">
          <w:r w:rsidDel="006D0DC8">
            <w:rPr>
              <w:rFonts w:ascii="Calibri" w:eastAsia="ＭＳ ゴシック" w:hAnsi="Calibri" w:cs="Calibri" w:hint="eastAsia"/>
              <w:kern w:val="0"/>
              <w:sz w:val="22"/>
              <w:szCs w:val="22"/>
            </w:rPr>
            <w:delText>方法</w:delText>
          </w:r>
        </w:del>
      </w:ins>
      <w:commentRangeEnd w:id="111"/>
      <w:r w:rsidR="006D0DC8">
        <w:rPr>
          <w:rStyle w:val="af2"/>
        </w:rPr>
        <w:commentReference w:id="111"/>
      </w:r>
      <w:del w:id="114" w:author="工内 隆" w:date="2018-04-18T15:32:00Z">
        <w:r w:rsidR="00170FE7" w:rsidRPr="008017CD" w:rsidDel="006059B0">
          <w:rPr>
            <w:rFonts w:ascii="Calibri" w:eastAsia="ＭＳ ゴシック" w:hAnsi="Calibri" w:cs="Calibri" w:hint="eastAsia"/>
            <w:kern w:val="0"/>
            <w:sz w:val="22"/>
            <w:szCs w:val="22"/>
          </w:rPr>
          <w:delText>できる</w:delText>
        </w:r>
        <w:r w:rsidR="000B04E6" w:rsidRPr="008017CD" w:rsidDel="006059B0">
          <w:rPr>
            <w:rFonts w:ascii="Calibri" w:eastAsia="ＭＳ ゴシック" w:hAnsi="Calibri" w:cs="Calibri" w:hint="eastAsia"/>
            <w:kern w:val="0"/>
            <w:sz w:val="22"/>
            <w:szCs w:val="22"/>
          </w:rPr>
          <w:delText>状態にあり特定できる</w:delText>
        </w:r>
        <w:r w:rsidR="00687291" w:rsidRPr="008017CD" w:rsidDel="006059B0">
          <w:rPr>
            <w:rFonts w:ascii="Calibri" w:eastAsia="ＭＳ ゴシック" w:hAnsi="Calibri" w:cs="Calibri" w:hint="eastAsia"/>
            <w:kern w:val="0"/>
            <w:sz w:val="22"/>
            <w:szCs w:val="22"/>
          </w:rPr>
          <w:delText>こと</w:delText>
        </w:r>
      </w:del>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1A0843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15" w:author="M.Taniguchi" w:date="2018-04-26T08:37:00Z">
        <w:r>
          <w:rPr>
            <w:rFonts w:ascii="Calibri" w:eastAsia="ＭＳ ゴシック" w:hAnsi="Calibri" w:cs="Calibri" w:hint="eastAsia"/>
            <w:kern w:val="0"/>
            <w:sz w:val="22"/>
            <w:szCs w:val="22"/>
          </w:rPr>
          <w:t>証跡となる資料</w:t>
        </w:r>
      </w:ins>
      <w:del w:id="116"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17" w:author="工内 隆" w:date="2018-04-18T15:33:00Z">
        <w:del w:id="118"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5DEF0C06"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commentRangeStart w:id="119"/>
      <w:ins w:id="120" w:author="M.Taniguchi" w:date="2018-04-26T09:03:00Z">
        <w:r w:rsidR="006D0DC8">
          <w:rPr>
            <w:rFonts w:ascii="Calibri" w:eastAsia="ＭＳ ゴシック" w:hAnsi="Calibri" w:cs="Calibri" w:hint="eastAsia"/>
            <w:kern w:val="0"/>
            <w:sz w:val="22"/>
            <w:szCs w:val="22"/>
          </w:rPr>
          <w:t>が明確になっていること</w:t>
        </w:r>
        <w:commentRangeEnd w:id="119"/>
        <w:r w:rsidR="006D0DC8">
          <w:rPr>
            <w:rStyle w:val="af2"/>
          </w:rPr>
          <w:commentReference w:id="119"/>
        </w:r>
      </w:ins>
      <w:ins w:id="121" w:author="工内 隆" w:date="2018-04-18T15:34:00Z">
        <w:del w:id="122" w:author="M.Taniguchi" w:date="2018-04-26T09:03:00Z">
          <w:r w:rsidR="00CA701F" w:rsidDel="006D0DC8">
            <w:rPr>
              <w:rFonts w:ascii="Calibri" w:eastAsia="ＭＳ ゴシック" w:hAnsi="Calibri" w:cs="Calibri" w:hint="eastAsia"/>
              <w:kern w:val="0"/>
              <w:sz w:val="22"/>
              <w:szCs w:val="22"/>
            </w:rPr>
            <w:delText>を</w:delText>
          </w:r>
        </w:del>
      </w:ins>
      <w:del w:id="123" w:author="M.Taniguchi" w:date="2018-04-26T09:03:00Z">
        <w:r w:rsidRPr="008017CD" w:rsidDel="006D0DC8">
          <w:rPr>
            <w:rFonts w:ascii="Calibri" w:eastAsia="ＭＳ ゴシック" w:hAnsi="Calibri" w:cs="Calibri"/>
            <w:kern w:val="0"/>
            <w:sz w:val="22"/>
            <w:szCs w:val="22"/>
          </w:rPr>
          <w:delText>が特定</w:delText>
        </w:r>
      </w:del>
      <w:ins w:id="124" w:author="工内 隆" w:date="2018-04-18T15:34:00Z">
        <w:del w:id="125" w:author="M.Taniguchi" w:date="2018-04-26T09:03:00Z">
          <w:r w:rsidR="00CA701F" w:rsidDel="006D0DC8">
            <w:rPr>
              <w:rFonts w:ascii="Calibri" w:eastAsia="ＭＳ ゴシック" w:hAnsi="Calibri" w:cs="Calibri" w:hint="eastAsia"/>
              <w:kern w:val="0"/>
              <w:sz w:val="22"/>
              <w:szCs w:val="22"/>
            </w:rPr>
            <w:delText>する方法</w:delText>
          </w:r>
        </w:del>
      </w:ins>
      <w:del w:id="126" w:author="M.Taniguchi" w:date="2018-04-26T09:03:00Z">
        <w:r w:rsidRPr="008017CD" w:rsidDel="006D0DC8">
          <w:rPr>
            <w:rFonts w:ascii="Calibri" w:eastAsia="ＭＳ ゴシック" w:hAnsi="Calibri" w:cs="Calibri"/>
            <w:kern w:val="0"/>
            <w:sz w:val="22"/>
            <w:szCs w:val="22"/>
          </w:rPr>
          <w:delText>されている</w:delText>
        </w:r>
        <w:r w:rsidR="00332827" w:rsidRPr="008017CD" w:rsidDel="006D0DC8">
          <w:rPr>
            <w:rFonts w:ascii="Calibri" w:eastAsia="ＭＳ ゴシック" w:hAnsi="Calibri" w:cs="Calibri" w:hint="eastAsia"/>
            <w:kern w:val="0"/>
            <w:sz w:val="22"/>
            <w:szCs w:val="22"/>
          </w:rPr>
          <w:delText>こと</w:delText>
        </w:r>
      </w:del>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127" w:name="_bookmark5"/>
      <w:bookmarkStart w:id="128" w:name="_Toc480816640"/>
      <w:bookmarkStart w:id="129" w:name="_Toc483131399"/>
      <w:bookmarkStart w:id="130" w:name="_Toc511654542"/>
      <w:bookmarkEnd w:id="127"/>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128"/>
      <w:bookmarkEnd w:id="129"/>
      <w:bookmarkEnd w:id="130"/>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0BEC0A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31" w:author="M.Taniguchi" w:date="2018-04-26T08:37:00Z">
        <w:r>
          <w:rPr>
            <w:rFonts w:ascii="Calibri" w:eastAsia="ＭＳ ゴシック" w:hAnsi="Calibri" w:cs="Calibri" w:hint="eastAsia"/>
            <w:kern w:val="0"/>
            <w:sz w:val="22"/>
            <w:szCs w:val="22"/>
          </w:rPr>
          <w:t>証跡となる資料</w:t>
        </w:r>
      </w:ins>
      <w:del w:id="132" w:author="M.Taniguchi" w:date="2018-04-26T08:37:00Z">
        <w:r w:rsidR="00BA0057" w:rsidRPr="009D3009" w:rsidDel="000F0FD6">
          <w:rPr>
            <w:rFonts w:ascii="Calibri" w:eastAsia="ＭＳ ゴシック" w:hAnsi="Calibri" w:cs="Calibri" w:hint="eastAsia"/>
            <w:b/>
            <w:bCs/>
            <w:kern w:val="0"/>
            <w:sz w:val="22"/>
            <w:szCs w:val="22"/>
          </w:rPr>
          <w:delText>検証すべき証跡</w:delText>
        </w:r>
      </w:del>
      <w:ins w:id="133" w:author="工内 隆" w:date="2018-04-18T15:35:00Z">
        <w:del w:id="134"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DF31F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35" w:author="M.Taniguchi" w:date="2018-04-26T08:37:00Z">
        <w:r>
          <w:rPr>
            <w:rFonts w:ascii="Calibri" w:eastAsia="ＭＳ ゴシック" w:hAnsi="Calibri" w:cs="Calibri" w:hint="eastAsia"/>
            <w:kern w:val="0"/>
            <w:sz w:val="22"/>
            <w:szCs w:val="22"/>
          </w:rPr>
          <w:t>証跡となる資料</w:t>
        </w:r>
      </w:ins>
      <w:del w:id="136" w:author="M.Taniguchi" w:date="2018-04-26T08:37:00Z">
        <w:r w:rsidR="00BA0057" w:rsidRPr="009D3009" w:rsidDel="000F0FD6">
          <w:rPr>
            <w:rFonts w:ascii="Calibri" w:eastAsia="ＭＳ ゴシック" w:hAnsi="Calibri" w:cs="Calibri" w:hint="eastAsia"/>
            <w:b/>
            <w:bCs/>
            <w:kern w:val="0"/>
            <w:sz w:val="22"/>
            <w:szCs w:val="22"/>
            <w:lang w:eastAsia="en-US"/>
          </w:rPr>
          <w:delText>検証すべき証跡</w:delText>
        </w:r>
      </w:del>
      <w:ins w:id="137" w:author="工内 隆" w:date="2018-04-18T15:35:00Z">
        <w:del w:id="138" w:author="M.Taniguchi" w:date="2018-04-26T08:37: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139" w:name="_bookmark6"/>
      <w:bookmarkStart w:id="140" w:name="_Toc483131400"/>
      <w:bookmarkStart w:id="141" w:name="_Toc480816641"/>
      <w:bookmarkStart w:id="142" w:name="_Toc511654543"/>
      <w:bookmarkEnd w:id="139"/>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140"/>
      <w:bookmarkEnd w:id="141"/>
      <w:bookmarkEnd w:id="142"/>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552E206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43" w:author="M.Taniguchi" w:date="2018-04-26T08:38:00Z">
        <w:r>
          <w:rPr>
            <w:rFonts w:ascii="Calibri" w:eastAsia="ＭＳ ゴシック" w:hAnsi="Calibri" w:cs="Calibri" w:hint="eastAsia"/>
            <w:kern w:val="0"/>
            <w:sz w:val="22"/>
            <w:szCs w:val="22"/>
          </w:rPr>
          <w:t>証跡となる資料</w:t>
        </w:r>
      </w:ins>
      <w:del w:id="144"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45" w:author="工内 隆" w:date="2018-04-18T15:35:00Z">
        <w:del w:id="146"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147" w:name="_bookmark7"/>
      <w:bookmarkStart w:id="148" w:name="_Toc480816642"/>
      <w:bookmarkStart w:id="149" w:name="_Toc483131401"/>
      <w:bookmarkStart w:id="150" w:name="_Toc511654544"/>
      <w:bookmarkEnd w:id="147"/>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148"/>
      <w:bookmarkEnd w:id="149"/>
      <w:bookmarkEnd w:id="150"/>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625676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1" w:author="M.Taniguchi" w:date="2018-04-26T08:38:00Z">
        <w:r>
          <w:rPr>
            <w:rFonts w:ascii="Calibri" w:eastAsia="ＭＳ ゴシック" w:hAnsi="Calibri" w:cs="Calibri" w:hint="eastAsia"/>
            <w:kern w:val="0"/>
            <w:sz w:val="22"/>
            <w:szCs w:val="22"/>
          </w:rPr>
          <w:t>証跡となる資料</w:t>
        </w:r>
      </w:ins>
      <w:del w:id="152"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53" w:author="工内 隆" w:date="2018-04-18T15:36:00Z">
        <w:del w:id="154"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45E12F86"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55" w:author="M.Taniguchi" w:date="2018-04-26T08:38:00Z">
        <w:r>
          <w:rPr>
            <w:rFonts w:ascii="Calibri" w:eastAsia="ＭＳ ゴシック" w:hAnsi="Calibri" w:cs="Calibri" w:hint="eastAsia"/>
            <w:kern w:val="0"/>
            <w:sz w:val="22"/>
            <w:szCs w:val="22"/>
          </w:rPr>
          <w:t>証跡となる資料</w:t>
        </w:r>
      </w:ins>
      <w:del w:id="156"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57" w:author="工内 隆" w:date="2018-04-18T15:36:00Z">
        <w:del w:id="158"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159" w:name="_bookmark8"/>
      <w:bookmarkStart w:id="160" w:name="_Toc480816643"/>
      <w:bookmarkStart w:id="161" w:name="_Toc483131402"/>
      <w:bookmarkStart w:id="162" w:name="_Toc511654545"/>
      <w:bookmarkEnd w:id="159"/>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160"/>
      <w:bookmarkEnd w:id="161"/>
      <w:bookmarkEnd w:id="162"/>
    </w:p>
    <w:p w14:paraId="59BC3EC5" w14:textId="3654FDD8"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del w:id="163" w:author="工内 隆" w:date="2018-04-18T15:36:00Z">
        <w:r w:rsidRPr="009D3009" w:rsidDel="00CA701F">
          <w:rPr>
            <w:rFonts w:ascii="Calibri" w:eastAsia="ＭＳ ゴシック" w:hAnsi="Calibri" w:cs="Calibri"/>
            <w:b/>
            <w:bCs/>
            <w:kern w:val="0"/>
            <w:sz w:val="22"/>
            <w:szCs w:val="22"/>
          </w:rPr>
          <w:delText>1</w:delText>
        </w:r>
      </w:del>
      <w:ins w:id="164" w:author="工内 隆" w:date="2018-04-18T15:36:00Z">
        <w:r w:rsidR="00CA701F">
          <w:rPr>
            <w:rFonts w:ascii="Calibri" w:eastAsia="ＭＳ ゴシック" w:hAnsi="Calibri" w:cs="Calibri"/>
            <w:b/>
            <w:bCs/>
            <w:kern w:val="0"/>
            <w:sz w:val="22"/>
            <w:szCs w:val="22"/>
          </w:rPr>
          <w:t>2</w:t>
        </w:r>
      </w:ins>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02AA7D53"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65" w:author="M.Taniguchi" w:date="2018-04-26T08:38:00Z">
        <w:r>
          <w:rPr>
            <w:rFonts w:ascii="Calibri" w:eastAsia="ＭＳ ゴシック" w:hAnsi="Calibri" w:cs="Calibri" w:hint="eastAsia"/>
            <w:kern w:val="0"/>
            <w:sz w:val="22"/>
            <w:szCs w:val="22"/>
          </w:rPr>
          <w:t>証跡となる資料</w:t>
        </w:r>
      </w:ins>
      <w:del w:id="166" w:author="M.Taniguchi" w:date="2018-04-26T08:38:00Z">
        <w:r w:rsidR="00BA0057" w:rsidRPr="009D3009" w:rsidDel="000F0FD6">
          <w:rPr>
            <w:rFonts w:ascii="Calibri" w:eastAsia="ＭＳ ゴシック" w:hAnsi="Calibri" w:cs="Calibri" w:hint="eastAsia"/>
            <w:b/>
            <w:bCs/>
            <w:kern w:val="0"/>
            <w:sz w:val="22"/>
            <w:szCs w:val="22"/>
            <w:lang w:eastAsia="en-US"/>
          </w:rPr>
          <w:delText>検証すべき証跡</w:delText>
        </w:r>
      </w:del>
      <w:ins w:id="167" w:author="工内 隆" w:date="2018-04-18T15:37:00Z">
        <w:del w:id="168"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283EC6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ins w:id="169" w:author="M.Taniguchi" w:date="2018-04-26T08:38:00Z">
        <w:r>
          <w:rPr>
            <w:rFonts w:ascii="Calibri" w:eastAsia="ＭＳ ゴシック" w:hAnsi="Calibri" w:cs="Calibri" w:hint="eastAsia"/>
            <w:kern w:val="0"/>
            <w:sz w:val="22"/>
            <w:szCs w:val="22"/>
          </w:rPr>
          <w:t>証跡となる資料</w:t>
        </w:r>
      </w:ins>
      <w:del w:id="170" w:author="M.Taniguchi" w:date="2018-04-26T08:38:00Z">
        <w:r w:rsidR="00BA0057" w:rsidRPr="009D3009" w:rsidDel="000F0FD6">
          <w:rPr>
            <w:rFonts w:ascii="Calibri" w:eastAsia="ＭＳ ゴシック" w:hAnsi="Calibri" w:cs="Calibri" w:hint="eastAsia"/>
            <w:b/>
            <w:bCs/>
            <w:kern w:val="0"/>
            <w:sz w:val="22"/>
            <w:szCs w:val="22"/>
          </w:rPr>
          <w:delText>検証すべき証跡</w:delText>
        </w:r>
      </w:del>
      <w:ins w:id="171" w:author="工内 隆" w:date="2018-04-18T15:38:00Z">
        <w:del w:id="172" w:author="M.Taniguchi" w:date="2018-04-26T08:38:00Z">
          <w:r w:rsidR="00CA701F" w:rsidDel="000F0FD6">
            <w:rPr>
              <w:rFonts w:ascii="Calibri" w:eastAsia="ＭＳ ゴシック" w:hAnsi="Calibri" w:cs="Calibri" w:hint="eastAsia"/>
              <w:b/>
              <w:bCs/>
              <w:kern w:val="0"/>
              <w:sz w:val="22"/>
              <w:szCs w:val="22"/>
            </w:rPr>
            <w:delText>資材</w:delText>
          </w:r>
        </w:del>
      </w:ins>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173" w:name="_Toc483131403"/>
      <w:bookmarkStart w:id="174"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173"/>
      <w:bookmarkEnd w:id="174"/>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7"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8"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Taniguchi" w:date="2018-04-23T08:47:00Z" w:initials="tani">
    <w:p w14:paraId="25FB2361" w14:textId="2C8AA4D7" w:rsidR="0093693A" w:rsidRDefault="0093693A">
      <w:pPr>
        <w:pStyle w:val="af3"/>
      </w:pPr>
      <w:r>
        <w:rPr>
          <w:rStyle w:val="af2"/>
        </w:rPr>
        <w:annotationRef/>
      </w:r>
      <w:r>
        <w:rPr>
          <w:rFonts w:hint="eastAsia"/>
        </w:rPr>
        <w:t>議論中ですが、一旦「証跡となる資料」で置かせてください。以降も同様ですが、議論後まとめて反映します。</w:t>
      </w:r>
    </w:p>
  </w:comment>
  <w:comment w:id="30" w:author="工内 隆" w:date="2018-04-18T14:34:00Z" w:initials="工内">
    <w:p w14:paraId="3F95B483" w14:textId="3AC88284" w:rsidR="003D4F32" w:rsidRDefault="003D4F32">
      <w:pPr>
        <w:pStyle w:val="af3"/>
      </w:pPr>
      <w:r>
        <w:rPr>
          <w:rStyle w:val="af2"/>
        </w:rPr>
        <w:annotationRef/>
      </w:r>
      <w:r>
        <w:rPr>
          <w:rFonts w:hint="eastAsia"/>
        </w:rPr>
        <w:t>１．１版で使った用語を尊重</w:t>
      </w:r>
    </w:p>
  </w:comment>
  <w:comment w:id="31" w:author="M.Taniguchi" w:date="2018-04-23T08:48:00Z" w:initials="tani">
    <w:p w14:paraId="5A7DECAA" w14:textId="4E8980C6" w:rsidR="0093693A" w:rsidRDefault="0093693A">
      <w:pPr>
        <w:pStyle w:val="af3"/>
      </w:pPr>
      <w:r>
        <w:rPr>
          <w:rStyle w:val="af2"/>
        </w:rPr>
        <w:annotationRef/>
      </w:r>
      <w:r>
        <w:rPr>
          <w:rFonts w:hint="eastAsia"/>
        </w:rPr>
        <w:t>ありがとうございます。こちらで行きましょう</w:t>
      </w:r>
    </w:p>
    <w:p w14:paraId="26B740FC" w14:textId="77777777" w:rsidR="0093693A" w:rsidRDefault="0093693A">
      <w:pPr>
        <w:pStyle w:val="af3"/>
      </w:pPr>
    </w:p>
  </w:comment>
  <w:comment w:id="43" w:author="M.Taniguchi" w:date="2018-04-26T10:47:00Z" w:initials="tani">
    <w:p w14:paraId="5052021C" w14:textId="77777777" w:rsidR="0063403A" w:rsidRDefault="0063403A" w:rsidP="0063403A">
      <w:pPr>
        <w:pStyle w:val="af3"/>
        <w:rPr>
          <w:rFonts w:hint="eastAsia"/>
        </w:rPr>
      </w:pPr>
      <w:r>
        <w:rPr>
          <w:rStyle w:val="af2"/>
        </w:rPr>
        <w:annotationRef/>
      </w:r>
      <w:r>
        <w:rPr>
          <w:rFonts w:hint="eastAsia"/>
        </w:rPr>
        <w:t>すこし表現が固い気も致しますが、これでいきましょう。</w:t>
      </w:r>
    </w:p>
    <w:p w14:paraId="14B12F48" w14:textId="7527DE96" w:rsidR="0063403A" w:rsidRDefault="0063403A" w:rsidP="0063403A">
      <w:pPr>
        <w:pStyle w:val="af3"/>
      </w:pPr>
      <w:r>
        <w:rPr>
          <w:rFonts w:hint="eastAsia"/>
        </w:rPr>
        <w:t>（そのまま「コレクション」、もしくは「ひと集まり」みたいなことも考えたのですがかえって読みづらいような気がしたので）</w:t>
      </w:r>
    </w:p>
  </w:comment>
  <w:comment w:id="58" w:author="M.Taniguchi" w:date="2018-04-23T08:47:00Z" w:initials="tani">
    <w:p w14:paraId="07E59E98" w14:textId="29683EAD" w:rsidR="0063403A" w:rsidRDefault="000F0FD6" w:rsidP="0063403A">
      <w:pPr>
        <w:pStyle w:val="af3"/>
        <w:rPr>
          <w:rFonts w:hint="eastAsia"/>
        </w:rPr>
      </w:pPr>
      <w:r>
        <w:rPr>
          <w:rFonts w:hint="eastAsia"/>
        </w:rPr>
        <w:t>ML</w:t>
      </w:r>
      <w:r>
        <w:rPr>
          <w:rStyle w:val="af2"/>
        </w:rPr>
        <w:annotationRef/>
      </w:r>
      <w:r>
        <w:rPr>
          <w:rFonts w:hint="eastAsia"/>
        </w:rPr>
        <w:t>議論を踏まえ「証跡となる資料」で置かせてください。以降も同様です。</w:t>
      </w:r>
    </w:p>
    <w:p w14:paraId="0F01EAF7" w14:textId="77777777" w:rsidR="0063403A" w:rsidRDefault="0063403A" w:rsidP="0063403A">
      <w:pPr>
        <w:pStyle w:val="af3"/>
      </w:pPr>
    </w:p>
    <w:p w14:paraId="579FAC9E" w14:textId="77777777" w:rsidR="0063403A" w:rsidRDefault="0063403A" w:rsidP="0063403A">
      <w:pPr>
        <w:pStyle w:val="af3"/>
        <w:rPr>
          <w:rFonts w:hint="eastAsia"/>
        </w:rPr>
      </w:pPr>
      <w:r>
        <w:rPr>
          <w:rFonts w:hint="eastAsia"/>
        </w:rPr>
        <w:t>（</w:t>
      </w:r>
      <w:r>
        <w:rPr>
          <w:rFonts w:hint="eastAsia"/>
        </w:rPr>
        <w:t>ML</w:t>
      </w:r>
      <w:r>
        <w:rPr>
          <w:rFonts w:hint="eastAsia"/>
        </w:rPr>
        <w:t>当方ポストから抜粋）</w:t>
      </w:r>
    </w:p>
    <w:p w14:paraId="23AE0DA8" w14:textId="77777777" w:rsidR="0063403A" w:rsidRDefault="0063403A" w:rsidP="0063403A">
      <w:pPr>
        <w:pStyle w:val="af3"/>
        <w:rPr>
          <w:rFonts w:hint="eastAsia"/>
        </w:rPr>
      </w:pPr>
      <w:r>
        <w:rPr>
          <w:rFonts w:hint="eastAsia"/>
        </w:rPr>
        <w:t>「資材」がどうも言葉としてしっくりきておらず、読者が想起する</w:t>
      </w:r>
    </w:p>
    <w:p w14:paraId="674E9ADB" w14:textId="77777777" w:rsidR="0063403A" w:rsidRDefault="0063403A" w:rsidP="0063403A">
      <w:pPr>
        <w:pStyle w:val="af3"/>
        <w:rPr>
          <w:rFonts w:hint="eastAsia"/>
        </w:rPr>
      </w:pPr>
      <w:r>
        <w:rPr>
          <w:rFonts w:hint="eastAsia"/>
        </w:rPr>
        <w:t>イメージと合わない懸念があるようにな気がしました。</w:t>
      </w:r>
    </w:p>
    <w:p w14:paraId="4D979F92" w14:textId="77777777" w:rsidR="0063403A" w:rsidRDefault="0063403A" w:rsidP="0063403A">
      <w:pPr>
        <w:pStyle w:val="af3"/>
      </w:pPr>
    </w:p>
    <w:p w14:paraId="4CD17FFA" w14:textId="77777777" w:rsidR="0063403A" w:rsidRDefault="0063403A" w:rsidP="0063403A">
      <w:pPr>
        <w:pStyle w:val="af3"/>
        <w:rPr>
          <w:rFonts w:hint="eastAsia"/>
        </w:rPr>
      </w:pPr>
      <w:r>
        <w:rPr>
          <w:rFonts w:hint="eastAsia"/>
        </w:rPr>
        <w:t>個人的に「資材」と聞くとどちらかというといわゆる「資材部」などで</w:t>
      </w:r>
    </w:p>
    <w:p w14:paraId="1C276ECB" w14:textId="77777777" w:rsidR="0063403A" w:rsidRDefault="0063403A" w:rsidP="0063403A">
      <w:pPr>
        <w:pStyle w:val="af3"/>
        <w:rPr>
          <w:rFonts w:hint="eastAsia"/>
        </w:rPr>
      </w:pPr>
      <w:r>
        <w:rPr>
          <w:rFonts w:hint="eastAsia"/>
        </w:rPr>
        <w:t>使う「資材」のような印象があり外部仕入れ製品、材料のような印象を</w:t>
      </w:r>
    </w:p>
    <w:p w14:paraId="2FD21479" w14:textId="77777777" w:rsidR="0063403A" w:rsidRDefault="0063403A" w:rsidP="0063403A">
      <w:pPr>
        <w:pStyle w:val="af3"/>
        <w:rPr>
          <w:rFonts w:hint="eastAsia"/>
        </w:rPr>
      </w:pPr>
      <w:r>
        <w:rPr>
          <w:rFonts w:hint="eastAsia"/>
        </w:rPr>
        <w:t>持ちました。（外部から何らかの形状で物理的に入ってくるようなもの）</w:t>
      </w:r>
    </w:p>
    <w:p w14:paraId="61DE63CF" w14:textId="77777777" w:rsidR="0063403A" w:rsidRDefault="0063403A" w:rsidP="000F0FD6">
      <w:pPr>
        <w:pStyle w:val="af3"/>
        <w:rPr>
          <w:rFonts w:hint="eastAsia"/>
        </w:rPr>
      </w:pPr>
    </w:p>
  </w:comment>
  <w:comment w:id="61" w:author="工内 隆" w:date="2018-04-18T14:51:00Z" w:initials="工内">
    <w:p w14:paraId="48E276CC" w14:textId="053E378D" w:rsidR="00D22F54" w:rsidRDefault="00D22F54">
      <w:pPr>
        <w:pStyle w:val="af3"/>
      </w:pPr>
      <w:r>
        <w:rPr>
          <w:rStyle w:val="af2"/>
        </w:rPr>
        <w:annotationRef/>
      </w:r>
      <w:r>
        <w:rPr>
          <w:rFonts w:hint="eastAsia"/>
        </w:rPr>
        <w:t>Material</w:t>
      </w:r>
      <w:r>
        <w:rPr>
          <w:rFonts w:hint="eastAsia"/>
        </w:rPr>
        <w:t>と変えたことの意図を汲んだものです。</w:t>
      </w:r>
    </w:p>
  </w:comment>
  <w:comment w:id="76" w:author="M.Taniguchi" w:date="2018-04-26T08:44:00Z" w:initials="tani">
    <w:p w14:paraId="2D79C199" w14:textId="62E4DD4E" w:rsidR="000F0FD6" w:rsidRDefault="000F0FD6">
      <w:pPr>
        <w:pStyle w:val="af3"/>
      </w:pPr>
      <w:r>
        <w:rPr>
          <w:rStyle w:val="af2"/>
        </w:rPr>
        <w:annotationRef/>
      </w:r>
      <w:r>
        <w:rPr>
          <w:rFonts w:hint="eastAsia"/>
        </w:rPr>
        <w:t>ありがとうございます。使わせていただきます。</w:t>
      </w:r>
    </w:p>
  </w:comment>
  <w:comment w:id="85" w:author="M.Taniguchi" w:date="2018-04-26T08:45:00Z" w:initials="tani">
    <w:p w14:paraId="010ADB92" w14:textId="2DAF3ED9" w:rsidR="000F0FD6" w:rsidRDefault="000F0FD6">
      <w:pPr>
        <w:pStyle w:val="af3"/>
      </w:pPr>
      <w:r>
        <w:rPr>
          <w:rStyle w:val="af2"/>
        </w:rPr>
        <w:annotationRef/>
      </w:r>
      <w:r>
        <w:rPr>
          <w:rFonts w:hint="eastAsia"/>
        </w:rPr>
        <w:t>一旦採用させてください。ただちょっと</w:t>
      </w:r>
      <w:r>
        <w:rPr>
          <w:rFonts w:hint="eastAsia"/>
        </w:rPr>
        <w:t>RC</w:t>
      </w:r>
      <w:r>
        <w:rPr>
          <w:rFonts w:hint="eastAsia"/>
        </w:rPr>
        <w:t>版にしてみて気になる様だったら再度議論させてください。</w:t>
      </w:r>
    </w:p>
  </w:comment>
  <w:comment w:id="111" w:author="M.Taniguchi" w:date="2018-04-26T09:01:00Z" w:initials="tani">
    <w:p w14:paraId="799B434E" w14:textId="16CC8E88" w:rsidR="006D0DC8" w:rsidRDefault="006D0DC8">
      <w:pPr>
        <w:pStyle w:val="af3"/>
      </w:pPr>
      <w:r>
        <w:rPr>
          <w:rStyle w:val="af2"/>
        </w:rPr>
        <w:annotationRef/>
      </w:r>
      <w:r>
        <w:rPr>
          <w:rFonts w:hint="eastAsia"/>
        </w:rPr>
        <w:t>「確認方法」というよりは「確認手段」という訳の方がしっくりくる印象もありましたが、やはり単純に「確認できること」でよいと思いました。</w:t>
      </w:r>
    </w:p>
  </w:comment>
  <w:comment w:id="119" w:author="M.Taniguchi" w:date="2018-04-26T09:03:00Z" w:initials="tani">
    <w:p w14:paraId="36AD2071" w14:textId="04ADE639" w:rsidR="006D0DC8" w:rsidRDefault="006D0DC8">
      <w:pPr>
        <w:pStyle w:val="af3"/>
      </w:pPr>
      <w:r>
        <w:rPr>
          <w:rStyle w:val="af2"/>
        </w:rPr>
        <w:annotationRef/>
      </w:r>
      <w:r>
        <w:rPr>
          <w:rFonts w:hint="eastAsia"/>
        </w:rPr>
        <w:t>①「方法」部分は前述のコメントに合わせて「～こと」と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8B869" w14:textId="77777777" w:rsidR="006557E1" w:rsidRDefault="006557E1" w:rsidP="00BA0057">
      <w:r>
        <w:separator/>
      </w:r>
    </w:p>
  </w:endnote>
  <w:endnote w:type="continuationSeparator" w:id="0">
    <w:p w14:paraId="146A7E0E" w14:textId="77777777" w:rsidR="006557E1" w:rsidRDefault="006557E1" w:rsidP="00BA0057">
      <w:r>
        <w:continuationSeparator/>
      </w:r>
    </w:p>
  </w:endnote>
  <w:endnote w:type="continuationNotice" w:id="1">
    <w:p w14:paraId="4DA66ADE" w14:textId="77777777" w:rsidR="006557E1" w:rsidRDefault="00655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FF4BE94" w:rsidR="007E7D6B" w:rsidRDefault="000F0FD6">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0F3054A8"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63403A">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w:t>
                          </w:r>
                          <w:ins w:id="0" w:author="M.Taniguchi" w:date="2018-04-26T08:38:00Z">
                            <w:r w:rsidR="000F0FD6">
                              <w:rPr>
                                <w:rFonts w:ascii="Calibri" w:hAnsi="Calibri" w:cs="Calibri"/>
                                <w:b/>
                              </w:rPr>
                              <w:t>4</w:t>
                            </w:r>
                          </w:ins>
                          <w:del w:id="1" w:author="M.Taniguchi" w:date="2018-04-26T08:38:00Z">
                            <w:r w:rsidR="00CB0ED8" w:rsidDel="000F0FD6">
                              <w:rPr>
                                <w:rFonts w:ascii="Calibri" w:hAnsi="Calibri" w:cs="Calibri" w:hint="eastAsia"/>
                                <w:b/>
                              </w:rPr>
                              <w:delText>3</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E14"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0F3054A8"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63403A">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w:t>
                    </w:r>
                    <w:ins w:id="2" w:author="M.Taniguchi" w:date="2018-04-26T08:38:00Z">
                      <w:r w:rsidR="000F0FD6">
                        <w:rPr>
                          <w:rFonts w:ascii="Calibri" w:hAnsi="Calibri" w:cs="Calibri"/>
                          <w:b/>
                        </w:rPr>
                        <w:t>4</w:t>
                      </w:r>
                    </w:ins>
                    <w:del w:id="3" w:author="M.Taniguchi" w:date="2018-04-26T08:38:00Z">
                      <w:r w:rsidR="00CB0ED8" w:rsidDel="000F0FD6">
                        <w:rPr>
                          <w:rFonts w:ascii="Calibri" w:hAnsi="Calibri" w:cs="Calibri" w:hint="eastAsia"/>
                          <w:b/>
                        </w:rPr>
                        <w:delText>3</w:delText>
                      </w:r>
                    </w:del>
                  </w:p>
                </w:txbxContent>
              </v:textbox>
              <w10:wrap anchorx="margin" anchory="page"/>
            </v:shape>
          </w:pict>
        </mc:Fallback>
      </mc:AlternateContent>
    </w:r>
    <w:r w:rsidR="007E7D6B">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DBD40"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sidR="007E7D6B">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E8B80" w14:textId="77777777" w:rsidR="006557E1" w:rsidRDefault="006557E1" w:rsidP="00BA0057">
      <w:r>
        <w:separator/>
      </w:r>
    </w:p>
  </w:footnote>
  <w:footnote w:type="continuationSeparator" w:id="0">
    <w:p w14:paraId="7D2FE30F" w14:textId="77777777" w:rsidR="006557E1" w:rsidRDefault="006557E1" w:rsidP="00BA0057">
      <w:r>
        <w:continuationSeparator/>
      </w:r>
    </w:p>
  </w:footnote>
  <w:footnote w:type="continuationNotice" w:id="1">
    <w:p w14:paraId="32379913" w14:textId="77777777" w:rsidR="006557E1" w:rsidRDefault="006557E1"/>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57"/>
    <w:rsid w:val="00010071"/>
    <w:rsid w:val="00036177"/>
    <w:rsid w:val="0004429E"/>
    <w:rsid w:val="0005178F"/>
    <w:rsid w:val="00054331"/>
    <w:rsid w:val="00060847"/>
    <w:rsid w:val="00061945"/>
    <w:rsid w:val="000B04E6"/>
    <w:rsid w:val="000D7B76"/>
    <w:rsid w:val="000E4925"/>
    <w:rsid w:val="000F0FD6"/>
    <w:rsid w:val="000F3B70"/>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475"/>
    <w:rsid w:val="003269F4"/>
    <w:rsid w:val="00332827"/>
    <w:rsid w:val="003A362A"/>
    <w:rsid w:val="003C6D50"/>
    <w:rsid w:val="003D4F32"/>
    <w:rsid w:val="003F3B4F"/>
    <w:rsid w:val="004001F8"/>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2B3C"/>
    <w:rsid w:val="00721414"/>
    <w:rsid w:val="00743DB6"/>
    <w:rsid w:val="00744316"/>
    <w:rsid w:val="00752B5D"/>
    <w:rsid w:val="00783B13"/>
    <w:rsid w:val="00797562"/>
    <w:rsid w:val="007B3D02"/>
    <w:rsid w:val="007C2DF2"/>
    <w:rsid w:val="007D6D9F"/>
    <w:rsid w:val="007D70D7"/>
    <w:rsid w:val="007E5EFF"/>
    <w:rsid w:val="007E7D6B"/>
    <w:rsid w:val="008017CD"/>
    <w:rsid w:val="00815895"/>
    <w:rsid w:val="00823622"/>
    <w:rsid w:val="008532AC"/>
    <w:rsid w:val="008816DF"/>
    <w:rsid w:val="008948DA"/>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05605"/>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ww.openchainproject.org/specification-faq"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D0B9B-868A-4CA3-AA06-E4AB079D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1546</Words>
  <Characters>8815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10</cp:revision>
  <cp:lastPrinted>2018-04-18T02:51:00Z</cp:lastPrinted>
  <dcterms:created xsi:type="dcterms:W3CDTF">2018-04-18T06:01:00Z</dcterms:created>
  <dcterms:modified xsi:type="dcterms:W3CDTF">2018-04-26T01:48:00Z</dcterms:modified>
</cp:coreProperties>
</file>