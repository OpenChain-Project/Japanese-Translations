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r w:rsidRPr="009D3009">
        <w:rPr>
          <w:rFonts w:ascii="Calibri" w:eastAsia="ＭＳ ゴシック" w:hAnsi="Calibri" w:cs="Calibri"/>
          <w:b/>
          <w:color w:val="1F487C"/>
          <w:kern w:val="0"/>
          <w:sz w:val="40"/>
          <w:szCs w:val="22"/>
        </w:rPr>
        <w:t>OpenChain</w:t>
      </w:r>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6218EEA1"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560181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40BA5B31"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C235CA">
        <w:rPr>
          <w:noProof/>
        </w:rPr>
        <w:t>3</w:t>
      </w:r>
      <w:r w:rsidR="008017CD">
        <w:rPr>
          <w:noProof/>
        </w:rPr>
        <w:fldChar w:fldCharType="end"/>
      </w:r>
    </w:p>
    <w:p w14:paraId="6D2B372E" w14:textId="3CF6E89D"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C235CA">
        <w:rPr>
          <w:noProof/>
        </w:rPr>
        <w:t>3</w:t>
      </w:r>
      <w:r>
        <w:rPr>
          <w:noProof/>
        </w:rPr>
        <w:fldChar w:fldCharType="end"/>
      </w:r>
    </w:p>
    <w:p w14:paraId="2DF0C17E" w14:textId="1B8779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C235CA">
        <w:rPr>
          <w:noProof/>
        </w:rPr>
        <w:t>4</w:t>
      </w:r>
      <w:r>
        <w:rPr>
          <w:noProof/>
        </w:rPr>
        <w:fldChar w:fldCharType="end"/>
      </w:r>
    </w:p>
    <w:p w14:paraId="083BDA44" w14:textId="4DBA7144"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C235CA">
        <w:rPr>
          <w:noProof/>
        </w:rPr>
        <w:t>6</w:t>
      </w:r>
      <w:r>
        <w:rPr>
          <w:noProof/>
        </w:rPr>
        <w:fldChar w:fldCharType="end"/>
      </w:r>
    </w:p>
    <w:p w14:paraId="7B310DDC" w14:textId="594D86DB"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C235CA">
        <w:rPr>
          <w:noProof/>
        </w:rPr>
        <w:t>7</w:t>
      </w:r>
      <w:r>
        <w:rPr>
          <w:noProof/>
        </w:rPr>
        <w:fldChar w:fldCharType="end"/>
      </w:r>
    </w:p>
    <w:p w14:paraId="23EDA2BD" w14:textId="19FD8065"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C235CA">
        <w:rPr>
          <w:noProof/>
        </w:rPr>
        <w:t>7</w:t>
      </w:r>
      <w:r>
        <w:rPr>
          <w:noProof/>
        </w:rPr>
        <w:fldChar w:fldCharType="end"/>
      </w:r>
    </w:p>
    <w:p w14:paraId="6E890333" w14:textId="295A54C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C235CA">
        <w:rPr>
          <w:noProof/>
        </w:rPr>
        <w:t>9</w:t>
      </w:r>
      <w:r>
        <w:rPr>
          <w:noProof/>
        </w:rPr>
        <w:fldChar w:fldCharType="end"/>
      </w:r>
    </w:p>
    <w:p w14:paraId="194CB3DD" w14:textId="4B7C483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C235CA">
        <w:rPr>
          <w:noProof/>
        </w:rPr>
        <w:t>10</w:t>
      </w:r>
      <w:r>
        <w:rPr>
          <w:noProof/>
        </w:rPr>
        <w:fldChar w:fldCharType="end"/>
      </w:r>
    </w:p>
    <w:p w14:paraId="2E9CF456" w14:textId="2ECE36A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C235CA">
        <w:rPr>
          <w:noProof/>
        </w:rPr>
        <w:t>11</w:t>
      </w:r>
      <w:r>
        <w:rPr>
          <w:noProof/>
        </w:rPr>
        <w:fldChar w:fldCharType="end"/>
      </w:r>
    </w:p>
    <w:p w14:paraId="565652EB" w14:textId="3C53A139"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C235CA">
        <w:rPr>
          <w:noProof/>
        </w:rPr>
        <w:t>12</w:t>
      </w:r>
      <w:r>
        <w:rPr>
          <w:noProof/>
        </w:rPr>
        <w:fldChar w:fldCharType="end"/>
      </w:r>
    </w:p>
    <w:p w14:paraId="48B7ECBE" w14:textId="5865539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C235CA">
        <w:rPr>
          <w:noProof/>
        </w:rPr>
        <w:t>13</w:t>
      </w:r>
      <w:r>
        <w:rPr>
          <w:noProof/>
        </w:rPr>
        <w:fldChar w:fldCharType="end"/>
      </w:r>
    </w:p>
    <w:p w14:paraId="53021A07" w14:textId="08569386"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C235CA">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10"/>
          <w:footerReference w:type="default" r:id="rId11"/>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654535"/>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654536"/>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2"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r w:rsidR="001935E7">
        <w:fldChar w:fldCharType="begin"/>
      </w:r>
      <w:r w:rsidR="001935E7">
        <w:instrText xml:space="preserve"> HYPERLINK "https://creativecommons.org/licenses/by/4.0/" </w:instrText>
      </w:r>
      <w:r w:rsidR="001935E7">
        <w:fldChar w:fldCharType="end"/>
      </w:r>
    </w:p>
    <w:p w14:paraId="27589C25" w14:textId="77777777" w:rsidR="00BA0057" w:rsidRPr="009D3009" w:rsidRDefault="004D6B7B"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654537"/>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 xml:space="preserve">OpenChain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9D3009">
        <w:rPr>
          <w:rFonts w:ascii="Calibri" w:eastAsia="ＭＳ ゴシック" w:hAnsi="Calibri" w:cs="Calibri"/>
          <w:kern w:val="0"/>
          <w:sz w:val="22"/>
          <w:szCs w:val="22"/>
        </w:rPr>
        <w:t>i</w:t>
      </w:r>
      <w:proofErr w:type="spellEnd"/>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77777777"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検証すべき証跡（</w:t>
      </w:r>
      <w:r w:rsidRPr="009D3009">
        <w:rPr>
          <w:rFonts w:ascii="Calibri" w:eastAsia="ＭＳ ゴシック" w:hAnsi="Calibri" w:cs="Calibri"/>
          <w:kern w:val="0"/>
          <w:sz w:val="22"/>
          <w:szCs w:val="22"/>
        </w:rPr>
        <w:t xml:space="preserve">Verification </w:t>
      </w:r>
      <w:r w:rsidR="000E4925" w:rsidRPr="000E4925">
        <w:rPr>
          <w:rFonts w:ascii="Calibri" w:eastAsia="ＭＳ ゴシック" w:hAnsi="Calibri" w:cs="Calibri" w:hint="eastAsia"/>
          <w:color w:val="FF0000"/>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w:t>
      </w:r>
      <w:r w:rsidRPr="009D3009">
        <w:rPr>
          <w:rFonts w:ascii="Calibri" w:eastAsia="ＭＳ ゴシック" w:hAnsi="Calibri" w:cs="Calibri"/>
          <w:kern w:val="0"/>
          <w:sz w:val="22"/>
          <w:szCs w:val="22"/>
        </w:rPr>
        <w:t>OpenChain Conforming</w:t>
      </w:r>
      <w:r w:rsidRPr="009D3009">
        <w:rPr>
          <w:rFonts w:ascii="Calibri" w:eastAsia="ＭＳ ゴシック" w:hAnsi="Calibri" w:cs="Calibri"/>
          <w:kern w:val="0"/>
          <w:sz w:val="22"/>
          <w:szCs w:val="22"/>
        </w:rPr>
        <w:t>）」とみなされます。「検証すべき証跡（</w:t>
      </w:r>
      <w:r w:rsidRPr="009D3009">
        <w:rPr>
          <w:rFonts w:ascii="Calibri" w:eastAsia="ＭＳ ゴシック" w:hAnsi="Calibri" w:cs="Calibri"/>
          <w:kern w:val="0"/>
          <w:sz w:val="22"/>
          <w:szCs w:val="22"/>
        </w:rPr>
        <w:t>Verification Artifact</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4"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0" w:name="_bookmark1"/>
      <w:bookmarkStart w:id="11" w:name="_Toc480816636"/>
      <w:bookmarkStart w:id="12" w:name="_Toc483131395"/>
      <w:bookmarkStart w:id="13" w:name="_Toc511654538"/>
      <w:bookmarkEnd w:id="10"/>
      <w:r w:rsidRPr="009D3009">
        <w:lastRenderedPageBreak/>
        <w:t>2</w:t>
      </w:r>
      <w:r w:rsidR="00F0198F" w:rsidRPr="009D3009">
        <w:rPr>
          <w:rFonts w:hint="eastAsia"/>
        </w:rPr>
        <w:t>）</w:t>
      </w:r>
      <w:r w:rsidRPr="009D3009">
        <w:t>用語の定義</w:t>
      </w:r>
      <w:bookmarkEnd w:id="11"/>
      <w:bookmarkEnd w:id="12"/>
      <w:bookmarkEnd w:id="13"/>
    </w:p>
    <w:p w14:paraId="65BE1FA6" w14:textId="6043950F" w:rsidR="000E4925" w:rsidRPr="000E4925" w:rsidRDefault="00D631B5" w:rsidP="00592C2A">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w:t>
      </w:r>
      <w:del w:id="14" w:author="Fukuchi, Hiroyuki (SGMO)" w:date="2018-04-18T15:19:00Z">
        <w:r w:rsidDel="000F3ED6">
          <w:rPr>
            <w:rFonts w:ascii="Calibri" w:eastAsia="ＭＳ ゴシック" w:hAnsi="Calibri" w:cs="Calibri" w:hint="eastAsia"/>
            <w:b/>
            <w:color w:val="FF0000"/>
            <w:kern w:val="0"/>
            <w:sz w:val="22"/>
            <w:szCs w:val="22"/>
          </w:rPr>
          <w:delText>生成物</w:delText>
        </w:r>
      </w:del>
      <w:commentRangeStart w:id="15"/>
      <w:commentRangeStart w:id="16"/>
      <w:ins w:id="17" w:author="Fukuchi, Hiroyuki (SGMO)" w:date="2018-04-18T15:19:00Z">
        <w:r w:rsidR="000F3ED6">
          <w:rPr>
            <w:rFonts w:ascii="Calibri" w:eastAsia="ＭＳ ゴシック" w:hAnsi="Calibri" w:cs="Calibri" w:hint="eastAsia"/>
            <w:b/>
            <w:color w:val="FF0000"/>
            <w:kern w:val="0"/>
            <w:sz w:val="22"/>
            <w:szCs w:val="22"/>
          </w:rPr>
          <w:t>関連資料</w:t>
        </w:r>
        <w:commentRangeEnd w:id="15"/>
        <w:r w:rsidR="000F3ED6">
          <w:rPr>
            <w:rStyle w:val="af2"/>
          </w:rPr>
          <w:commentReference w:id="15"/>
        </w:r>
      </w:ins>
      <w:commentRangeEnd w:id="16"/>
      <w:r w:rsidR="001408F3">
        <w:rPr>
          <w:rStyle w:val="af2"/>
        </w:rPr>
        <w:commentReference w:id="16"/>
      </w:r>
      <w:r w:rsidR="000E4925">
        <w:rPr>
          <w:rFonts w:ascii="Calibri" w:eastAsia="ＭＳ ゴシック" w:hAnsi="Calibri" w:cs="Calibri" w:hint="eastAsia"/>
          <w:b/>
          <w:color w:val="FF0000"/>
          <w:kern w:val="0"/>
          <w:sz w:val="22"/>
          <w:szCs w:val="22"/>
        </w:rPr>
        <w:t>（</w:t>
      </w:r>
      <w:r w:rsidR="000E4925">
        <w:rPr>
          <w:rFonts w:ascii="Calibri" w:eastAsia="ＭＳ ゴシック" w:hAnsi="Calibri" w:cs="Calibri" w:hint="eastAsia"/>
          <w:b/>
          <w:color w:val="FF0000"/>
          <w:kern w:val="0"/>
          <w:sz w:val="22"/>
          <w:szCs w:val="22"/>
        </w:rPr>
        <w:t>Compliance Artifact</w:t>
      </w:r>
      <w:r w:rsidR="000E4925">
        <w:rPr>
          <w:rFonts w:ascii="Calibri" w:eastAsia="ＭＳ ゴシック" w:hAnsi="Calibri" w:cs="Calibri" w:hint="eastAsia"/>
          <w:b/>
          <w:color w:val="FF0000"/>
          <w:kern w:val="0"/>
          <w:sz w:val="22"/>
          <w:szCs w:val="22"/>
        </w:rPr>
        <w:t>）：</w:t>
      </w:r>
      <w:r w:rsidR="00C76D1D" w:rsidRPr="00C76D1D">
        <w:rPr>
          <w:rFonts w:ascii="Calibri" w:eastAsia="ＭＳ ゴシック" w:hAnsi="Calibri" w:cs="Calibri" w:hint="eastAsia"/>
          <w:color w:val="FF0000"/>
          <w:kern w:val="0"/>
          <w:sz w:val="22"/>
          <w:szCs w:val="22"/>
        </w:rPr>
        <w:t>提供された「供給ソフトウェア</w:t>
      </w:r>
      <w:r w:rsidR="00C65188">
        <w:rPr>
          <w:rFonts w:ascii="Calibri" w:eastAsia="ＭＳ ゴシック" w:hAnsi="Calibri" w:cs="Calibri" w:hint="eastAsia"/>
          <w:color w:val="FF0000"/>
          <w:kern w:val="0"/>
          <w:sz w:val="22"/>
          <w:szCs w:val="22"/>
        </w:rPr>
        <w:t>（後述）</w:t>
      </w:r>
      <w:r w:rsidR="00C76D1D" w:rsidRPr="00C76D1D">
        <w:rPr>
          <w:rFonts w:ascii="Calibri" w:eastAsia="ＭＳ ゴシック" w:hAnsi="Calibri" w:cs="Calibri" w:hint="eastAsia"/>
          <w:color w:val="FF0000"/>
          <w:kern w:val="0"/>
          <w:sz w:val="22"/>
          <w:szCs w:val="22"/>
        </w:rPr>
        <w:t>」</w:t>
      </w:r>
      <w:r w:rsidR="00C76D1D">
        <w:rPr>
          <w:rFonts w:ascii="Calibri" w:eastAsia="ＭＳ ゴシック" w:hAnsi="Calibri" w:cs="Calibri" w:hint="eastAsia"/>
          <w:color w:val="FF0000"/>
          <w:kern w:val="0"/>
          <w:sz w:val="22"/>
          <w:szCs w:val="22"/>
        </w:rPr>
        <w:t>に対する</w:t>
      </w:r>
      <w:r w:rsidR="00C76D1D" w:rsidRPr="00C76D1D">
        <w:rPr>
          <w:rFonts w:ascii="Calibri" w:eastAsia="ＭＳ ゴシック" w:hAnsi="Calibri" w:cs="Calibri" w:hint="eastAsia"/>
          <w:color w:val="FF0000"/>
          <w:kern w:val="0"/>
          <w:sz w:val="22"/>
          <w:szCs w:val="22"/>
        </w:rPr>
        <w:t>FOSS</w:t>
      </w:r>
      <w:r w:rsidR="00C76D1D" w:rsidRPr="00C76D1D">
        <w:rPr>
          <w:rFonts w:ascii="Calibri" w:eastAsia="ＭＳ ゴシック" w:hAnsi="Calibri" w:cs="Calibri" w:hint="eastAsia"/>
          <w:color w:val="FF0000"/>
          <w:kern w:val="0"/>
          <w:sz w:val="22"/>
          <w:szCs w:val="22"/>
        </w:rPr>
        <w:t>マネジメントプログラム</w:t>
      </w:r>
      <w:r w:rsidR="00C76D1D">
        <w:rPr>
          <w:rFonts w:ascii="Calibri" w:eastAsia="ＭＳ ゴシック" w:hAnsi="Calibri" w:cs="Calibri" w:hint="eastAsia"/>
          <w:color w:val="FF0000"/>
          <w:kern w:val="0"/>
          <w:sz w:val="22"/>
          <w:szCs w:val="22"/>
        </w:rPr>
        <w:t>のアウトプットであることを示す、集合的な</w:t>
      </w:r>
      <w:del w:id="18" w:author="Fukuchi, Hiroyuki (SGMO) [2]" w:date="2018-04-18T15:21:00Z">
        <w:r w:rsidR="00C76D1D" w:rsidDel="000F3ED6">
          <w:rPr>
            <w:rFonts w:ascii="Calibri" w:eastAsia="ＭＳ ゴシック" w:hAnsi="Calibri" w:cs="Calibri" w:hint="eastAsia"/>
            <w:color w:val="FF0000"/>
            <w:kern w:val="0"/>
            <w:sz w:val="22"/>
            <w:szCs w:val="22"/>
          </w:rPr>
          <w:delText>生成物</w:delText>
        </w:r>
      </w:del>
      <w:ins w:id="19" w:author="Fukuchi, Hiroyuki (SGMO) [2]" w:date="2018-04-18T15:28:00Z">
        <w:r w:rsidR="000F3ED6">
          <w:rPr>
            <w:rFonts w:ascii="Calibri" w:eastAsia="ＭＳ ゴシック" w:hAnsi="Calibri" w:cs="Calibri" w:hint="eastAsia"/>
            <w:color w:val="FF0000"/>
            <w:kern w:val="0"/>
            <w:sz w:val="22"/>
            <w:szCs w:val="22"/>
          </w:rPr>
          <w:t>生成物</w:t>
        </w:r>
      </w:ins>
      <w:r w:rsidR="00C76D1D" w:rsidRPr="00C76D1D">
        <w:rPr>
          <w:rFonts w:ascii="Calibri" w:eastAsia="ＭＳ ゴシック" w:hAnsi="Calibri" w:cs="Calibri" w:hint="eastAsia"/>
          <w:color w:val="FF0000"/>
          <w:kern w:val="0"/>
          <w:sz w:val="22"/>
          <w:szCs w:val="22"/>
        </w:rPr>
        <w:t>。</w:t>
      </w:r>
      <w:commentRangeStart w:id="20"/>
      <w:commentRangeStart w:id="21"/>
      <w:ins w:id="22" w:author="Fukuchi, Hiroyuki (SGMO) [2]" w:date="2018-04-18T15:22:00Z">
        <w:r w:rsidR="000F3ED6">
          <w:rPr>
            <w:rFonts w:ascii="Calibri" w:eastAsia="ＭＳ ゴシック" w:hAnsi="Calibri" w:cs="Calibri" w:hint="eastAsia"/>
            <w:color w:val="FF0000"/>
            <w:kern w:val="0"/>
            <w:sz w:val="22"/>
            <w:szCs w:val="22"/>
          </w:rPr>
          <w:t>こ</w:t>
        </w:r>
      </w:ins>
      <w:ins w:id="23" w:author="Fukuchi, Hiroyuki (SGMO) [2]" w:date="2018-04-18T15:23:00Z">
        <w:r w:rsidR="000F3ED6">
          <w:rPr>
            <w:rFonts w:ascii="Calibri" w:eastAsia="ＭＳ ゴシック" w:hAnsi="Calibri" w:cs="Calibri" w:hint="eastAsia"/>
            <w:color w:val="FF0000"/>
            <w:kern w:val="0"/>
            <w:sz w:val="22"/>
            <w:szCs w:val="22"/>
          </w:rPr>
          <w:t>の</w:t>
        </w:r>
      </w:ins>
      <w:ins w:id="24" w:author="Fukuchi, Hiroyuki (SGMO) [2]" w:date="2018-04-18T15:28:00Z">
        <w:r w:rsidR="000F3ED6">
          <w:rPr>
            <w:rFonts w:ascii="Calibri" w:eastAsia="ＭＳ ゴシック" w:hAnsi="Calibri" w:cs="Calibri" w:hint="eastAsia"/>
            <w:color w:val="FF0000"/>
            <w:kern w:val="0"/>
            <w:sz w:val="22"/>
            <w:szCs w:val="22"/>
          </w:rPr>
          <w:t>生成物一式</w:t>
        </w:r>
      </w:ins>
      <w:ins w:id="25" w:author="Fukuchi, Hiroyuki (SGMO) [2]" w:date="2018-04-18T15:22:00Z">
        <w:r w:rsidR="000F3ED6">
          <w:rPr>
            <w:rFonts w:ascii="Calibri" w:eastAsia="ＭＳ ゴシック" w:hAnsi="Calibri" w:cs="Calibri" w:hint="eastAsia"/>
            <w:color w:val="FF0000"/>
            <w:kern w:val="0"/>
            <w:sz w:val="22"/>
            <w:szCs w:val="22"/>
          </w:rPr>
          <w:t>は</w:t>
        </w:r>
      </w:ins>
      <w:ins w:id="26" w:author="Fukuchi, Hiroyuki (SGMO) [2]" w:date="2018-04-18T15:29:00Z">
        <w:r w:rsidR="000F3ED6">
          <w:rPr>
            <w:rFonts w:ascii="Calibri" w:eastAsia="ＭＳ ゴシック" w:hAnsi="Calibri" w:cs="Calibri" w:hint="eastAsia"/>
            <w:color w:val="FF0000"/>
            <w:kern w:val="0"/>
            <w:sz w:val="22"/>
            <w:szCs w:val="22"/>
          </w:rPr>
          <w:t>、次の一つ</w:t>
        </w:r>
        <w:r w:rsidR="00B81508">
          <w:rPr>
            <w:rFonts w:ascii="Calibri" w:eastAsia="ＭＳ ゴシック" w:hAnsi="Calibri" w:cs="Calibri" w:hint="eastAsia"/>
            <w:color w:val="FF0000"/>
            <w:kern w:val="0"/>
            <w:sz w:val="22"/>
            <w:szCs w:val="22"/>
          </w:rPr>
          <w:t>、もしくは複数のもの</w:t>
        </w:r>
      </w:ins>
      <w:ins w:id="27" w:author="Fukuchi, Hiroyuki (SGMO) [2]" w:date="2018-04-18T15:23:00Z">
        <w:r w:rsidR="000F3ED6">
          <w:rPr>
            <w:rFonts w:ascii="Calibri" w:eastAsia="ＭＳ ゴシック" w:hAnsi="Calibri" w:cs="Calibri" w:hint="eastAsia"/>
            <w:color w:val="FF0000"/>
            <w:kern w:val="0"/>
            <w:sz w:val="22"/>
            <w:szCs w:val="22"/>
          </w:rPr>
          <w:t>を含</w:t>
        </w:r>
      </w:ins>
      <w:ins w:id="28" w:author="Fukuchi, Hiroyuki (SGMO) [2]" w:date="2018-04-18T15:29:00Z">
        <w:r w:rsidR="000F3ED6">
          <w:rPr>
            <w:rFonts w:ascii="Calibri" w:eastAsia="ＭＳ ゴシック" w:hAnsi="Calibri" w:cs="Calibri" w:hint="eastAsia"/>
            <w:color w:val="FF0000"/>
            <w:kern w:val="0"/>
            <w:sz w:val="22"/>
            <w:szCs w:val="22"/>
          </w:rPr>
          <w:t>む</w:t>
        </w:r>
      </w:ins>
      <w:ins w:id="29" w:author="Fukuchi, Hiroyuki (SGMO) [2]" w:date="2018-04-18T15:30:00Z">
        <w:r w:rsidR="00B81508">
          <w:rPr>
            <w:rFonts w:ascii="Calibri" w:eastAsia="ＭＳ ゴシック" w:hAnsi="Calibri" w:cs="Calibri" w:hint="eastAsia"/>
            <w:color w:val="FF0000"/>
            <w:kern w:val="0"/>
            <w:sz w:val="22"/>
            <w:szCs w:val="22"/>
          </w:rPr>
          <w:t>（ただし、</w:t>
        </w:r>
      </w:ins>
      <w:ins w:id="30" w:author="Fukuchi, Hiroyuki (SGMO) [2]" w:date="2018-04-18T15:25:00Z">
        <w:r w:rsidR="000F3ED6">
          <w:rPr>
            <w:rFonts w:ascii="Calibri" w:eastAsia="ＭＳ ゴシック" w:hAnsi="Calibri" w:cs="Calibri" w:hint="eastAsia"/>
            <w:color w:val="FF0000"/>
            <w:kern w:val="0"/>
            <w:sz w:val="22"/>
            <w:szCs w:val="22"/>
          </w:rPr>
          <w:t>こ</w:t>
        </w:r>
      </w:ins>
      <w:ins w:id="31" w:author="Fukuchi, Hiroyuki (SGMO) [2]" w:date="2018-04-18T15:30:00Z">
        <w:r w:rsidR="00B81508">
          <w:rPr>
            <w:rFonts w:ascii="Calibri" w:eastAsia="ＭＳ ゴシック" w:hAnsi="Calibri" w:cs="Calibri" w:hint="eastAsia"/>
            <w:color w:val="FF0000"/>
            <w:kern w:val="0"/>
            <w:sz w:val="22"/>
            <w:szCs w:val="22"/>
          </w:rPr>
          <w:t>の</w:t>
        </w:r>
      </w:ins>
      <w:ins w:id="32" w:author="Fukuchi, Hiroyuki (SGMO) [2]" w:date="2018-04-18T15:25:00Z">
        <w:r w:rsidR="000F3ED6">
          <w:rPr>
            <w:rFonts w:ascii="Calibri" w:eastAsia="ＭＳ ゴシック" w:hAnsi="Calibri" w:cs="Calibri" w:hint="eastAsia"/>
            <w:color w:val="FF0000"/>
            <w:kern w:val="0"/>
            <w:sz w:val="22"/>
            <w:szCs w:val="22"/>
          </w:rPr>
          <w:t>限り</w:t>
        </w:r>
      </w:ins>
      <w:ins w:id="33" w:author="Fukuchi, Hiroyuki (SGMO) [2]" w:date="2018-04-18T15:30:00Z">
        <w:r w:rsidR="00B81508">
          <w:rPr>
            <w:rFonts w:ascii="Calibri" w:eastAsia="ＭＳ ゴシック" w:hAnsi="Calibri" w:cs="Calibri" w:hint="eastAsia"/>
            <w:color w:val="FF0000"/>
            <w:kern w:val="0"/>
            <w:sz w:val="22"/>
            <w:szCs w:val="22"/>
          </w:rPr>
          <w:t>ではない）。</w:t>
        </w:r>
      </w:ins>
      <w:ins w:id="34" w:author="Fukuchi, Hiroyuki (SGMO) [2]" w:date="2018-04-18T15:25:00Z">
        <w:r w:rsidR="000F3ED6">
          <w:rPr>
            <w:rFonts w:ascii="Calibri" w:eastAsia="ＭＳ ゴシック" w:hAnsi="Calibri" w:cs="Calibri" w:hint="eastAsia"/>
            <w:color w:val="FF0000"/>
            <w:kern w:val="0"/>
            <w:sz w:val="22"/>
            <w:szCs w:val="22"/>
          </w:rPr>
          <w:t>ソースコード、帰属告知、著作権</w:t>
        </w:r>
      </w:ins>
      <w:ins w:id="35" w:author="Fukuchi, Hiroyuki (SGMO) [2]" w:date="2018-04-18T15:26:00Z">
        <w:r w:rsidR="000F3ED6">
          <w:rPr>
            <w:rFonts w:ascii="Calibri" w:eastAsia="ＭＳ ゴシック" w:hAnsi="Calibri" w:cs="Calibri" w:hint="eastAsia"/>
            <w:color w:val="FF0000"/>
            <w:kern w:val="0"/>
            <w:sz w:val="22"/>
            <w:szCs w:val="22"/>
          </w:rPr>
          <w:t>表示、ライセンスの写し</w:t>
        </w:r>
      </w:ins>
      <w:ins w:id="36" w:author="Fukuchi, Hiroyuki (SGMO) [2]" w:date="2018-04-18T15:29:00Z">
        <w:r w:rsidR="00B81508">
          <w:rPr>
            <w:rFonts w:ascii="Calibri" w:eastAsia="ＭＳ ゴシック" w:hAnsi="Calibri" w:cs="Calibri" w:hint="eastAsia"/>
            <w:color w:val="FF0000"/>
            <w:kern w:val="0"/>
            <w:sz w:val="22"/>
            <w:szCs w:val="22"/>
          </w:rPr>
          <w:t>、</w:t>
        </w:r>
      </w:ins>
      <w:ins w:id="37" w:author="Fukuchi, Hiroyuki (SGMO) [2]" w:date="2018-04-18T15:26:00Z">
        <w:r w:rsidR="000F3ED6">
          <w:rPr>
            <w:rFonts w:ascii="Calibri" w:eastAsia="ＭＳ ゴシック" w:hAnsi="Calibri" w:cs="Calibri" w:hint="eastAsia"/>
            <w:color w:val="FF0000"/>
            <w:kern w:val="0"/>
            <w:sz w:val="22"/>
            <w:szCs w:val="22"/>
          </w:rPr>
          <w:t>改変告知</w:t>
        </w:r>
      </w:ins>
      <w:ins w:id="38" w:author="Fukuchi, Hiroyuki (SGMO) [2]" w:date="2018-04-18T15:27:00Z">
        <w:r w:rsidR="000F3ED6">
          <w:rPr>
            <w:rFonts w:ascii="Calibri" w:eastAsia="ＭＳ ゴシック" w:hAnsi="Calibri" w:cs="Calibri" w:hint="eastAsia"/>
            <w:color w:val="FF0000"/>
            <w:kern w:val="0"/>
            <w:sz w:val="22"/>
            <w:szCs w:val="22"/>
          </w:rPr>
          <w:t>、書面による申し出、</w:t>
        </w:r>
        <w:r w:rsidR="000F3ED6">
          <w:rPr>
            <w:rFonts w:ascii="Calibri" w:eastAsia="ＭＳ ゴシック" w:hAnsi="Calibri" w:cs="Calibri" w:hint="eastAsia"/>
            <w:color w:val="FF0000"/>
            <w:kern w:val="0"/>
            <w:sz w:val="22"/>
            <w:szCs w:val="22"/>
          </w:rPr>
          <w:t>SPDX</w:t>
        </w:r>
        <w:r w:rsidR="000F3ED6">
          <w:rPr>
            <w:rFonts w:ascii="Calibri" w:eastAsia="ＭＳ ゴシック" w:hAnsi="Calibri" w:cs="Calibri" w:hint="eastAsia"/>
            <w:color w:val="FF0000"/>
            <w:kern w:val="0"/>
            <w:sz w:val="22"/>
            <w:szCs w:val="22"/>
          </w:rPr>
          <w:t>ドキュメントなど。</w:t>
        </w:r>
      </w:ins>
      <w:commentRangeEnd w:id="20"/>
      <w:ins w:id="39" w:author="Fukuchi, Hiroyuki (SGMO) [2]" w:date="2018-04-18T15:30:00Z">
        <w:r w:rsidR="00B81508">
          <w:rPr>
            <w:rStyle w:val="af2"/>
          </w:rPr>
          <w:commentReference w:id="20"/>
        </w:r>
      </w:ins>
      <w:commentRangeEnd w:id="21"/>
      <w:r w:rsidR="001408F3">
        <w:rPr>
          <w:rStyle w:val="af2"/>
        </w:rPr>
        <w:commentReference w:id="21"/>
      </w:r>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6D430456"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C30408">
        <w:rPr>
          <w:rFonts w:ascii="Calibri" w:eastAsia="ＭＳ ゴシック" w:hAnsi="Calibri" w:cs="Calibri"/>
          <w:strike/>
          <w:color w:val="FF0000"/>
          <w:kern w:val="0"/>
          <w:sz w:val="22"/>
          <w:szCs w:val="22"/>
        </w:rPr>
        <w:t>適切な</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供給ソフトウェア（後述）</w:t>
      </w:r>
      <w:r w:rsidR="00C30408" w:rsidRPr="00C30408">
        <w:rPr>
          <w:rFonts w:ascii="Calibri" w:eastAsia="ＭＳ ゴシック" w:hAnsi="Calibri" w:cs="Calibri" w:hint="eastAsia"/>
          <w:color w:val="FF0000"/>
          <w:kern w:val="0"/>
          <w:sz w:val="22"/>
          <w:szCs w:val="22"/>
        </w:rPr>
        <w:t>」</w:t>
      </w:r>
      <w:del w:id="40" w:author="Fukuchi, Hiroyuki (SGMO) [3]" w:date="2018-04-18T15:49:00Z">
        <w:r w:rsidR="00C30408" w:rsidDel="00412F3E">
          <w:rPr>
            <w:rFonts w:ascii="Calibri" w:eastAsia="ＭＳ ゴシック" w:hAnsi="Calibri" w:cs="Calibri" w:hint="eastAsia"/>
            <w:color w:val="FF0000"/>
            <w:kern w:val="0"/>
            <w:sz w:val="22"/>
            <w:szCs w:val="22"/>
          </w:rPr>
          <w:delText>が</w:delText>
        </w:r>
      </w:del>
      <w:commentRangeStart w:id="41"/>
      <w:commentRangeStart w:id="42"/>
      <w:ins w:id="43" w:author="Fukuchi, Hiroyuki (SGMO) [3]" w:date="2018-04-18T15:49:00Z">
        <w:r w:rsidR="00412F3E">
          <w:rPr>
            <w:rFonts w:ascii="Calibri" w:eastAsia="ＭＳ ゴシック" w:hAnsi="Calibri" w:cs="Calibri" w:hint="eastAsia"/>
            <w:color w:val="FF0000"/>
            <w:kern w:val="0"/>
            <w:sz w:val="22"/>
            <w:szCs w:val="22"/>
          </w:rPr>
          <w:t>を</w:t>
        </w:r>
      </w:ins>
      <w:commentRangeEnd w:id="41"/>
      <w:ins w:id="44" w:author="Fukuchi, Hiroyuki (SGMO) [3]" w:date="2018-04-18T15:50:00Z">
        <w:r w:rsidR="00C975C1">
          <w:rPr>
            <w:rStyle w:val="af2"/>
          </w:rPr>
          <w:commentReference w:id="41"/>
        </w:r>
      </w:ins>
      <w:commentRangeEnd w:id="42"/>
      <w:r w:rsidR="00D73008">
        <w:rPr>
          <w:rStyle w:val="af2"/>
        </w:rPr>
        <w:commentReference w:id="42"/>
      </w:r>
      <w:r w:rsidR="00C30408">
        <w:rPr>
          <w:rFonts w:ascii="Calibri" w:eastAsia="ＭＳ ゴシック" w:hAnsi="Calibri" w:cs="Calibri" w:hint="eastAsia"/>
          <w:color w:val="FF0000"/>
          <w:kern w:val="0"/>
          <w:sz w:val="22"/>
          <w:szCs w:val="22"/>
        </w:rPr>
        <w:t>統制する</w:t>
      </w:r>
      <w:r w:rsidRPr="009D3009">
        <w:rPr>
          <w:rFonts w:ascii="Calibri" w:eastAsia="ＭＳ ゴシック" w:hAnsi="Calibri" w:cs="Calibri"/>
          <w:kern w:val="0"/>
          <w:sz w:val="22"/>
          <w:szCs w:val="22"/>
        </w:rPr>
        <w:t>ライセンス</w:t>
      </w:r>
      <w:r w:rsidR="00C30408">
        <w:rPr>
          <w:rFonts w:ascii="Calibri" w:eastAsia="ＭＳ ゴシック" w:hAnsi="Calibri" w:cs="Calibri" w:hint="eastAsia"/>
          <w:kern w:val="0"/>
          <w:sz w:val="22"/>
          <w:szCs w:val="22"/>
        </w:rPr>
        <w:t>を確認する</w:t>
      </w:r>
      <w:r w:rsidR="00C30408" w:rsidRPr="00C30408">
        <w:rPr>
          <w:rFonts w:ascii="Calibri" w:eastAsia="ＭＳ ゴシック" w:hAnsi="Calibri" w:cs="Calibri" w:hint="eastAsia"/>
          <w:color w:val="FF0000"/>
          <w:kern w:val="0"/>
          <w:sz w:val="22"/>
          <w:szCs w:val="22"/>
        </w:rPr>
        <w:t>適切な</w:t>
      </w:r>
      <w:commentRangeStart w:id="45"/>
      <w:ins w:id="46" w:author="Fukuchi, Hiroyuki (Sony)" w:date="2018-04-18T15:52:00Z">
        <w:r w:rsidR="00C975C1">
          <w:rPr>
            <w:rFonts w:ascii="Calibri" w:eastAsia="ＭＳ ゴシック" w:hAnsi="Calibri" w:cs="Calibri" w:hint="eastAsia"/>
            <w:color w:val="FF0000"/>
            <w:kern w:val="0"/>
            <w:sz w:val="22"/>
            <w:szCs w:val="22"/>
          </w:rPr>
          <w:t>方法によって</w:t>
        </w:r>
      </w:ins>
      <w:commentRangeEnd w:id="45"/>
      <w:r w:rsidR="00764504">
        <w:rPr>
          <w:rStyle w:val="af2"/>
        </w:rPr>
        <w:commentReference w:id="45"/>
      </w:r>
      <w:del w:id="48" w:author="Fukuchi, Hiroyuki (Sony)" w:date="2018-04-18T15:51:00Z">
        <w:r w:rsidR="004D08A0" w:rsidDel="00C975C1">
          <w:rPr>
            <w:rFonts w:ascii="Calibri" w:eastAsia="ＭＳ ゴシック" w:hAnsi="Calibri" w:cs="Calibri" w:hint="eastAsia"/>
            <w:color w:val="FF0000"/>
            <w:kern w:val="0"/>
            <w:sz w:val="22"/>
            <w:szCs w:val="22"/>
          </w:rPr>
          <w:delText>手続き</w:delText>
        </w:r>
      </w:del>
      <w:r w:rsidRPr="00C30408">
        <w:rPr>
          <w:rFonts w:ascii="Calibri" w:eastAsia="ＭＳ ゴシック" w:hAnsi="Calibri" w:cs="Calibri"/>
          <w:strike/>
          <w:color w:val="FF0000"/>
          <w:kern w:val="0"/>
          <w:sz w:val="22"/>
          <w:szCs w:val="22"/>
        </w:rPr>
        <w:t>手順</w:t>
      </w:r>
      <w:del w:id="49" w:author="Fukuchi, Hiroyuki (Sony)" w:date="2018-04-18T15:52:00Z">
        <w:r w:rsidRPr="009D3009" w:rsidDel="00C975C1">
          <w:rPr>
            <w:rFonts w:ascii="Calibri" w:eastAsia="ＭＳ ゴシック" w:hAnsi="Calibri" w:cs="Calibri"/>
            <w:kern w:val="0"/>
            <w:sz w:val="22"/>
            <w:szCs w:val="22"/>
          </w:rPr>
          <w:delText>の結果</w:delText>
        </w:r>
      </w:del>
      <w:r w:rsidR="00B76F41" w:rsidRPr="00B76F41">
        <w:rPr>
          <w:rFonts w:ascii="Calibri" w:eastAsia="ＭＳ ゴシック" w:hAnsi="Calibri" w:cs="Calibri" w:hint="eastAsia"/>
          <w:color w:val="FF0000"/>
          <w:kern w:val="0"/>
          <w:sz w:val="22"/>
          <w:szCs w:val="22"/>
        </w:rPr>
        <w:t>、</w:t>
      </w:r>
      <w:r w:rsidRPr="00B76F41">
        <w:rPr>
          <w:rFonts w:ascii="Calibri" w:eastAsia="ＭＳ ゴシック" w:hAnsi="Calibri" w:cs="Calibri"/>
          <w:strike/>
          <w:color w:val="FF0000"/>
          <w:kern w:val="0"/>
          <w:sz w:val="22"/>
          <w:szCs w:val="22"/>
        </w:rPr>
        <w:t>として</w:t>
      </w:r>
      <w:r w:rsidRPr="009D3009">
        <w:rPr>
          <w:rFonts w:ascii="Calibri" w:eastAsia="ＭＳ ゴシック" w:hAnsi="Calibri" w:cs="Calibri"/>
          <w:kern w:val="0"/>
          <w:sz w:val="22"/>
          <w:szCs w:val="22"/>
        </w:rPr>
        <w:t>存在</w:t>
      </w:r>
      <w:ins w:id="50" w:author="Fukuchi, Hiroyuki (Sony)" w:date="2018-04-18T15:52:00Z">
        <w:r w:rsidR="00C975C1">
          <w:rPr>
            <w:rFonts w:ascii="Calibri" w:eastAsia="ＭＳ ゴシック" w:hAnsi="Calibri" w:cs="Calibri" w:hint="eastAsia"/>
            <w:kern w:val="0"/>
            <w:sz w:val="22"/>
            <w:szCs w:val="22"/>
          </w:rPr>
          <w:t>が</w:t>
        </w:r>
      </w:ins>
      <w:del w:id="51" w:author="Fukuchi, Hiroyuki (Sony)" w:date="2018-04-18T15:52:00Z">
        <w:r w:rsidRPr="009D3009" w:rsidDel="00C975C1">
          <w:rPr>
            <w:rFonts w:ascii="Calibri" w:eastAsia="ＭＳ ゴシック" w:hAnsi="Calibri" w:cs="Calibri"/>
            <w:kern w:val="0"/>
            <w:sz w:val="22"/>
            <w:szCs w:val="22"/>
          </w:rPr>
          <w:delText>の</w:delText>
        </w:r>
      </w:del>
      <w:r w:rsidRPr="009D3009">
        <w:rPr>
          <w:rFonts w:ascii="Calibri" w:eastAsia="ＭＳ ゴシック" w:hAnsi="Calibri" w:cs="Calibri"/>
          <w:kern w:val="0"/>
          <w:sz w:val="22"/>
          <w:szCs w:val="22"/>
        </w:rPr>
        <w:t>確認</w:t>
      </w:r>
      <w:del w:id="52" w:author="Fukuchi, Hiroyuki (Sony)" w:date="2018-04-18T15:52:00Z">
        <w:r w:rsidRPr="009D3009" w:rsidDel="00C975C1">
          <w:rPr>
            <w:rFonts w:ascii="Calibri" w:eastAsia="ＭＳ ゴシック" w:hAnsi="Calibri" w:cs="Calibri"/>
            <w:kern w:val="0"/>
            <w:sz w:val="22"/>
            <w:szCs w:val="22"/>
          </w:rPr>
          <w:delText>が</w:delText>
        </w:r>
      </w:del>
      <w:r w:rsidR="00B76F41" w:rsidRPr="00B76F41">
        <w:rPr>
          <w:rFonts w:ascii="Calibri" w:eastAsia="ＭＳ ゴシック" w:hAnsi="Calibri" w:cs="Calibri" w:hint="eastAsia"/>
          <w:color w:val="FF0000"/>
          <w:kern w:val="0"/>
          <w:sz w:val="22"/>
          <w:szCs w:val="22"/>
        </w:rPr>
        <w:t>された</w:t>
      </w:r>
      <w:r w:rsidRPr="00B76F41">
        <w:rPr>
          <w:rFonts w:ascii="Calibri" w:eastAsia="ＭＳ ゴシック" w:hAnsi="Calibri" w:cs="Calibri"/>
          <w:strike/>
          <w:color w:val="FF0000"/>
          <w:kern w:val="0"/>
          <w:sz w:val="22"/>
          <w:szCs w:val="22"/>
        </w:rPr>
        <w:t>できた</w:t>
      </w:r>
      <w:del w:id="53" w:author="Fukuchi, Hiroyuki (Sony)" w:date="2018-04-18T15:53:00Z">
        <w:r w:rsidRPr="009D3009" w:rsidDel="00C975C1">
          <w:rPr>
            <w:rFonts w:ascii="Calibri" w:eastAsia="ＭＳ ゴシック" w:hAnsi="Calibri" w:cs="Calibri"/>
            <w:kern w:val="0"/>
            <w:sz w:val="22"/>
            <w:szCs w:val="22"/>
          </w:rPr>
          <w:delText>一連の</w:delText>
        </w:r>
      </w:del>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ins w:id="54" w:author="Fukuchi, Hiroyuki (Sony)" w:date="2018-04-18T15:53:00Z">
        <w:r w:rsidR="00C975C1">
          <w:rPr>
            <w:rFonts w:ascii="Calibri" w:eastAsia="ＭＳ ゴシック" w:hAnsi="Calibri" w:cs="Calibri" w:hint="eastAsia"/>
            <w:kern w:val="0"/>
            <w:sz w:val="22"/>
            <w:szCs w:val="22"/>
          </w:rPr>
          <w:t>一式</w:t>
        </w:r>
      </w:ins>
      <w:r w:rsidRPr="009D3009">
        <w:rPr>
          <w:rFonts w:ascii="Calibri" w:eastAsia="ＭＳ ゴシック" w:hAnsi="Calibri" w:cs="Calibri"/>
          <w:kern w:val="0"/>
          <w:sz w:val="22"/>
          <w:szCs w:val="22"/>
        </w:rPr>
        <w:t>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OpenChain</w:t>
      </w:r>
      <w:r w:rsidRPr="009D3009">
        <w:rPr>
          <w:rFonts w:ascii="Calibri" w:eastAsia="ＭＳ ゴシック" w:hAnsi="Calibri" w:cs="Calibri"/>
          <w:b/>
          <w:kern w:val="0"/>
          <w:sz w:val="22"/>
          <w:szCs w:val="22"/>
        </w:rPr>
        <w:t>適合</w:t>
      </w:r>
      <w:r w:rsidR="00B76F41" w:rsidRPr="00B76F41">
        <w:rPr>
          <w:rFonts w:ascii="Calibri" w:eastAsia="ＭＳ ゴシック" w:hAnsi="Calibri" w:cs="Calibri" w:hint="eastAsia"/>
          <w:b/>
          <w:color w:val="FF0000"/>
          <w:kern w:val="0"/>
          <w:sz w:val="22"/>
          <w:szCs w:val="22"/>
        </w:rPr>
        <w:t>プログラム</w:t>
      </w:r>
      <w:r w:rsidRPr="00B76F41">
        <w:rPr>
          <w:rFonts w:ascii="Calibri" w:eastAsia="ＭＳ ゴシック" w:hAnsi="Calibri" w:cs="Calibri"/>
          <w:b/>
          <w:color w:val="FF0000"/>
          <w:kern w:val="0"/>
          <w:sz w:val="22"/>
          <w:szCs w:val="22"/>
        </w:rPr>
        <w:t>（</w:t>
      </w:r>
      <w:r w:rsidRPr="009D3009">
        <w:rPr>
          <w:rFonts w:ascii="Calibri" w:eastAsia="ＭＳ ゴシック" w:hAnsi="Calibri" w:cs="Calibri"/>
          <w:b/>
          <w:kern w:val="0"/>
          <w:sz w:val="22"/>
          <w:szCs w:val="22"/>
        </w:rPr>
        <w:t>OpenChain Conforming</w:t>
      </w:r>
      <w:r w:rsidR="00B76F41">
        <w:rPr>
          <w:rFonts w:ascii="Calibri" w:eastAsia="ＭＳ ゴシック" w:hAnsi="Calibri" w:cs="Calibri"/>
          <w:b/>
          <w:kern w:val="0"/>
          <w:sz w:val="22"/>
          <w:szCs w:val="22"/>
        </w:rPr>
        <w:t xml:space="preserve"> </w:t>
      </w:r>
      <w:r w:rsidR="00B76F41" w:rsidRPr="00B76F41">
        <w:rPr>
          <w:rFonts w:ascii="Calibri" w:eastAsia="ＭＳ ゴシック" w:hAnsi="Calibri" w:cs="Calibri"/>
          <w:b/>
          <w:color w:val="FF0000"/>
          <w:kern w:val="0"/>
          <w:sz w:val="22"/>
          <w:szCs w:val="22"/>
        </w:rPr>
        <w:t>Program</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079509CA"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55" w:name="_bookmark2"/>
      <w:bookmarkStart w:id="56" w:name="_Toc480816637"/>
      <w:bookmarkStart w:id="57" w:name="_Toc483131396"/>
      <w:bookmarkStart w:id="58" w:name="_Toc511654539"/>
      <w:bookmarkEnd w:id="55"/>
      <w:r w:rsidRPr="009D3009">
        <w:lastRenderedPageBreak/>
        <w:t>3</w:t>
      </w:r>
      <w:r w:rsidR="00F0198F" w:rsidRPr="009D3009">
        <w:rPr>
          <w:rFonts w:hint="eastAsia"/>
        </w:rPr>
        <w:t>）</w:t>
      </w:r>
      <w:r w:rsidRPr="009D3009">
        <w:t>満たすべき要件</w:t>
      </w:r>
      <w:bookmarkEnd w:id="56"/>
      <w:bookmarkEnd w:id="57"/>
      <w:bookmarkEnd w:id="58"/>
    </w:p>
    <w:p w14:paraId="11B68608" w14:textId="2EE69D89" w:rsidR="00BA0057" w:rsidRPr="009D3009" w:rsidRDefault="00E158F2" w:rsidP="00592C2A">
      <w:pPr>
        <w:pStyle w:val="20"/>
        <w:ind w:rightChars="100" w:right="210"/>
        <w:rPr>
          <w:rStyle w:val="21"/>
          <w:rFonts w:ascii="Calibri" w:eastAsia="ＭＳ ゴシック" w:hAnsi="Calibri"/>
        </w:rPr>
      </w:pPr>
      <w:bookmarkStart w:id="59" w:name="_bookmark3"/>
      <w:bookmarkStart w:id="60" w:name="_Toc480816638"/>
      <w:bookmarkStart w:id="61" w:name="_Toc483131397"/>
      <w:bookmarkStart w:id="62" w:name="_Toc511654540"/>
      <w:bookmarkEnd w:id="59"/>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60"/>
      <w:bookmarkEnd w:id="61"/>
      <w:bookmarkEnd w:id="62"/>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3E19CC1"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（「最新の修了者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 Trained</w:t>
      </w:r>
      <w:r w:rsidR="00B76F41" w:rsidRPr="008017CD">
        <w:rPr>
          <w:rFonts w:ascii="Calibri" w:eastAsia="ＭＳ ゴシック" w:hAnsi="Calibri" w:cs="Calibri" w:hint="eastAsia"/>
          <w:b/>
          <w:color w:val="000000" w:themeColor="text1"/>
          <w:kern w:val="0"/>
          <w:sz w:val="22"/>
          <w:szCs w:val="22"/>
        </w:rPr>
        <w:t>）</w:t>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60AC9E90"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r w:rsidR="00312259" w:rsidRPr="008017CD">
        <w:rPr>
          <w:rFonts w:ascii="Calibri" w:eastAsia="ＭＳ ゴシック" w:hAnsi="Calibri" w:cs="Calibri" w:hint="eastAsia"/>
          <w:color w:val="000000" w:themeColor="text1"/>
          <w:kern w:val="0"/>
          <w:sz w:val="22"/>
          <w:szCs w:val="22"/>
        </w:rPr>
        <w:t>OpenChain</w:t>
      </w:r>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スタッフの総体に対したものとなる</w:t>
      </w:r>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5D61D59" w14:textId="19AA4E84"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供給ソフトウェアを統制している確認ライセンスそれぞれが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63" w:name="_Toc480816639"/>
      <w:bookmarkStart w:id="64" w:name="_Toc483131398"/>
      <w:bookmarkStart w:id="65"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63"/>
      <w:bookmarkEnd w:id="64"/>
      <w:bookmarkEnd w:id="65"/>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b/>
          <w:bCs/>
          <w:kern w:val="0"/>
          <w:sz w:val="22"/>
          <w:szCs w:val="22"/>
        </w:rPr>
        <w:t>検証すべき証跡：</w:t>
      </w:r>
    </w:p>
    <w:p w14:paraId="579F6750" w14:textId="6B6E7E21" w:rsidR="00BA0057" w:rsidRPr="008017CD" w:rsidRDefault="004B2E9F"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hint="eastAsia"/>
          <w:kern w:val="0"/>
          <w:sz w:val="22"/>
          <w:szCs w:val="22"/>
        </w:rPr>
        <w:t>窓口が</w:t>
      </w:r>
      <w:r w:rsidR="00170FE7" w:rsidRPr="008017CD">
        <w:rPr>
          <w:rFonts w:ascii="Calibri" w:eastAsia="ＭＳ ゴシック" w:hAnsi="Calibri" w:cs="Calibri" w:hint="eastAsia"/>
          <w:kern w:val="0"/>
          <w:sz w:val="22"/>
          <w:szCs w:val="22"/>
        </w:rPr>
        <w:t>公に確認できる</w:t>
      </w:r>
      <w:r w:rsidR="000B04E6" w:rsidRPr="008017CD">
        <w:rPr>
          <w:rFonts w:ascii="Calibri" w:eastAsia="ＭＳ ゴシック" w:hAnsi="Calibri" w:cs="Calibri" w:hint="eastAsia"/>
          <w:kern w:val="0"/>
          <w:sz w:val="22"/>
          <w:szCs w:val="22"/>
        </w:rPr>
        <w:t>状態にあり特定できる</w:t>
      </w:r>
      <w:r w:rsidR="00687291" w:rsidRPr="008017CD">
        <w:rPr>
          <w:rFonts w:ascii="Calibri" w:eastAsia="ＭＳ ゴシック" w:hAnsi="Calibri" w:cs="Calibri" w:hint="eastAsia"/>
          <w:kern w:val="0"/>
          <w:sz w:val="22"/>
          <w:szCs w:val="22"/>
        </w:rPr>
        <w:t>こと</w:t>
      </w:r>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69CDC822"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法的専門知識の情報源が特定されている</w:t>
      </w:r>
      <w:r w:rsidR="00332827" w:rsidRPr="008017CD">
        <w:rPr>
          <w:rFonts w:ascii="Calibri" w:eastAsia="ＭＳ ゴシック" w:hAnsi="Calibri" w:cs="Calibri" w:hint="eastAsia"/>
          <w:kern w:val="0"/>
          <w:sz w:val="22"/>
          <w:szCs w:val="22"/>
        </w:rPr>
        <w:t>こと</w:t>
      </w:r>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66" w:name="_bookmark5"/>
      <w:bookmarkStart w:id="67" w:name="_Toc480816640"/>
      <w:bookmarkStart w:id="68" w:name="_Toc483131399"/>
      <w:bookmarkStart w:id="69" w:name="_Toc511654542"/>
      <w:bookmarkEnd w:id="66"/>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67"/>
      <w:bookmarkEnd w:id="68"/>
      <w:bookmarkEnd w:id="69"/>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70" w:name="_bookmark6"/>
      <w:bookmarkStart w:id="71" w:name="_Toc483131400"/>
      <w:bookmarkStart w:id="72" w:name="_Toc480816641"/>
      <w:bookmarkStart w:id="73" w:name="_Toc511654543"/>
      <w:bookmarkEnd w:id="7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71"/>
      <w:bookmarkEnd w:id="72"/>
      <w:bookmarkEnd w:id="73"/>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74" w:name="_bookmark7"/>
      <w:bookmarkStart w:id="75" w:name="_Toc480816642"/>
      <w:bookmarkStart w:id="76" w:name="_Toc483131401"/>
      <w:bookmarkStart w:id="77" w:name="_Toc511654544"/>
      <w:bookmarkEnd w:id="74"/>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75"/>
      <w:bookmarkEnd w:id="76"/>
      <w:bookmarkEnd w:id="77"/>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F21CF7">
        <w:rPr>
          <w:rFonts w:ascii="Calibri" w:eastAsia="ＭＳ ゴシック" w:hAnsi="Calibri" w:cs="Calibri" w:hint="eastAsia"/>
          <w:color w:val="FF0000"/>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78" w:name="_bookmark8"/>
      <w:bookmarkStart w:id="79" w:name="_Toc480816643"/>
      <w:bookmarkStart w:id="80" w:name="_Toc483131402"/>
      <w:bookmarkStart w:id="81" w:name="_Toc511654545"/>
      <w:bookmarkEnd w:id="78"/>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r w:rsidR="00BA0057" w:rsidRPr="009D3009">
        <w:rPr>
          <w:rFonts w:ascii="Calibri" w:eastAsia="ＭＳ ゴシック" w:hAnsi="Calibri"/>
        </w:rPr>
        <w:t>OpenChain</w:t>
      </w:r>
      <w:r w:rsidR="00BA0057" w:rsidRPr="009D3009">
        <w:rPr>
          <w:rFonts w:ascii="Calibri" w:eastAsia="ＭＳ ゴシック" w:hAnsi="Calibri"/>
        </w:rPr>
        <w:t>要件適合の認定</w:t>
      </w:r>
      <w:bookmarkEnd w:id="79"/>
      <w:bookmarkEnd w:id="80"/>
      <w:bookmarkEnd w:id="81"/>
    </w:p>
    <w:p w14:paraId="59BC3EC5" w14:textId="77777777"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に適合していると認定されるためには、本</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1.1</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r w:rsidRPr="009D3009">
        <w:rPr>
          <w:rFonts w:ascii="Calibri" w:eastAsia="ＭＳ ゴシック" w:hAnsi="Calibri" w:cs="Calibri" w:hint="eastAsia"/>
          <w:kern w:val="0"/>
          <w:sz w:val="22"/>
          <w:szCs w:val="22"/>
        </w:rPr>
        <w:t>OpenChain</w:t>
      </w:r>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82" w:name="_Toc483131403"/>
      <w:bookmarkStart w:id="83"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82"/>
      <w:bookmarkEnd w:id="83"/>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r w:rsidRPr="00BC11D8">
        <w:rPr>
          <w:rFonts w:ascii="Calibri" w:eastAsia="ＭＳ ゴシック" w:hAnsi="Calibri"/>
        </w:rPr>
        <w:t>OpenChain</w:t>
      </w:r>
      <w:r w:rsidR="00BC11D8" w:rsidRPr="00BC11D8">
        <w:rPr>
          <w:rFonts w:ascii="Calibri" w:eastAsia="ＭＳ ゴシック" w:hAnsi="Calibri" w:hint="eastAsia"/>
        </w:rPr>
        <w:t>プロジェクトの</w:t>
      </w:r>
      <w:hyperlink r:id="rId16"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7"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Fukuchi, Hiroyuki (SGMO)" w:date="2018-04-26T14:10:00Z" w:initials="FH(">
    <w:p w14:paraId="1EAC39C6" w14:textId="503112E8" w:rsidR="001408F3" w:rsidRDefault="00D73008">
      <w:pPr>
        <w:pStyle w:val="af3"/>
      </w:pPr>
      <w:r>
        <w:rPr>
          <w:rStyle w:val="af2"/>
        </w:rPr>
        <w:annotationRef/>
      </w:r>
      <w:r>
        <w:rPr>
          <w:rFonts w:hint="eastAsia"/>
        </w:rPr>
        <w:t>前版から存在する</w:t>
      </w:r>
      <w:r>
        <w:rPr>
          <w:rFonts w:hint="eastAsia"/>
        </w:rPr>
        <w:t>4.1.2</w:t>
      </w:r>
      <w:r>
        <w:rPr>
          <w:rFonts w:hint="eastAsia"/>
        </w:rPr>
        <w:t>には、「コンプライアンス関連資料」と書いています。</w:t>
      </w:r>
    </w:p>
  </w:comment>
  <w:comment w:id="16" w:author="tani" w:date="2018-04-26T14:11:00Z" w:initials="tani">
    <w:p w14:paraId="462D8BDA" w14:textId="7B556CCB" w:rsidR="001408F3" w:rsidRDefault="001408F3">
      <w:pPr>
        <w:pStyle w:val="af3"/>
      </w:pPr>
      <w:r>
        <w:rPr>
          <w:rStyle w:val="af2"/>
        </w:rPr>
        <w:annotationRef/>
      </w:r>
      <w:r>
        <w:rPr>
          <w:rFonts w:hint="eastAsia"/>
        </w:rPr>
        <w:t>ありがとうございます。こちら工内さんからもご指摘いただきました。取り入れます。</w:t>
      </w:r>
    </w:p>
  </w:comment>
  <w:comment w:id="20" w:author="Fukuchi, Hiroyuki (SGMO) [2]" w:date="2018-04-18T15:30:00Z" w:initials="FH(">
    <w:p w14:paraId="750E3644" w14:textId="77777777" w:rsidR="00D73008" w:rsidRDefault="00D73008">
      <w:pPr>
        <w:pStyle w:val="af3"/>
      </w:pPr>
      <w:r>
        <w:rPr>
          <w:rStyle w:val="af2"/>
        </w:rPr>
        <w:annotationRef/>
      </w:r>
      <w:r>
        <w:rPr>
          <w:rFonts w:hint="eastAsia"/>
        </w:rPr>
        <w:t>訳が抜けているようです。</w:t>
      </w:r>
    </w:p>
    <w:p w14:paraId="49FDF3E4" w14:textId="392F9134" w:rsidR="00D73008" w:rsidRDefault="00D73008">
      <w:pPr>
        <w:pStyle w:val="af3"/>
      </w:pPr>
      <w:r>
        <w:rPr>
          <w:rFonts w:hint="eastAsia"/>
        </w:rPr>
        <w:t>4.1.2</w:t>
      </w:r>
      <w:r>
        <w:rPr>
          <w:rFonts w:hint="eastAsia"/>
        </w:rPr>
        <w:t>から同じように持ってきました。</w:t>
      </w:r>
    </w:p>
  </w:comment>
  <w:comment w:id="21" w:author="tani" w:date="2018-04-26T14:11:00Z" w:initials="tani">
    <w:p w14:paraId="04077619" w14:textId="15226224" w:rsidR="001408F3" w:rsidRDefault="001408F3">
      <w:pPr>
        <w:pStyle w:val="af3"/>
      </w:pPr>
      <w:r>
        <w:rPr>
          <w:rStyle w:val="af2"/>
        </w:rPr>
        <w:annotationRef/>
      </w:r>
      <w:r>
        <w:rPr>
          <w:rFonts w:hint="eastAsia"/>
        </w:rPr>
        <w:t>ありがとうございます。こちらも工内さんからごお指摘をいただきました。</w:t>
      </w:r>
    </w:p>
    <w:p w14:paraId="2E7925FE" w14:textId="77777777" w:rsidR="001408F3" w:rsidRDefault="001408F3">
      <w:pPr>
        <w:pStyle w:val="af3"/>
      </w:pPr>
    </w:p>
    <w:p w14:paraId="78B353EB" w14:textId="1ED26565" w:rsidR="001408F3" w:rsidRDefault="001408F3">
      <w:pPr>
        <w:pStyle w:val="af3"/>
      </w:pPr>
      <w:r>
        <w:rPr>
          <w:rFonts w:hint="eastAsia"/>
        </w:rPr>
        <w:t>文章の順番がやはりヘンなので以下のようにしています。</w:t>
      </w:r>
    </w:p>
    <w:p w14:paraId="08889E66" w14:textId="0B9537D1" w:rsidR="001408F3" w:rsidRDefault="001408F3">
      <w:pPr>
        <w:pStyle w:val="af3"/>
      </w:pPr>
      <w:r>
        <w:rPr>
          <w:rFonts w:hint="eastAsia"/>
        </w:rPr>
        <w:t>--</w:t>
      </w:r>
    </w:p>
    <w:p w14:paraId="7C316633" w14:textId="4952E12C" w:rsidR="001408F3" w:rsidRDefault="001408F3">
      <w:pPr>
        <w:pStyle w:val="af3"/>
      </w:pPr>
      <w:r w:rsidRPr="001408F3">
        <w:rPr>
          <w:rFonts w:hint="eastAsia"/>
        </w:rPr>
        <w:t>その集合にはソースコード、帰属告知、著作権表示、ライセンスの写し、改変告知、書面による申し出、</w:t>
      </w:r>
      <w:r w:rsidRPr="001408F3">
        <w:rPr>
          <w:rFonts w:hint="eastAsia"/>
        </w:rPr>
        <w:t>SPDX</w:t>
      </w:r>
      <w:r w:rsidRPr="001408F3">
        <w:rPr>
          <w:rFonts w:hint="eastAsia"/>
        </w:rPr>
        <w:t>ドキュメントなどの資料の一つ、ないしは複数が含まれる（ただしこの限りではない）。</w:t>
      </w:r>
    </w:p>
    <w:p w14:paraId="0E2AA6BF" w14:textId="77777777" w:rsidR="001408F3" w:rsidRDefault="001408F3">
      <w:pPr>
        <w:pStyle w:val="af3"/>
      </w:pPr>
    </w:p>
  </w:comment>
  <w:comment w:id="41" w:author="Fukuchi, Hiroyuki (SGMO) [3]" w:date="2018-04-26T13:28:00Z" w:initials="FH(">
    <w:p w14:paraId="0E23814F" w14:textId="4E91742B" w:rsidR="00D73008" w:rsidRDefault="00D73008">
      <w:pPr>
        <w:pStyle w:val="af3"/>
      </w:pPr>
      <w:r>
        <w:rPr>
          <w:rStyle w:val="af2"/>
        </w:rPr>
        <w:annotationRef/>
      </w:r>
      <w:r>
        <w:rPr>
          <w:rFonts w:hint="eastAsia"/>
        </w:rPr>
        <w:t>主従が逆では？</w:t>
      </w:r>
    </w:p>
    <w:p w14:paraId="6379E828" w14:textId="7EED6E3E" w:rsidR="00D73008" w:rsidRDefault="00D73008">
      <w:pPr>
        <w:pStyle w:val="af3"/>
      </w:pPr>
      <w:r>
        <w:rPr>
          <w:rFonts w:hint="eastAsia"/>
        </w:rPr>
        <w:t>もしかして、前の版でも？</w:t>
      </w:r>
    </w:p>
  </w:comment>
  <w:comment w:id="42" w:author="tani" w:date="2018-04-26T13:29:00Z" w:initials="tani">
    <w:p w14:paraId="75AB42E5" w14:textId="0D1C2C39" w:rsidR="00D73008" w:rsidRDefault="00D73008">
      <w:pPr>
        <w:pStyle w:val="af3"/>
      </w:pPr>
      <w:r>
        <w:rPr>
          <w:rStyle w:val="af2"/>
        </w:rPr>
        <w:annotationRef/>
      </w:r>
      <w:r>
        <w:rPr>
          <w:rFonts w:hint="eastAsia"/>
        </w:rPr>
        <w:t>ご指摘のとおりで工内さんからも指摘いただきました。版ネイいたします。</w:t>
      </w:r>
    </w:p>
  </w:comment>
  <w:comment w:id="45" w:author="tani" w:date="2018-04-26T14:25:00Z" w:initials="tani">
    <w:p w14:paraId="14D28250" w14:textId="77777777" w:rsidR="00764504" w:rsidRDefault="00764504">
      <w:pPr>
        <w:pStyle w:val="af3"/>
      </w:pPr>
      <w:r>
        <w:rPr>
          <w:rStyle w:val="af2"/>
        </w:rPr>
        <w:annotationRef/>
      </w:r>
      <w:r>
        <w:rPr>
          <w:rFonts w:hint="eastAsia"/>
        </w:rPr>
        <w:t>この表現をベースに、以下のように修正します。</w:t>
      </w:r>
    </w:p>
    <w:p w14:paraId="6ADDE969" w14:textId="77777777" w:rsidR="00764504" w:rsidRDefault="00764504">
      <w:pPr>
        <w:pStyle w:val="af3"/>
      </w:pPr>
    </w:p>
    <w:p w14:paraId="5E5063BE" w14:textId="030B5F09" w:rsidR="00764504" w:rsidRDefault="00764504">
      <w:pPr>
        <w:pStyle w:val="af3"/>
      </w:pPr>
      <w:r>
        <w:rPr>
          <w:rFonts w:hint="eastAsia"/>
        </w:rPr>
        <w:t>適切な</w:t>
      </w:r>
      <w:r w:rsidR="00BE4646">
        <w:rPr>
          <w:rFonts w:hint="eastAsia"/>
        </w:rPr>
        <w:t>ライセンス確認手法</w:t>
      </w:r>
      <w:bookmarkStart w:id="47" w:name="_GoBack"/>
      <w:bookmarkEnd w:id="47"/>
      <w:r>
        <w:rPr>
          <w:rFonts w:hint="eastAsia"/>
        </w:rPr>
        <w:t>により存在が確認された、「供給ソフトウェア（後述）」を統制する一連のライセンスのこと。</w:t>
      </w:r>
    </w:p>
    <w:p w14:paraId="489C6828" w14:textId="0F784A99" w:rsidR="00764504" w:rsidRDefault="00764504">
      <w:pPr>
        <w:pStyle w:val="af3"/>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D29A3" w15:done="0"/>
  <w15:commentEx w15:paraId="49FDF3E4" w15:done="0"/>
  <w15:commentEx w15:paraId="6379E8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708DC" w14:textId="77777777" w:rsidR="004D6B7B" w:rsidRDefault="004D6B7B" w:rsidP="00BA0057">
      <w:r>
        <w:separator/>
      </w:r>
    </w:p>
  </w:endnote>
  <w:endnote w:type="continuationSeparator" w:id="0">
    <w:p w14:paraId="140E66E3" w14:textId="77777777" w:rsidR="004D6B7B" w:rsidRDefault="004D6B7B" w:rsidP="00BA0057">
      <w:r>
        <w:continuationSeparator/>
      </w:r>
    </w:p>
  </w:endnote>
  <w:endnote w:type="continuationNotice" w:id="1">
    <w:p w14:paraId="659638B8" w14:textId="77777777" w:rsidR="004D6B7B" w:rsidRDefault="004D6B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5B302214" w:rsidR="00D73008" w:rsidRDefault="00D73008">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D73008" w:rsidRPr="008017CD" w:rsidRDefault="00D73008"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877E068" w:rsidR="00D73008" w:rsidRPr="008017CD" w:rsidRDefault="00D73008"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6DC7F880" w:rsidR="00D73008" w:rsidRPr="00A607FB" w:rsidRDefault="00D73008"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BE4646">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6DC7F880" w:rsidR="00D73008" w:rsidRPr="00A607FB" w:rsidRDefault="00D73008"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BE4646">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3C08C650"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F8A7A" w14:textId="77777777" w:rsidR="004D6B7B" w:rsidRDefault="004D6B7B" w:rsidP="00BA0057">
      <w:r>
        <w:separator/>
      </w:r>
    </w:p>
  </w:footnote>
  <w:footnote w:type="continuationSeparator" w:id="0">
    <w:p w14:paraId="17DA4E43" w14:textId="77777777" w:rsidR="004D6B7B" w:rsidRDefault="004D6B7B" w:rsidP="00BA0057">
      <w:r>
        <w:continuationSeparator/>
      </w:r>
    </w:p>
  </w:footnote>
  <w:footnote w:type="continuationNotice" w:id="1">
    <w:p w14:paraId="6E23206F" w14:textId="77777777" w:rsidR="004D6B7B" w:rsidRDefault="004D6B7B"/>
  </w:footnote>
  <w:footnote w:id="2">
    <w:p w14:paraId="37219C59" w14:textId="5CF355EB" w:rsidR="00D73008" w:rsidRPr="00E104B8" w:rsidRDefault="00D73008">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」を参考</w:t>
      </w:r>
      <w:r>
        <w:rPr>
          <w:rFonts w:ascii="Calibri" w:eastAsia="ＭＳ ゴシック" w:hAnsi="Calibri" w:hint="eastAsia"/>
          <w:sz w:val="18"/>
        </w:rPr>
        <w:t>。</w:t>
      </w:r>
    </w:p>
  </w:footnote>
  <w:footnote w:id="3">
    <w:p w14:paraId="1F77DBA6" w14:textId="1AAF3180" w:rsidR="00D73008" w:rsidRPr="00E104B8" w:rsidRDefault="00D73008"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Pr>
          <w:rFonts w:ascii="Calibri" w:eastAsia="ＭＳ ゴシック" w:hAnsi="Calibri" w:hint="eastAsia"/>
          <w:sz w:val="18"/>
        </w:rPr>
        <w:t>。</w:t>
      </w:r>
      <w:r>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D73008" w:rsidRPr="00261615" w:rsidRDefault="00D73008"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Pr="00261615">
        <w:rPr>
          <w:rFonts w:ascii="Calibri" w:eastAsia="ＭＳ ゴシック" w:hAnsi="Calibri" w:hint="eastAsia"/>
          <w:sz w:val="18"/>
        </w:rPr>
        <w:t>訳注</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D73008" w:rsidRDefault="00D73008">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D73008" w:rsidRPr="009D3009" w:rsidRDefault="00D73008"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D73008" w:rsidRPr="009D3009" w:rsidRDefault="00D73008"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5D450D61"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kuchi, Hiroyuki (SGMO)">
    <w15:presenceInfo w15:providerId="AD" w15:userId="S-1-5-21-1202660629-1425521274-1801674531-5604"/>
  </w15:person>
  <w15:person w15:author="Fukuchi, Hiroyuki (SGMO) [2]">
    <w15:presenceInfo w15:providerId="AD" w15:userId="S-1-5-21-1202660629-1425521274-1801674531-5604"/>
  </w15:person>
  <w15:person w15:author="Fukuchi, Hiroyuki (SGMO) [3]">
    <w15:presenceInfo w15:providerId="AD" w15:userId="S-1-5-21-1202660629-1425521274-1801674531-5604"/>
  </w15:person>
  <w15:person w15:author="Fukuchi, Hiroyuki (Sony)">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4331"/>
    <w:rsid w:val="00060847"/>
    <w:rsid w:val="00061945"/>
    <w:rsid w:val="000B04E6"/>
    <w:rsid w:val="000D7B76"/>
    <w:rsid w:val="000E4925"/>
    <w:rsid w:val="000F3B70"/>
    <w:rsid w:val="000F3ED6"/>
    <w:rsid w:val="001015AF"/>
    <w:rsid w:val="001049DA"/>
    <w:rsid w:val="00104E18"/>
    <w:rsid w:val="00105CE6"/>
    <w:rsid w:val="0011132B"/>
    <w:rsid w:val="0013543D"/>
    <w:rsid w:val="00135961"/>
    <w:rsid w:val="001408F3"/>
    <w:rsid w:val="0014304E"/>
    <w:rsid w:val="00145482"/>
    <w:rsid w:val="0015266B"/>
    <w:rsid w:val="001529AB"/>
    <w:rsid w:val="00156E22"/>
    <w:rsid w:val="00170FE7"/>
    <w:rsid w:val="00182DD1"/>
    <w:rsid w:val="00187FAE"/>
    <w:rsid w:val="001935E7"/>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681C"/>
    <w:rsid w:val="00286FC1"/>
    <w:rsid w:val="002979CD"/>
    <w:rsid w:val="002A25E6"/>
    <w:rsid w:val="002A3454"/>
    <w:rsid w:val="002B462F"/>
    <w:rsid w:val="002B51F6"/>
    <w:rsid w:val="002B5BE2"/>
    <w:rsid w:val="002D5CBE"/>
    <w:rsid w:val="00312243"/>
    <w:rsid w:val="00312259"/>
    <w:rsid w:val="00322FB6"/>
    <w:rsid w:val="003269F4"/>
    <w:rsid w:val="00332827"/>
    <w:rsid w:val="003A362A"/>
    <w:rsid w:val="003C6D50"/>
    <w:rsid w:val="003F3B4F"/>
    <w:rsid w:val="004001F8"/>
    <w:rsid w:val="00412F3E"/>
    <w:rsid w:val="004435E5"/>
    <w:rsid w:val="004646EF"/>
    <w:rsid w:val="00485181"/>
    <w:rsid w:val="004A0321"/>
    <w:rsid w:val="004A7FE7"/>
    <w:rsid w:val="004B2E9F"/>
    <w:rsid w:val="004B3D44"/>
    <w:rsid w:val="004C23F7"/>
    <w:rsid w:val="004D08A0"/>
    <w:rsid w:val="004D4C6E"/>
    <w:rsid w:val="004D6B7B"/>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15535"/>
    <w:rsid w:val="006155A3"/>
    <w:rsid w:val="00620236"/>
    <w:rsid w:val="00624AE0"/>
    <w:rsid w:val="00651BFE"/>
    <w:rsid w:val="00654702"/>
    <w:rsid w:val="0068640D"/>
    <w:rsid w:val="00687291"/>
    <w:rsid w:val="00692A44"/>
    <w:rsid w:val="006B2EAA"/>
    <w:rsid w:val="006E57FE"/>
    <w:rsid w:val="00702B3C"/>
    <w:rsid w:val="00721414"/>
    <w:rsid w:val="00743DB6"/>
    <w:rsid w:val="00744316"/>
    <w:rsid w:val="00752B5D"/>
    <w:rsid w:val="00764504"/>
    <w:rsid w:val="00783B13"/>
    <w:rsid w:val="007B3D02"/>
    <w:rsid w:val="007C2DF2"/>
    <w:rsid w:val="007D6D9F"/>
    <w:rsid w:val="007D70D7"/>
    <w:rsid w:val="007E5EFF"/>
    <w:rsid w:val="007E7D6B"/>
    <w:rsid w:val="007F48DE"/>
    <w:rsid w:val="008017CD"/>
    <w:rsid w:val="00815895"/>
    <w:rsid w:val="00823622"/>
    <w:rsid w:val="008532AC"/>
    <w:rsid w:val="008816DF"/>
    <w:rsid w:val="008948DA"/>
    <w:rsid w:val="00931373"/>
    <w:rsid w:val="00934EB1"/>
    <w:rsid w:val="0093791D"/>
    <w:rsid w:val="00941CAE"/>
    <w:rsid w:val="00946FA0"/>
    <w:rsid w:val="009672EE"/>
    <w:rsid w:val="009775BC"/>
    <w:rsid w:val="00977A95"/>
    <w:rsid w:val="00982E7A"/>
    <w:rsid w:val="009A6CC7"/>
    <w:rsid w:val="009B155C"/>
    <w:rsid w:val="009C01D6"/>
    <w:rsid w:val="009D12F2"/>
    <w:rsid w:val="009D3009"/>
    <w:rsid w:val="009E08D3"/>
    <w:rsid w:val="009E7E4E"/>
    <w:rsid w:val="00A3093F"/>
    <w:rsid w:val="00A33952"/>
    <w:rsid w:val="00A607FB"/>
    <w:rsid w:val="00A64EE5"/>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81508"/>
    <w:rsid w:val="00B84D33"/>
    <w:rsid w:val="00BA0057"/>
    <w:rsid w:val="00BC11D8"/>
    <w:rsid w:val="00BC48CD"/>
    <w:rsid w:val="00BD65EC"/>
    <w:rsid w:val="00BE45E0"/>
    <w:rsid w:val="00BE4646"/>
    <w:rsid w:val="00BF7BD6"/>
    <w:rsid w:val="00C001ED"/>
    <w:rsid w:val="00C235CA"/>
    <w:rsid w:val="00C30408"/>
    <w:rsid w:val="00C566C6"/>
    <w:rsid w:val="00C60304"/>
    <w:rsid w:val="00C65188"/>
    <w:rsid w:val="00C76D1D"/>
    <w:rsid w:val="00C91C1D"/>
    <w:rsid w:val="00C975C1"/>
    <w:rsid w:val="00CB0ED8"/>
    <w:rsid w:val="00CC0F96"/>
    <w:rsid w:val="00CD03B3"/>
    <w:rsid w:val="00CD24E7"/>
    <w:rsid w:val="00CE1B85"/>
    <w:rsid w:val="00CE33F7"/>
    <w:rsid w:val="00CF2374"/>
    <w:rsid w:val="00D02EF5"/>
    <w:rsid w:val="00D073E5"/>
    <w:rsid w:val="00D17345"/>
    <w:rsid w:val="00D272D4"/>
    <w:rsid w:val="00D43CCC"/>
    <w:rsid w:val="00D45EE0"/>
    <w:rsid w:val="00D631B5"/>
    <w:rsid w:val="00D73008"/>
    <w:rsid w:val="00DB277D"/>
    <w:rsid w:val="00DB4278"/>
    <w:rsid w:val="00DB4F26"/>
    <w:rsid w:val="00DC4093"/>
    <w:rsid w:val="00DF2486"/>
    <w:rsid w:val="00E104B8"/>
    <w:rsid w:val="00E1443E"/>
    <w:rsid w:val="00E152A4"/>
    <w:rsid w:val="00E158F2"/>
    <w:rsid w:val="00E176D4"/>
    <w:rsid w:val="00E211CB"/>
    <w:rsid w:val="00E32C24"/>
    <w:rsid w:val="00E86AFE"/>
    <w:rsid w:val="00EA1344"/>
    <w:rsid w:val="00EA28FF"/>
    <w:rsid w:val="00EB639A"/>
    <w:rsid w:val="00EC508A"/>
    <w:rsid w:val="00ED41DC"/>
    <w:rsid w:val="00EE669D"/>
    <w:rsid w:val="00F0198F"/>
    <w:rsid w:val="00F14A91"/>
    <w:rsid w:val="00F1768A"/>
    <w:rsid w:val="00F21CF7"/>
    <w:rsid w:val="00F46144"/>
    <w:rsid w:val="00F55285"/>
    <w:rsid w:val="00F735EB"/>
    <w:rsid w:val="00F7692A"/>
    <w:rsid w:val="00F92F90"/>
    <w:rsid w:val="00F93982"/>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openchainproject.org/specification-faq"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793FA-99A4-4942-B6EF-972CB741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1517</Words>
  <Characters>8650</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tani</cp:lastModifiedBy>
  <cp:revision>7</cp:revision>
  <cp:lastPrinted>2018-04-18T05:45:00Z</cp:lastPrinted>
  <dcterms:created xsi:type="dcterms:W3CDTF">2018-04-18T06:48:00Z</dcterms:created>
  <dcterms:modified xsi:type="dcterms:W3CDTF">2018-04-26T05:25:00Z</dcterms:modified>
</cp:coreProperties>
</file>