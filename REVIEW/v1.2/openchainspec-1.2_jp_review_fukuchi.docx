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proofErr w:type="spellStart"/>
      <w:r w:rsidRPr="009D3009">
        <w:rPr>
          <w:rFonts w:ascii="Calibri" w:eastAsia="ＭＳ ゴシック" w:hAnsi="Calibri" w:cs="Calibri"/>
          <w:b/>
          <w:color w:val="1F487C"/>
          <w:kern w:val="0"/>
          <w:sz w:val="40"/>
          <w:szCs w:val="22"/>
        </w:rPr>
        <w:t>OpenChain</w:t>
      </w:r>
      <w:proofErr w:type="spellEnd"/>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8EEA1"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874389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8017CD">
        <w:rPr>
          <w:rFonts w:ascii="Calibri" w:eastAsia="ＭＳ ゴシック" w:hAnsi="Calibri" w:cs="Calibri" w:hint="eastAsia"/>
          <w:color w:val="1F487C"/>
          <w:kern w:val="0"/>
          <w:sz w:val="40"/>
          <w:szCs w:val="22"/>
        </w:rPr>
        <w:t>2</w:t>
      </w:r>
      <w:r w:rsidRPr="009D3009">
        <w:rPr>
          <w:rFonts w:ascii="Calibri" w:eastAsia="ＭＳ ゴシック" w:hAnsi="Calibri" w:cs="Calibri"/>
          <w:color w:val="1F487C"/>
          <w:kern w:val="0"/>
          <w:sz w:val="40"/>
          <w:szCs w:val="22"/>
        </w:rPr>
        <w:t>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1817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1453C7F8" w14:textId="40BA5B31" w:rsidR="008017CD"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8017CD">
        <w:rPr>
          <w:rFonts w:hint="eastAsia"/>
          <w:noProof/>
        </w:rPr>
        <w:t>免責事項（</w:t>
      </w:r>
      <w:r w:rsidR="008017CD">
        <w:rPr>
          <w:noProof/>
        </w:rPr>
        <w:t>Disclaimer</w:t>
      </w:r>
      <w:r w:rsidR="008017CD">
        <w:rPr>
          <w:rFonts w:hint="eastAsia"/>
          <w:noProof/>
        </w:rPr>
        <w:t>）</w:t>
      </w:r>
      <w:r w:rsidR="008017CD">
        <w:rPr>
          <w:noProof/>
        </w:rPr>
        <w:tab/>
      </w:r>
      <w:r w:rsidR="008017CD">
        <w:rPr>
          <w:noProof/>
        </w:rPr>
        <w:fldChar w:fldCharType="begin"/>
      </w:r>
      <w:r w:rsidR="008017CD">
        <w:rPr>
          <w:noProof/>
        </w:rPr>
        <w:instrText xml:space="preserve"> PAGEREF _Toc511654535 \h </w:instrText>
      </w:r>
      <w:r w:rsidR="008017CD">
        <w:rPr>
          <w:noProof/>
        </w:rPr>
      </w:r>
      <w:r w:rsidR="008017CD">
        <w:rPr>
          <w:noProof/>
        </w:rPr>
        <w:fldChar w:fldCharType="separate"/>
      </w:r>
      <w:r w:rsidR="00C235CA">
        <w:rPr>
          <w:noProof/>
        </w:rPr>
        <w:t>3</w:t>
      </w:r>
      <w:r w:rsidR="008017CD">
        <w:rPr>
          <w:noProof/>
        </w:rPr>
        <w:fldChar w:fldCharType="end"/>
      </w:r>
    </w:p>
    <w:p w14:paraId="6D2B372E" w14:textId="3CF6E89D"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_Toc511654536 \h </w:instrText>
      </w:r>
      <w:r>
        <w:rPr>
          <w:noProof/>
        </w:rPr>
      </w:r>
      <w:r>
        <w:rPr>
          <w:noProof/>
        </w:rPr>
        <w:fldChar w:fldCharType="separate"/>
      </w:r>
      <w:r w:rsidR="00C235CA">
        <w:rPr>
          <w:noProof/>
        </w:rPr>
        <w:t>3</w:t>
      </w:r>
      <w:r>
        <w:rPr>
          <w:noProof/>
        </w:rPr>
        <w:fldChar w:fldCharType="end"/>
      </w:r>
    </w:p>
    <w:p w14:paraId="2DF0C17E" w14:textId="1B877989" w:rsidR="008017CD" w:rsidRDefault="008017CD">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_Toc511654537 \h </w:instrText>
      </w:r>
      <w:r>
        <w:rPr>
          <w:noProof/>
        </w:rPr>
      </w:r>
      <w:r>
        <w:rPr>
          <w:noProof/>
        </w:rPr>
        <w:fldChar w:fldCharType="separate"/>
      </w:r>
      <w:r w:rsidR="00C235CA">
        <w:rPr>
          <w:noProof/>
        </w:rPr>
        <w:t>4</w:t>
      </w:r>
      <w:r>
        <w:rPr>
          <w:noProof/>
        </w:rPr>
        <w:fldChar w:fldCharType="end"/>
      </w:r>
    </w:p>
    <w:p w14:paraId="083BDA44" w14:textId="4DBA7144" w:rsidR="008017CD" w:rsidRDefault="008017CD">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_Toc511654538 \h </w:instrText>
      </w:r>
      <w:r>
        <w:rPr>
          <w:noProof/>
        </w:rPr>
      </w:r>
      <w:r>
        <w:rPr>
          <w:noProof/>
        </w:rPr>
        <w:fldChar w:fldCharType="separate"/>
      </w:r>
      <w:r w:rsidR="00C235CA">
        <w:rPr>
          <w:noProof/>
        </w:rPr>
        <w:t>6</w:t>
      </w:r>
      <w:r>
        <w:rPr>
          <w:noProof/>
        </w:rPr>
        <w:fldChar w:fldCharType="end"/>
      </w:r>
    </w:p>
    <w:p w14:paraId="7B310DDC" w14:textId="594D86DB" w:rsidR="008017CD" w:rsidRDefault="008017CD">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_Toc511654539 \h </w:instrText>
      </w:r>
      <w:r>
        <w:rPr>
          <w:noProof/>
        </w:rPr>
      </w:r>
      <w:r>
        <w:rPr>
          <w:noProof/>
        </w:rPr>
        <w:fldChar w:fldCharType="separate"/>
      </w:r>
      <w:r w:rsidR="00C235CA">
        <w:rPr>
          <w:noProof/>
        </w:rPr>
        <w:t>7</w:t>
      </w:r>
      <w:r>
        <w:rPr>
          <w:noProof/>
        </w:rPr>
        <w:fldChar w:fldCharType="end"/>
      </w:r>
    </w:p>
    <w:p w14:paraId="23EDA2BD" w14:textId="19FD8065"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1</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_Toc511654540 \h </w:instrText>
      </w:r>
      <w:r>
        <w:rPr>
          <w:noProof/>
        </w:rPr>
      </w:r>
      <w:r>
        <w:rPr>
          <w:noProof/>
        </w:rPr>
        <w:fldChar w:fldCharType="separate"/>
      </w:r>
      <w:r w:rsidR="00C235CA">
        <w:rPr>
          <w:noProof/>
        </w:rPr>
        <w:t>7</w:t>
      </w:r>
      <w:r>
        <w:rPr>
          <w:noProof/>
        </w:rPr>
        <w:fldChar w:fldCharType="end"/>
      </w:r>
    </w:p>
    <w:p w14:paraId="6E890333" w14:textId="295A54C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2</w:t>
      </w:r>
      <w:r w:rsidRPr="0067243E">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_Toc511654541 \h </w:instrText>
      </w:r>
      <w:r>
        <w:rPr>
          <w:noProof/>
        </w:rPr>
      </w:r>
      <w:r>
        <w:rPr>
          <w:noProof/>
        </w:rPr>
        <w:fldChar w:fldCharType="separate"/>
      </w:r>
      <w:r w:rsidR="00C235CA">
        <w:rPr>
          <w:noProof/>
        </w:rPr>
        <w:t>9</w:t>
      </w:r>
      <w:r>
        <w:rPr>
          <w:noProof/>
        </w:rPr>
        <w:fldChar w:fldCharType="end"/>
      </w:r>
    </w:p>
    <w:p w14:paraId="194CB3DD" w14:textId="4B7C483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3</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_Toc511654542 \h </w:instrText>
      </w:r>
      <w:r>
        <w:rPr>
          <w:noProof/>
        </w:rPr>
      </w:r>
      <w:r>
        <w:rPr>
          <w:noProof/>
        </w:rPr>
        <w:fldChar w:fldCharType="separate"/>
      </w:r>
      <w:r w:rsidR="00C235CA">
        <w:rPr>
          <w:noProof/>
        </w:rPr>
        <w:t>10</w:t>
      </w:r>
      <w:r>
        <w:rPr>
          <w:noProof/>
        </w:rPr>
        <w:fldChar w:fldCharType="end"/>
      </w:r>
    </w:p>
    <w:p w14:paraId="2E9CF456" w14:textId="2ECE36A1"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4</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コンテンツ</w:t>
      </w:r>
      <w:r w:rsidRPr="0067243E">
        <w:rPr>
          <w:rFonts w:ascii="Calibri" w:eastAsia="ＭＳ ゴシック" w:hAnsi="Calibri"/>
          <w:noProof/>
        </w:rPr>
        <w:t xml:space="preserve"> </w:t>
      </w:r>
      <w:r w:rsidRPr="0067243E">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_Toc511654543 \h </w:instrText>
      </w:r>
      <w:r>
        <w:rPr>
          <w:noProof/>
        </w:rPr>
      </w:r>
      <w:r>
        <w:rPr>
          <w:noProof/>
        </w:rPr>
        <w:fldChar w:fldCharType="separate"/>
      </w:r>
      <w:r w:rsidR="00C235CA">
        <w:rPr>
          <w:noProof/>
        </w:rPr>
        <w:t>11</w:t>
      </w:r>
      <w:r>
        <w:rPr>
          <w:noProof/>
        </w:rPr>
        <w:fldChar w:fldCharType="end"/>
      </w:r>
    </w:p>
    <w:p w14:paraId="565652EB" w14:textId="3C53A139"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5</w:t>
      </w:r>
      <w:r w:rsidRPr="0067243E">
        <w:rPr>
          <w:rFonts w:ascii="Calibri" w:eastAsia="ＭＳ ゴシック" w:hAnsi="Calibri" w:hint="eastAsia"/>
          <w:noProof/>
        </w:rPr>
        <w:t>：</w:t>
      </w:r>
      <w:r w:rsidRPr="0067243E">
        <w:rPr>
          <w:rFonts w:ascii="Calibri" w:eastAsia="ＭＳ ゴシック" w:hAnsi="Calibri"/>
          <w:noProof/>
        </w:rPr>
        <w:t>FOSS</w:t>
      </w:r>
      <w:r w:rsidRPr="0067243E">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_Toc511654544 \h </w:instrText>
      </w:r>
      <w:r>
        <w:rPr>
          <w:noProof/>
        </w:rPr>
      </w:r>
      <w:r>
        <w:rPr>
          <w:noProof/>
        </w:rPr>
        <w:fldChar w:fldCharType="separate"/>
      </w:r>
      <w:r w:rsidR="00C235CA">
        <w:rPr>
          <w:noProof/>
        </w:rPr>
        <w:t>12</w:t>
      </w:r>
      <w:r>
        <w:rPr>
          <w:noProof/>
        </w:rPr>
        <w:fldChar w:fldCharType="end"/>
      </w:r>
    </w:p>
    <w:p w14:paraId="48B7ECBE" w14:textId="5865539E" w:rsidR="008017CD" w:rsidRDefault="008017CD">
      <w:pPr>
        <w:pStyle w:val="22"/>
        <w:tabs>
          <w:tab w:val="right" w:leader="dot" w:pos="9572"/>
        </w:tabs>
        <w:rPr>
          <w:rFonts w:eastAsiaTheme="minorEastAsia"/>
          <w:noProof/>
          <w:szCs w:val="22"/>
        </w:rPr>
      </w:pPr>
      <w:r w:rsidRPr="0067243E">
        <w:rPr>
          <w:rFonts w:ascii="Calibri" w:eastAsia="ＭＳ ゴシック" w:hAnsi="Calibri" w:hint="eastAsia"/>
          <w:noProof/>
        </w:rPr>
        <w:t>ゴール</w:t>
      </w:r>
      <w:r w:rsidRPr="0067243E">
        <w:rPr>
          <w:rFonts w:ascii="Calibri" w:eastAsia="ＭＳ ゴシック" w:hAnsi="Calibri"/>
          <w:noProof/>
        </w:rPr>
        <w:t xml:space="preserve"> 6</w:t>
      </w:r>
      <w:r w:rsidRPr="0067243E">
        <w:rPr>
          <w:rFonts w:ascii="Calibri" w:eastAsia="ＭＳ ゴシック" w:hAnsi="Calibri" w:hint="eastAsia"/>
          <w:noProof/>
        </w:rPr>
        <w:t>：</w:t>
      </w:r>
      <w:r w:rsidRPr="0067243E">
        <w:rPr>
          <w:rFonts w:ascii="Calibri" w:eastAsia="ＭＳ ゴシック" w:hAnsi="Calibri"/>
          <w:noProof/>
        </w:rPr>
        <w:t>OpenChain</w:t>
      </w:r>
      <w:r w:rsidRPr="0067243E">
        <w:rPr>
          <w:rFonts w:ascii="Calibri" w:eastAsia="ＭＳ ゴシック" w:hAnsi="Calibri" w:hint="eastAsia"/>
          <w:noProof/>
        </w:rPr>
        <w:t>要件適合の認定</w:t>
      </w:r>
      <w:r>
        <w:rPr>
          <w:noProof/>
        </w:rPr>
        <w:tab/>
      </w:r>
      <w:r>
        <w:rPr>
          <w:noProof/>
        </w:rPr>
        <w:fldChar w:fldCharType="begin"/>
      </w:r>
      <w:r>
        <w:rPr>
          <w:noProof/>
        </w:rPr>
        <w:instrText xml:space="preserve"> PAGEREF _Toc511654545 \h </w:instrText>
      </w:r>
      <w:r>
        <w:rPr>
          <w:noProof/>
        </w:rPr>
      </w:r>
      <w:r>
        <w:rPr>
          <w:noProof/>
        </w:rPr>
        <w:fldChar w:fldCharType="separate"/>
      </w:r>
      <w:r w:rsidR="00C235CA">
        <w:rPr>
          <w:noProof/>
        </w:rPr>
        <w:t>13</w:t>
      </w:r>
      <w:r>
        <w:rPr>
          <w:noProof/>
        </w:rPr>
        <w:fldChar w:fldCharType="end"/>
      </w:r>
    </w:p>
    <w:p w14:paraId="53021A07" w14:textId="08569386" w:rsidR="008017CD" w:rsidRDefault="008017CD">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_Toc511654546 \h </w:instrText>
      </w:r>
      <w:r>
        <w:rPr>
          <w:noProof/>
        </w:rPr>
      </w:r>
      <w:r>
        <w:rPr>
          <w:noProof/>
        </w:rPr>
        <w:fldChar w:fldCharType="separate"/>
      </w:r>
      <w:r w:rsidR="00C235CA">
        <w:rPr>
          <w:noProof/>
        </w:rPr>
        <w:t>14</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654535"/>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 xml:space="preserve">This is an official translation from the </w:t>
      </w:r>
      <w:proofErr w:type="spellStart"/>
      <w:r w:rsidRPr="009D3009">
        <w:rPr>
          <w:rFonts w:ascii="Calibri" w:eastAsia="ＭＳ ゴシック" w:hAnsi="Calibri" w:cs="Calibri"/>
          <w:kern w:val="0"/>
          <w:sz w:val="22"/>
          <w:szCs w:val="22"/>
          <w:lang w:eastAsia="en-US"/>
        </w:rPr>
        <w:t>OpenChain</w:t>
      </w:r>
      <w:proofErr w:type="spellEnd"/>
      <w:r w:rsidRPr="009D3009">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654536"/>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8017CD">
        <w:rPr>
          <w:rFonts w:ascii="Calibri" w:eastAsia="ＭＳ ゴシック" w:hAnsi="Calibri" w:hint="eastAsia"/>
        </w:rPr>
        <w:t>2016-</w:t>
      </w:r>
      <w:r w:rsidRPr="008017CD">
        <w:rPr>
          <w:rFonts w:ascii="Calibri" w:eastAsia="ＭＳ ゴシック" w:hAnsi="Calibri"/>
        </w:rPr>
        <w:t>201</w:t>
      </w:r>
      <w:r w:rsidRPr="008017CD">
        <w:rPr>
          <w:rFonts w:ascii="Calibri" w:eastAsia="ＭＳ ゴシック" w:hAnsi="Calibri" w:hint="eastAsia"/>
        </w:rPr>
        <w:t>8</w:t>
      </w:r>
      <w:r w:rsidR="00105CE6" w:rsidRPr="008017CD">
        <w:rPr>
          <w:rFonts w:ascii="Calibri" w:eastAsia="ＭＳ ゴシック" w:hAnsi="Calibri"/>
        </w:rPr>
        <w:t xml:space="preserve"> </w:t>
      </w:r>
      <w:r w:rsidR="00105CE6" w:rsidRPr="009D3009">
        <w:rPr>
          <w:rFonts w:ascii="Calibri" w:eastAsia="ＭＳ ゴシック" w:hAnsi="Calibri"/>
        </w:rPr>
        <w:t>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1"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r w:rsidR="001935E7">
        <w:fldChar w:fldCharType="begin"/>
      </w:r>
      <w:r w:rsidR="001935E7">
        <w:instrText xml:space="preserve"> HYPERLINK "https://creativecommons.org/licenses/by/4.0/" </w:instrText>
      </w:r>
      <w:r w:rsidR="001935E7">
        <w:fldChar w:fldCharType="separate"/>
      </w:r>
      <w:r w:rsidR="001935E7">
        <w:fldChar w:fldCharType="end"/>
      </w:r>
    </w:p>
    <w:p w14:paraId="27589C25" w14:textId="77777777" w:rsidR="00BA0057" w:rsidRPr="009D3009" w:rsidRDefault="001935E7" w:rsidP="00592C2A">
      <w:pPr>
        <w:spacing w:beforeLines="100" w:before="240"/>
        <w:ind w:leftChars="300" w:left="630" w:rightChars="100" w:right="210"/>
        <w:rPr>
          <w:rFonts w:ascii="Calibri" w:eastAsia="ＭＳ ゴシック" w:hAnsi="Calibri" w:cs="Calibri"/>
          <w:kern w:val="0"/>
          <w:sz w:val="22"/>
          <w:szCs w:val="22"/>
        </w:rPr>
      </w:pPr>
      <w:hyperlink r:id="rId12"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654537"/>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proofErr w:type="spellStart"/>
      <w:r w:rsidRPr="009D3009">
        <w:rPr>
          <w:rFonts w:ascii="Calibri" w:eastAsia="ＭＳ ゴシック" w:hAnsi="Calibri" w:cs="Calibri"/>
          <w:kern w:val="0"/>
          <w:sz w:val="22"/>
          <w:szCs w:val="22"/>
        </w:rPr>
        <w:t>i</w:t>
      </w:r>
      <w:proofErr w:type="spellEnd"/>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699C6D20" w14:textId="77777777" w:rsidR="004B2E9F" w:rsidRDefault="00BA0057" w:rsidP="00485181">
      <w:pPr>
        <w:spacing w:before="197" w:line="276" w:lineRule="auto"/>
        <w:ind w:left="560" w:rightChars="100" w:right="210"/>
        <w:jc w:val="both"/>
        <w:rPr>
          <w:rFonts w:ascii="Calibri" w:eastAsia="ＭＳ ゴシック" w:hAnsi="Calibri" w:cs="Calibri"/>
          <w:kern w:val="0"/>
          <w:sz w:val="22"/>
          <w:szCs w:val="22"/>
        </w:r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検証すべき証跡（</w:t>
      </w:r>
      <w:r w:rsidRPr="009D3009">
        <w:rPr>
          <w:rFonts w:ascii="Calibri" w:eastAsia="ＭＳ ゴシック" w:hAnsi="Calibri" w:cs="Calibri"/>
          <w:kern w:val="0"/>
          <w:sz w:val="22"/>
          <w:szCs w:val="22"/>
        </w:rPr>
        <w:t xml:space="preserve">Verification </w:t>
      </w:r>
      <w:r w:rsidR="000E4925" w:rsidRPr="000E4925">
        <w:rPr>
          <w:rFonts w:ascii="Calibri" w:eastAsia="ＭＳ ゴシック" w:hAnsi="Calibri" w:cs="Calibri" w:hint="eastAsia"/>
          <w:color w:val="FF0000"/>
          <w:kern w:val="0"/>
          <w:sz w:val="22"/>
          <w:szCs w:val="22"/>
        </w:rPr>
        <w:t>Material</w:t>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sidRPr="008017CD">
        <w:rPr>
          <w:rFonts w:ascii="Calibri" w:eastAsia="ＭＳ ゴシック" w:hAnsi="Calibri" w:cs="Calibri"/>
          <w:kern w:val="0"/>
          <w:sz w:val="22"/>
          <w:szCs w:val="22"/>
        </w:rPr>
        <w:t>1.2</w:t>
      </w:r>
      <w:r w:rsidRPr="008017CD">
        <w:rPr>
          <w:rFonts w:ascii="Calibri" w:eastAsia="ＭＳ ゴシック" w:hAnsi="Calibri" w:cs="Calibri"/>
          <w:kern w:val="0"/>
          <w:sz w:val="22"/>
          <w:szCs w:val="22"/>
        </w:rPr>
        <w:t>版</w:t>
      </w:r>
      <w:r w:rsidRPr="009D3009">
        <w:rPr>
          <w:rFonts w:ascii="Calibri" w:eastAsia="ＭＳ ゴシック" w:hAnsi="Calibri" w:cs="Calibri"/>
          <w:kern w:val="0"/>
          <w:sz w:val="22"/>
          <w:szCs w:val="22"/>
        </w:rPr>
        <w:t>における「</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 xml:space="preserve"> Conforming</w:t>
      </w:r>
      <w:r w:rsidRPr="009D3009">
        <w:rPr>
          <w:rFonts w:ascii="Calibri" w:eastAsia="ＭＳ ゴシック" w:hAnsi="Calibri" w:cs="Calibri"/>
          <w:kern w:val="0"/>
          <w:sz w:val="22"/>
          <w:szCs w:val="22"/>
        </w:rPr>
        <w:t>）」とみなされます。「検証すべき証跡（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p>
    <w:p w14:paraId="52BDC75F" w14:textId="67D78462" w:rsidR="00BA0057" w:rsidRPr="009D3009" w:rsidRDefault="004B2E9F"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8017CD">
        <w:rPr>
          <w:rFonts w:ascii="Calibri" w:eastAsia="ＭＳ ゴシック" w:hAnsi="Calibri" w:cs="Calibri" w:hint="eastAsia"/>
          <w:kern w:val="0"/>
          <w:sz w:val="22"/>
          <w:szCs w:val="22"/>
        </w:rPr>
        <w:lastRenderedPageBreak/>
        <w:t>なお、本仕様書の理解するための追加説明として</w:t>
      </w:r>
      <w:r w:rsidR="00485181" w:rsidRPr="008017CD">
        <w:rPr>
          <w:rFonts w:ascii="Calibri" w:eastAsia="ＭＳ ゴシック" w:hAnsi="Calibri" w:cs="Calibri" w:hint="eastAsia"/>
          <w:kern w:val="0"/>
          <w:sz w:val="22"/>
          <w:szCs w:val="22"/>
        </w:rPr>
        <w:t>「仕様書</w:t>
      </w:r>
      <w:r w:rsidR="00485181" w:rsidRPr="008017CD">
        <w:rPr>
          <w:rFonts w:ascii="Calibri" w:eastAsia="ＭＳ ゴシック" w:hAnsi="Calibri" w:cs="Calibri" w:hint="eastAsia"/>
          <w:kern w:val="0"/>
          <w:sz w:val="22"/>
          <w:szCs w:val="22"/>
        </w:rPr>
        <w:t>FAQ</w:t>
      </w:r>
      <w:r w:rsidR="00485181" w:rsidRPr="008017CD">
        <w:rPr>
          <w:rFonts w:ascii="Calibri" w:eastAsia="ＭＳ ゴシック" w:hAnsi="Calibri" w:cs="Calibri" w:hint="eastAsia"/>
          <w:kern w:val="0"/>
          <w:sz w:val="22"/>
          <w:szCs w:val="22"/>
        </w:rPr>
        <w:t>（</w:t>
      </w:r>
      <w:r w:rsidR="00485181" w:rsidRPr="008017CD">
        <w:rPr>
          <w:rFonts w:ascii="Calibri" w:eastAsia="ＭＳ ゴシック" w:hAnsi="Calibri" w:cs="Calibri" w:hint="eastAsia"/>
          <w:kern w:val="0"/>
          <w:sz w:val="22"/>
          <w:szCs w:val="22"/>
        </w:rPr>
        <w:t>Frequently Aske</w:t>
      </w:r>
      <w:r w:rsidR="00485181" w:rsidRPr="008017CD">
        <w:rPr>
          <w:rFonts w:ascii="Calibri" w:eastAsia="ＭＳ ゴシック" w:hAnsi="Calibri" w:cs="Calibri"/>
          <w:kern w:val="0"/>
          <w:sz w:val="22"/>
          <w:szCs w:val="22"/>
        </w:rPr>
        <w:t>d Question</w:t>
      </w:r>
      <w:r w:rsidR="00BF7BD6" w:rsidRPr="008017CD">
        <w:rPr>
          <w:rFonts w:ascii="Calibri" w:eastAsia="ＭＳ ゴシック" w:hAnsi="Calibri" w:cs="Calibri" w:hint="eastAsia"/>
          <w:kern w:val="0"/>
          <w:sz w:val="22"/>
          <w:szCs w:val="22"/>
        </w:rPr>
        <w:t>、よくある質問）」を</w:t>
      </w:r>
      <w:r w:rsidRPr="008017CD">
        <w:rPr>
          <w:rFonts w:ascii="Calibri" w:eastAsia="ＭＳ ゴシック" w:hAnsi="Calibri" w:cs="Calibri" w:hint="eastAsia"/>
          <w:kern w:val="0"/>
          <w:sz w:val="22"/>
          <w:szCs w:val="22"/>
        </w:rPr>
        <w:t>以下サイトで</w:t>
      </w:r>
      <w:r w:rsidR="00485181" w:rsidRPr="008017CD">
        <w:rPr>
          <w:rFonts w:ascii="Calibri" w:eastAsia="ＭＳ ゴシック" w:hAnsi="Calibri" w:cs="Calibri" w:hint="eastAsia"/>
          <w:kern w:val="0"/>
          <w:sz w:val="22"/>
          <w:szCs w:val="22"/>
        </w:rPr>
        <w:t>掲載しています。</w:t>
      </w:r>
      <w:r w:rsidR="00485181">
        <w:rPr>
          <w:rFonts w:ascii="Calibri" w:eastAsia="ＭＳ ゴシック" w:hAnsi="Calibri" w:cs="Calibri"/>
          <w:color w:val="FF0000"/>
          <w:kern w:val="0"/>
          <w:sz w:val="22"/>
          <w:szCs w:val="22"/>
        </w:rPr>
        <w:br/>
      </w:r>
      <w:hyperlink r:id="rId13"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0" w:name="_bookmark1"/>
      <w:bookmarkStart w:id="11" w:name="_Toc480816636"/>
      <w:bookmarkStart w:id="12" w:name="_Toc483131395"/>
      <w:bookmarkStart w:id="13" w:name="_Toc511654538"/>
      <w:bookmarkEnd w:id="10"/>
      <w:r w:rsidRPr="009D3009">
        <w:lastRenderedPageBreak/>
        <w:t>2</w:t>
      </w:r>
      <w:r w:rsidR="00F0198F" w:rsidRPr="009D3009">
        <w:rPr>
          <w:rFonts w:hint="eastAsia"/>
        </w:rPr>
        <w:t>）</w:t>
      </w:r>
      <w:r w:rsidRPr="009D3009">
        <w:t>用語の定義</w:t>
      </w:r>
      <w:bookmarkEnd w:id="11"/>
      <w:bookmarkEnd w:id="12"/>
      <w:bookmarkEnd w:id="13"/>
    </w:p>
    <w:p w14:paraId="65BE1FA6" w14:textId="6043950F" w:rsidR="000E4925" w:rsidRPr="000E4925" w:rsidRDefault="00D631B5" w:rsidP="00592C2A">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w:t>
      </w:r>
      <w:del w:id="14" w:author="Fukuchi, Hiroyuki (SGMO)" w:date="2018-04-18T15:19:00Z">
        <w:r w:rsidDel="000F3ED6">
          <w:rPr>
            <w:rFonts w:ascii="Calibri" w:eastAsia="ＭＳ ゴシック" w:hAnsi="Calibri" w:cs="Calibri" w:hint="eastAsia"/>
            <w:b/>
            <w:color w:val="FF0000"/>
            <w:kern w:val="0"/>
            <w:sz w:val="22"/>
            <w:szCs w:val="22"/>
          </w:rPr>
          <w:delText>生成物</w:delText>
        </w:r>
      </w:del>
      <w:commentRangeStart w:id="15"/>
      <w:ins w:id="16" w:author="Fukuchi, Hiroyuki (SGMO)" w:date="2018-04-18T15:19:00Z">
        <w:r w:rsidR="000F3ED6">
          <w:rPr>
            <w:rFonts w:ascii="Calibri" w:eastAsia="ＭＳ ゴシック" w:hAnsi="Calibri" w:cs="Calibri" w:hint="eastAsia"/>
            <w:b/>
            <w:color w:val="FF0000"/>
            <w:kern w:val="0"/>
            <w:sz w:val="22"/>
            <w:szCs w:val="22"/>
          </w:rPr>
          <w:t>関連資料</w:t>
        </w:r>
        <w:commentRangeEnd w:id="15"/>
        <w:r w:rsidR="000F3ED6">
          <w:rPr>
            <w:rStyle w:val="af2"/>
          </w:rPr>
          <w:commentReference w:id="15"/>
        </w:r>
      </w:ins>
      <w:r w:rsidR="000E4925">
        <w:rPr>
          <w:rFonts w:ascii="Calibri" w:eastAsia="ＭＳ ゴシック" w:hAnsi="Calibri" w:cs="Calibri" w:hint="eastAsia"/>
          <w:b/>
          <w:color w:val="FF0000"/>
          <w:kern w:val="0"/>
          <w:sz w:val="22"/>
          <w:szCs w:val="22"/>
        </w:rPr>
        <w:t>（</w:t>
      </w:r>
      <w:r w:rsidR="000E4925">
        <w:rPr>
          <w:rFonts w:ascii="Calibri" w:eastAsia="ＭＳ ゴシック" w:hAnsi="Calibri" w:cs="Calibri" w:hint="eastAsia"/>
          <w:b/>
          <w:color w:val="FF0000"/>
          <w:kern w:val="0"/>
          <w:sz w:val="22"/>
          <w:szCs w:val="22"/>
        </w:rPr>
        <w:t>Compliance Artifact</w:t>
      </w:r>
      <w:r w:rsidR="000E4925">
        <w:rPr>
          <w:rFonts w:ascii="Calibri" w:eastAsia="ＭＳ ゴシック" w:hAnsi="Calibri" w:cs="Calibri" w:hint="eastAsia"/>
          <w:b/>
          <w:color w:val="FF0000"/>
          <w:kern w:val="0"/>
          <w:sz w:val="22"/>
          <w:szCs w:val="22"/>
        </w:rPr>
        <w:t>）：</w:t>
      </w:r>
      <w:r w:rsidR="00C76D1D" w:rsidRPr="00C76D1D">
        <w:rPr>
          <w:rFonts w:ascii="Calibri" w:eastAsia="ＭＳ ゴシック" w:hAnsi="Calibri" w:cs="Calibri" w:hint="eastAsia"/>
          <w:color w:val="FF0000"/>
          <w:kern w:val="0"/>
          <w:sz w:val="22"/>
          <w:szCs w:val="22"/>
        </w:rPr>
        <w:t>提供された「供給ソフトウェア</w:t>
      </w:r>
      <w:r w:rsidR="00C65188">
        <w:rPr>
          <w:rFonts w:ascii="Calibri" w:eastAsia="ＭＳ ゴシック" w:hAnsi="Calibri" w:cs="Calibri" w:hint="eastAsia"/>
          <w:color w:val="FF0000"/>
          <w:kern w:val="0"/>
          <w:sz w:val="22"/>
          <w:szCs w:val="22"/>
        </w:rPr>
        <w:t>（後述）</w:t>
      </w:r>
      <w:r w:rsidR="00C76D1D" w:rsidRPr="00C76D1D">
        <w:rPr>
          <w:rFonts w:ascii="Calibri" w:eastAsia="ＭＳ ゴシック" w:hAnsi="Calibri" w:cs="Calibri" w:hint="eastAsia"/>
          <w:color w:val="FF0000"/>
          <w:kern w:val="0"/>
          <w:sz w:val="22"/>
          <w:szCs w:val="22"/>
        </w:rPr>
        <w:t>」</w:t>
      </w:r>
      <w:r w:rsidR="00C76D1D">
        <w:rPr>
          <w:rFonts w:ascii="Calibri" w:eastAsia="ＭＳ ゴシック" w:hAnsi="Calibri" w:cs="Calibri" w:hint="eastAsia"/>
          <w:color w:val="FF0000"/>
          <w:kern w:val="0"/>
          <w:sz w:val="22"/>
          <w:szCs w:val="22"/>
        </w:rPr>
        <w:t>に対する</w:t>
      </w:r>
      <w:r w:rsidR="00C76D1D" w:rsidRPr="00C76D1D">
        <w:rPr>
          <w:rFonts w:ascii="Calibri" w:eastAsia="ＭＳ ゴシック" w:hAnsi="Calibri" w:cs="Calibri" w:hint="eastAsia"/>
          <w:color w:val="FF0000"/>
          <w:kern w:val="0"/>
          <w:sz w:val="22"/>
          <w:szCs w:val="22"/>
        </w:rPr>
        <w:t>FOSS</w:t>
      </w:r>
      <w:r w:rsidR="00C76D1D" w:rsidRPr="00C76D1D">
        <w:rPr>
          <w:rFonts w:ascii="Calibri" w:eastAsia="ＭＳ ゴシック" w:hAnsi="Calibri" w:cs="Calibri" w:hint="eastAsia"/>
          <w:color w:val="FF0000"/>
          <w:kern w:val="0"/>
          <w:sz w:val="22"/>
          <w:szCs w:val="22"/>
        </w:rPr>
        <w:t>マネジメントプログラム</w:t>
      </w:r>
      <w:r w:rsidR="00C76D1D">
        <w:rPr>
          <w:rFonts w:ascii="Calibri" w:eastAsia="ＭＳ ゴシック" w:hAnsi="Calibri" w:cs="Calibri" w:hint="eastAsia"/>
          <w:color w:val="FF0000"/>
          <w:kern w:val="0"/>
          <w:sz w:val="22"/>
          <w:szCs w:val="22"/>
        </w:rPr>
        <w:t>のアウトプットであることを示す、集合的な</w:t>
      </w:r>
      <w:del w:id="17" w:author="Fukuchi, Hiroyuki (SGMO) [2]" w:date="2018-04-18T15:21:00Z">
        <w:r w:rsidR="00C76D1D" w:rsidDel="000F3ED6">
          <w:rPr>
            <w:rFonts w:ascii="Calibri" w:eastAsia="ＭＳ ゴシック" w:hAnsi="Calibri" w:cs="Calibri" w:hint="eastAsia"/>
            <w:color w:val="FF0000"/>
            <w:kern w:val="0"/>
            <w:sz w:val="22"/>
            <w:szCs w:val="22"/>
          </w:rPr>
          <w:delText>生成物</w:delText>
        </w:r>
      </w:del>
      <w:ins w:id="18" w:author="Fukuchi, Hiroyuki (SGMO) [2]" w:date="2018-04-18T15:28:00Z">
        <w:r w:rsidR="000F3ED6">
          <w:rPr>
            <w:rFonts w:ascii="Calibri" w:eastAsia="ＭＳ ゴシック" w:hAnsi="Calibri" w:cs="Calibri" w:hint="eastAsia"/>
            <w:color w:val="FF0000"/>
            <w:kern w:val="0"/>
            <w:sz w:val="22"/>
            <w:szCs w:val="22"/>
          </w:rPr>
          <w:t>生成物</w:t>
        </w:r>
      </w:ins>
      <w:r w:rsidR="00C76D1D" w:rsidRPr="00C76D1D">
        <w:rPr>
          <w:rFonts w:ascii="Calibri" w:eastAsia="ＭＳ ゴシック" w:hAnsi="Calibri" w:cs="Calibri" w:hint="eastAsia"/>
          <w:color w:val="FF0000"/>
          <w:kern w:val="0"/>
          <w:sz w:val="22"/>
          <w:szCs w:val="22"/>
        </w:rPr>
        <w:t>。</w:t>
      </w:r>
      <w:commentRangeStart w:id="19"/>
      <w:ins w:id="20" w:author="Fukuchi, Hiroyuki (SGMO) [2]" w:date="2018-04-18T15:22:00Z">
        <w:r w:rsidR="000F3ED6">
          <w:rPr>
            <w:rFonts w:ascii="Calibri" w:eastAsia="ＭＳ ゴシック" w:hAnsi="Calibri" w:cs="Calibri" w:hint="eastAsia"/>
            <w:color w:val="FF0000"/>
            <w:kern w:val="0"/>
            <w:sz w:val="22"/>
            <w:szCs w:val="22"/>
          </w:rPr>
          <w:t>こ</w:t>
        </w:r>
      </w:ins>
      <w:ins w:id="21" w:author="Fukuchi, Hiroyuki (SGMO) [2]" w:date="2018-04-18T15:23:00Z">
        <w:r w:rsidR="000F3ED6">
          <w:rPr>
            <w:rFonts w:ascii="Calibri" w:eastAsia="ＭＳ ゴシック" w:hAnsi="Calibri" w:cs="Calibri" w:hint="eastAsia"/>
            <w:color w:val="FF0000"/>
            <w:kern w:val="0"/>
            <w:sz w:val="22"/>
            <w:szCs w:val="22"/>
          </w:rPr>
          <w:t>の</w:t>
        </w:r>
      </w:ins>
      <w:ins w:id="22" w:author="Fukuchi, Hiroyuki (SGMO) [2]" w:date="2018-04-18T15:28:00Z">
        <w:r w:rsidR="000F3ED6">
          <w:rPr>
            <w:rFonts w:ascii="Calibri" w:eastAsia="ＭＳ ゴシック" w:hAnsi="Calibri" w:cs="Calibri" w:hint="eastAsia"/>
            <w:color w:val="FF0000"/>
            <w:kern w:val="0"/>
            <w:sz w:val="22"/>
            <w:szCs w:val="22"/>
          </w:rPr>
          <w:t>生成物一式</w:t>
        </w:r>
      </w:ins>
      <w:ins w:id="23" w:author="Fukuchi, Hiroyuki (SGMO) [2]" w:date="2018-04-18T15:22:00Z">
        <w:r w:rsidR="000F3ED6">
          <w:rPr>
            <w:rFonts w:ascii="Calibri" w:eastAsia="ＭＳ ゴシック" w:hAnsi="Calibri" w:cs="Calibri" w:hint="eastAsia"/>
            <w:color w:val="FF0000"/>
            <w:kern w:val="0"/>
            <w:sz w:val="22"/>
            <w:szCs w:val="22"/>
          </w:rPr>
          <w:t>は</w:t>
        </w:r>
      </w:ins>
      <w:ins w:id="24" w:author="Fukuchi, Hiroyuki (SGMO) [2]" w:date="2018-04-18T15:29:00Z">
        <w:r w:rsidR="000F3ED6">
          <w:rPr>
            <w:rFonts w:ascii="Calibri" w:eastAsia="ＭＳ ゴシック" w:hAnsi="Calibri" w:cs="Calibri" w:hint="eastAsia"/>
            <w:color w:val="FF0000"/>
            <w:kern w:val="0"/>
            <w:sz w:val="22"/>
            <w:szCs w:val="22"/>
          </w:rPr>
          <w:t>、次の一つ</w:t>
        </w:r>
        <w:r w:rsidR="00B81508">
          <w:rPr>
            <w:rFonts w:ascii="Calibri" w:eastAsia="ＭＳ ゴシック" w:hAnsi="Calibri" w:cs="Calibri" w:hint="eastAsia"/>
            <w:color w:val="FF0000"/>
            <w:kern w:val="0"/>
            <w:sz w:val="22"/>
            <w:szCs w:val="22"/>
          </w:rPr>
          <w:t>、もしくは複数のもの</w:t>
        </w:r>
      </w:ins>
      <w:ins w:id="25" w:author="Fukuchi, Hiroyuki (SGMO) [2]" w:date="2018-04-18T15:23:00Z">
        <w:r w:rsidR="000F3ED6">
          <w:rPr>
            <w:rFonts w:ascii="Calibri" w:eastAsia="ＭＳ ゴシック" w:hAnsi="Calibri" w:cs="Calibri" w:hint="eastAsia"/>
            <w:color w:val="FF0000"/>
            <w:kern w:val="0"/>
            <w:sz w:val="22"/>
            <w:szCs w:val="22"/>
          </w:rPr>
          <w:t>を含</w:t>
        </w:r>
      </w:ins>
      <w:ins w:id="26" w:author="Fukuchi, Hiroyuki (SGMO) [2]" w:date="2018-04-18T15:29:00Z">
        <w:r w:rsidR="000F3ED6">
          <w:rPr>
            <w:rFonts w:ascii="Calibri" w:eastAsia="ＭＳ ゴシック" w:hAnsi="Calibri" w:cs="Calibri" w:hint="eastAsia"/>
            <w:color w:val="FF0000"/>
            <w:kern w:val="0"/>
            <w:sz w:val="22"/>
            <w:szCs w:val="22"/>
          </w:rPr>
          <w:t>む</w:t>
        </w:r>
      </w:ins>
      <w:ins w:id="27" w:author="Fukuchi, Hiroyuki (SGMO) [2]" w:date="2018-04-18T15:30:00Z">
        <w:r w:rsidR="00B81508">
          <w:rPr>
            <w:rFonts w:ascii="Calibri" w:eastAsia="ＭＳ ゴシック" w:hAnsi="Calibri" w:cs="Calibri" w:hint="eastAsia"/>
            <w:color w:val="FF0000"/>
            <w:kern w:val="0"/>
            <w:sz w:val="22"/>
            <w:szCs w:val="22"/>
          </w:rPr>
          <w:t>（ただし、</w:t>
        </w:r>
      </w:ins>
      <w:ins w:id="28" w:author="Fukuchi, Hiroyuki (SGMO) [2]" w:date="2018-04-18T15:25:00Z">
        <w:r w:rsidR="000F3ED6">
          <w:rPr>
            <w:rFonts w:ascii="Calibri" w:eastAsia="ＭＳ ゴシック" w:hAnsi="Calibri" w:cs="Calibri" w:hint="eastAsia"/>
            <w:color w:val="FF0000"/>
            <w:kern w:val="0"/>
            <w:sz w:val="22"/>
            <w:szCs w:val="22"/>
          </w:rPr>
          <w:t>こ</w:t>
        </w:r>
      </w:ins>
      <w:ins w:id="29" w:author="Fukuchi, Hiroyuki (SGMO) [2]" w:date="2018-04-18T15:30:00Z">
        <w:r w:rsidR="00B81508">
          <w:rPr>
            <w:rFonts w:ascii="Calibri" w:eastAsia="ＭＳ ゴシック" w:hAnsi="Calibri" w:cs="Calibri" w:hint="eastAsia"/>
            <w:color w:val="FF0000"/>
            <w:kern w:val="0"/>
            <w:sz w:val="22"/>
            <w:szCs w:val="22"/>
          </w:rPr>
          <w:t>の</w:t>
        </w:r>
      </w:ins>
      <w:ins w:id="30" w:author="Fukuchi, Hiroyuki (SGMO) [2]" w:date="2018-04-18T15:25:00Z">
        <w:r w:rsidR="000F3ED6">
          <w:rPr>
            <w:rFonts w:ascii="Calibri" w:eastAsia="ＭＳ ゴシック" w:hAnsi="Calibri" w:cs="Calibri" w:hint="eastAsia"/>
            <w:color w:val="FF0000"/>
            <w:kern w:val="0"/>
            <w:sz w:val="22"/>
            <w:szCs w:val="22"/>
          </w:rPr>
          <w:t>限り</w:t>
        </w:r>
      </w:ins>
      <w:ins w:id="31" w:author="Fukuchi, Hiroyuki (SGMO) [2]" w:date="2018-04-18T15:30:00Z">
        <w:r w:rsidR="00B81508">
          <w:rPr>
            <w:rFonts w:ascii="Calibri" w:eastAsia="ＭＳ ゴシック" w:hAnsi="Calibri" w:cs="Calibri" w:hint="eastAsia"/>
            <w:color w:val="FF0000"/>
            <w:kern w:val="0"/>
            <w:sz w:val="22"/>
            <w:szCs w:val="22"/>
          </w:rPr>
          <w:t>ではない）。</w:t>
        </w:r>
      </w:ins>
      <w:ins w:id="32" w:author="Fukuchi, Hiroyuki (SGMO) [2]" w:date="2018-04-18T15:25:00Z">
        <w:r w:rsidR="000F3ED6">
          <w:rPr>
            <w:rFonts w:ascii="Calibri" w:eastAsia="ＭＳ ゴシック" w:hAnsi="Calibri" w:cs="Calibri" w:hint="eastAsia"/>
            <w:color w:val="FF0000"/>
            <w:kern w:val="0"/>
            <w:sz w:val="22"/>
            <w:szCs w:val="22"/>
          </w:rPr>
          <w:t>ソースコード、帰属告知、著作権</w:t>
        </w:r>
      </w:ins>
      <w:ins w:id="33" w:author="Fukuchi, Hiroyuki (SGMO) [2]" w:date="2018-04-18T15:26:00Z">
        <w:r w:rsidR="000F3ED6">
          <w:rPr>
            <w:rFonts w:ascii="Calibri" w:eastAsia="ＭＳ ゴシック" w:hAnsi="Calibri" w:cs="Calibri" w:hint="eastAsia"/>
            <w:color w:val="FF0000"/>
            <w:kern w:val="0"/>
            <w:sz w:val="22"/>
            <w:szCs w:val="22"/>
          </w:rPr>
          <w:t>表示、ライセンスの写し</w:t>
        </w:r>
      </w:ins>
      <w:ins w:id="34" w:author="Fukuchi, Hiroyuki (SGMO) [2]" w:date="2018-04-18T15:29:00Z">
        <w:r w:rsidR="00B81508">
          <w:rPr>
            <w:rFonts w:ascii="Calibri" w:eastAsia="ＭＳ ゴシック" w:hAnsi="Calibri" w:cs="Calibri" w:hint="eastAsia"/>
            <w:color w:val="FF0000"/>
            <w:kern w:val="0"/>
            <w:sz w:val="22"/>
            <w:szCs w:val="22"/>
          </w:rPr>
          <w:t>、</w:t>
        </w:r>
      </w:ins>
      <w:ins w:id="35" w:author="Fukuchi, Hiroyuki (SGMO) [2]" w:date="2018-04-18T15:26:00Z">
        <w:r w:rsidR="000F3ED6">
          <w:rPr>
            <w:rFonts w:ascii="Calibri" w:eastAsia="ＭＳ ゴシック" w:hAnsi="Calibri" w:cs="Calibri" w:hint="eastAsia"/>
            <w:color w:val="FF0000"/>
            <w:kern w:val="0"/>
            <w:sz w:val="22"/>
            <w:szCs w:val="22"/>
          </w:rPr>
          <w:t>改変告知</w:t>
        </w:r>
      </w:ins>
      <w:ins w:id="36" w:author="Fukuchi, Hiroyuki (SGMO) [2]" w:date="2018-04-18T15:27:00Z">
        <w:r w:rsidR="000F3ED6">
          <w:rPr>
            <w:rFonts w:ascii="Calibri" w:eastAsia="ＭＳ ゴシック" w:hAnsi="Calibri" w:cs="Calibri" w:hint="eastAsia"/>
            <w:color w:val="FF0000"/>
            <w:kern w:val="0"/>
            <w:sz w:val="22"/>
            <w:szCs w:val="22"/>
          </w:rPr>
          <w:t>、書面による申し出、</w:t>
        </w:r>
        <w:r w:rsidR="000F3ED6">
          <w:rPr>
            <w:rFonts w:ascii="Calibri" w:eastAsia="ＭＳ ゴシック" w:hAnsi="Calibri" w:cs="Calibri" w:hint="eastAsia"/>
            <w:color w:val="FF0000"/>
            <w:kern w:val="0"/>
            <w:sz w:val="22"/>
            <w:szCs w:val="22"/>
          </w:rPr>
          <w:t>SPDX</w:t>
        </w:r>
        <w:r w:rsidR="000F3ED6">
          <w:rPr>
            <w:rFonts w:ascii="Calibri" w:eastAsia="ＭＳ ゴシック" w:hAnsi="Calibri" w:cs="Calibri" w:hint="eastAsia"/>
            <w:color w:val="FF0000"/>
            <w:kern w:val="0"/>
            <w:sz w:val="22"/>
            <w:szCs w:val="22"/>
          </w:rPr>
          <w:t>ドキュメントなど。</w:t>
        </w:r>
      </w:ins>
      <w:commentRangeEnd w:id="19"/>
      <w:ins w:id="37" w:author="Fukuchi, Hiroyuki (SGMO) [2]" w:date="2018-04-18T15:30:00Z">
        <w:r w:rsidR="00B81508">
          <w:rPr>
            <w:rStyle w:val="af2"/>
          </w:rPr>
          <w:commentReference w:id="19"/>
        </w:r>
      </w:ins>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6D430456"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C30408">
        <w:rPr>
          <w:rFonts w:ascii="Calibri" w:eastAsia="ＭＳ ゴシック" w:hAnsi="Calibri" w:cs="Calibri"/>
          <w:strike/>
          <w:color w:val="FF0000"/>
          <w:kern w:val="0"/>
          <w:sz w:val="22"/>
          <w:szCs w:val="22"/>
        </w:rPr>
        <w:t>適切な</w:t>
      </w:r>
      <w:r w:rsidR="00C30408" w:rsidRPr="00C30408">
        <w:rPr>
          <w:rFonts w:ascii="Calibri" w:eastAsia="ＭＳ ゴシック" w:hAnsi="Calibri" w:cs="Calibri" w:hint="eastAsia"/>
          <w:color w:val="FF0000"/>
          <w:kern w:val="0"/>
          <w:sz w:val="22"/>
          <w:szCs w:val="22"/>
        </w:rPr>
        <w:t>「</w:t>
      </w:r>
      <w:r w:rsidR="00C30408">
        <w:rPr>
          <w:rFonts w:ascii="Calibri" w:eastAsia="ＭＳ ゴシック" w:hAnsi="Calibri" w:cs="Calibri" w:hint="eastAsia"/>
          <w:color w:val="FF0000"/>
          <w:kern w:val="0"/>
          <w:sz w:val="22"/>
          <w:szCs w:val="22"/>
        </w:rPr>
        <w:t>供給ソフトウェア（後述）</w:t>
      </w:r>
      <w:r w:rsidR="00C30408" w:rsidRPr="00C30408">
        <w:rPr>
          <w:rFonts w:ascii="Calibri" w:eastAsia="ＭＳ ゴシック" w:hAnsi="Calibri" w:cs="Calibri" w:hint="eastAsia"/>
          <w:color w:val="FF0000"/>
          <w:kern w:val="0"/>
          <w:sz w:val="22"/>
          <w:szCs w:val="22"/>
        </w:rPr>
        <w:t>」</w:t>
      </w:r>
      <w:del w:id="38" w:author="Fukuchi, Hiroyuki (SGMO) [3]" w:date="2018-04-18T15:49:00Z">
        <w:r w:rsidR="00C30408" w:rsidDel="00412F3E">
          <w:rPr>
            <w:rFonts w:ascii="Calibri" w:eastAsia="ＭＳ ゴシック" w:hAnsi="Calibri" w:cs="Calibri" w:hint="eastAsia"/>
            <w:color w:val="FF0000"/>
            <w:kern w:val="0"/>
            <w:sz w:val="22"/>
            <w:szCs w:val="22"/>
          </w:rPr>
          <w:delText>が</w:delText>
        </w:r>
      </w:del>
      <w:commentRangeStart w:id="39"/>
      <w:ins w:id="40" w:author="Fukuchi, Hiroyuki (SGMO) [3]" w:date="2018-04-18T15:49:00Z">
        <w:r w:rsidR="00412F3E">
          <w:rPr>
            <w:rFonts w:ascii="Calibri" w:eastAsia="ＭＳ ゴシック" w:hAnsi="Calibri" w:cs="Calibri" w:hint="eastAsia"/>
            <w:color w:val="FF0000"/>
            <w:kern w:val="0"/>
            <w:sz w:val="22"/>
            <w:szCs w:val="22"/>
          </w:rPr>
          <w:t>を</w:t>
        </w:r>
      </w:ins>
      <w:commentRangeEnd w:id="39"/>
      <w:ins w:id="41" w:author="Fukuchi, Hiroyuki (SGMO) [3]" w:date="2018-04-18T15:50:00Z">
        <w:r w:rsidR="00C975C1">
          <w:rPr>
            <w:rStyle w:val="af2"/>
          </w:rPr>
          <w:commentReference w:id="39"/>
        </w:r>
      </w:ins>
      <w:r w:rsidR="00C30408">
        <w:rPr>
          <w:rFonts w:ascii="Calibri" w:eastAsia="ＭＳ ゴシック" w:hAnsi="Calibri" w:cs="Calibri" w:hint="eastAsia"/>
          <w:color w:val="FF0000"/>
          <w:kern w:val="0"/>
          <w:sz w:val="22"/>
          <w:szCs w:val="22"/>
        </w:rPr>
        <w:t>統制する</w:t>
      </w:r>
      <w:r w:rsidRPr="009D3009">
        <w:rPr>
          <w:rFonts w:ascii="Calibri" w:eastAsia="ＭＳ ゴシック" w:hAnsi="Calibri" w:cs="Calibri"/>
          <w:kern w:val="0"/>
          <w:sz w:val="22"/>
          <w:szCs w:val="22"/>
        </w:rPr>
        <w:t>ライセンス</w:t>
      </w:r>
      <w:r w:rsidR="00C30408">
        <w:rPr>
          <w:rFonts w:ascii="Calibri" w:eastAsia="ＭＳ ゴシック" w:hAnsi="Calibri" w:cs="Calibri" w:hint="eastAsia"/>
          <w:kern w:val="0"/>
          <w:sz w:val="22"/>
          <w:szCs w:val="22"/>
        </w:rPr>
        <w:t>を確認する</w:t>
      </w:r>
      <w:r w:rsidR="00C30408" w:rsidRPr="00C30408">
        <w:rPr>
          <w:rFonts w:ascii="Calibri" w:eastAsia="ＭＳ ゴシック" w:hAnsi="Calibri" w:cs="Calibri" w:hint="eastAsia"/>
          <w:color w:val="FF0000"/>
          <w:kern w:val="0"/>
          <w:sz w:val="22"/>
          <w:szCs w:val="22"/>
        </w:rPr>
        <w:t>適切な</w:t>
      </w:r>
      <w:ins w:id="43" w:author="Fukuchi, Hiroyuki (Sony)" w:date="2018-04-18T15:52:00Z">
        <w:r w:rsidR="00C975C1">
          <w:rPr>
            <w:rFonts w:ascii="Calibri" w:eastAsia="ＭＳ ゴシック" w:hAnsi="Calibri" w:cs="Calibri" w:hint="eastAsia"/>
            <w:color w:val="FF0000"/>
            <w:kern w:val="0"/>
            <w:sz w:val="22"/>
            <w:szCs w:val="22"/>
          </w:rPr>
          <w:t>方法によって</w:t>
        </w:r>
      </w:ins>
      <w:del w:id="44" w:author="Fukuchi, Hiroyuki (Sony)" w:date="2018-04-18T15:51:00Z">
        <w:r w:rsidR="004D08A0" w:rsidDel="00C975C1">
          <w:rPr>
            <w:rFonts w:ascii="Calibri" w:eastAsia="ＭＳ ゴシック" w:hAnsi="Calibri" w:cs="Calibri" w:hint="eastAsia"/>
            <w:color w:val="FF0000"/>
            <w:kern w:val="0"/>
            <w:sz w:val="22"/>
            <w:szCs w:val="22"/>
          </w:rPr>
          <w:delText>手続き</w:delText>
        </w:r>
      </w:del>
      <w:r w:rsidRPr="00C30408">
        <w:rPr>
          <w:rFonts w:ascii="Calibri" w:eastAsia="ＭＳ ゴシック" w:hAnsi="Calibri" w:cs="Calibri"/>
          <w:strike/>
          <w:color w:val="FF0000"/>
          <w:kern w:val="0"/>
          <w:sz w:val="22"/>
          <w:szCs w:val="22"/>
        </w:rPr>
        <w:t>手順</w:t>
      </w:r>
      <w:del w:id="45" w:author="Fukuchi, Hiroyuki (Sony)" w:date="2018-04-18T15:52:00Z">
        <w:r w:rsidRPr="009D3009" w:rsidDel="00C975C1">
          <w:rPr>
            <w:rFonts w:ascii="Calibri" w:eastAsia="ＭＳ ゴシック" w:hAnsi="Calibri" w:cs="Calibri"/>
            <w:kern w:val="0"/>
            <w:sz w:val="22"/>
            <w:szCs w:val="22"/>
          </w:rPr>
          <w:delText>の結果</w:delText>
        </w:r>
      </w:del>
      <w:r w:rsidR="00B76F41" w:rsidRPr="00B76F41">
        <w:rPr>
          <w:rFonts w:ascii="Calibri" w:eastAsia="ＭＳ ゴシック" w:hAnsi="Calibri" w:cs="Calibri" w:hint="eastAsia"/>
          <w:color w:val="FF0000"/>
          <w:kern w:val="0"/>
          <w:sz w:val="22"/>
          <w:szCs w:val="22"/>
        </w:rPr>
        <w:t>、</w:t>
      </w:r>
      <w:r w:rsidRPr="00B76F41">
        <w:rPr>
          <w:rFonts w:ascii="Calibri" w:eastAsia="ＭＳ ゴシック" w:hAnsi="Calibri" w:cs="Calibri"/>
          <w:strike/>
          <w:color w:val="FF0000"/>
          <w:kern w:val="0"/>
          <w:sz w:val="22"/>
          <w:szCs w:val="22"/>
        </w:rPr>
        <w:t>として</w:t>
      </w:r>
      <w:r w:rsidRPr="009D3009">
        <w:rPr>
          <w:rFonts w:ascii="Calibri" w:eastAsia="ＭＳ ゴシック" w:hAnsi="Calibri" w:cs="Calibri"/>
          <w:kern w:val="0"/>
          <w:sz w:val="22"/>
          <w:szCs w:val="22"/>
        </w:rPr>
        <w:t>存在</w:t>
      </w:r>
      <w:ins w:id="46" w:author="Fukuchi, Hiroyuki (Sony)" w:date="2018-04-18T15:52:00Z">
        <w:r w:rsidR="00C975C1">
          <w:rPr>
            <w:rFonts w:ascii="Calibri" w:eastAsia="ＭＳ ゴシック" w:hAnsi="Calibri" w:cs="Calibri" w:hint="eastAsia"/>
            <w:kern w:val="0"/>
            <w:sz w:val="22"/>
            <w:szCs w:val="22"/>
          </w:rPr>
          <w:t>が</w:t>
        </w:r>
      </w:ins>
      <w:del w:id="47" w:author="Fukuchi, Hiroyuki (Sony)" w:date="2018-04-18T15:52:00Z">
        <w:r w:rsidRPr="009D3009" w:rsidDel="00C975C1">
          <w:rPr>
            <w:rFonts w:ascii="Calibri" w:eastAsia="ＭＳ ゴシック" w:hAnsi="Calibri" w:cs="Calibri"/>
            <w:kern w:val="0"/>
            <w:sz w:val="22"/>
            <w:szCs w:val="22"/>
          </w:rPr>
          <w:delText>の</w:delText>
        </w:r>
      </w:del>
      <w:r w:rsidRPr="009D3009">
        <w:rPr>
          <w:rFonts w:ascii="Calibri" w:eastAsia="ＭＳ ゴシック" w:hAnsi="Calibri" w:cs="Calibri"/>
          <w:kern w:val="0"/>
          <w:sz w:val="22"/>
          <w:szCs w:val="22"/>
        </w:rPr>
        <w:t>確認</w:t>
      </w:r>
      <w:del w:id="48" w:author="Fukuchi, Hiroyuki (Sony)" w:date="2018-04-18T15:52:00Z">
        <w:r w:rsidRPr="009D3009" w:rsidDel="00C975C1">
          <w:rPr>
            <w:rFonts w:ascii="Calibri" w:eastAsia="ＭＳ ゴシック" w:hAnsi="Calibri" w:cs="Calibri"/>
            <w:kern w:val="0"/>
            <w:sz w:val="22"/>
            <w:szCs w:val="22"/>
          </w:rPr>
          <w:delText>が</w:delText>
        </w:r>
      </w:del>
      <w:r w:rsidR="00B76F41" w:rsidRPr="00B76F41">
        <w:rPr>
          <w:rFonts w:ascii="Calibri" w:eastAsia="ＭＳ ゴシック" w:hAnsi="Calibri" w:cs="Calibri" w:hint="eastAsia"/>
          <w:color w:val="FF0000"/>
          <w:kern w:val="0"/>
          <w:sz w:val="22"/>
          <w:szCs w:val="22"/>
        </w:rPr>
        <w:t>された</w:t>
      </w:r>
      <w:r w:rsidRPr="00B76F41">
        <w:rPr>
          <w:rFonts w:ascii="Calibri" w:eastAsia="ＭＳ ゴシック" w:hAnsi="Calibri" w:cs="Calibri"/>
          <w:strike/>
          <w:color w:val="FF0000"/>
          <w:kern w:val="0"/>
          <w:sz w:val="22"/>
          <w:szCs w:val="22"/>
        </w:rPr>
        <w:t>できた</w:t>
      </w:r>
      <w:del w:id="49" w:author="Fukuchi, Hiroyuki (Sony)" w:date="2018-04-18T15:53:00Z">
        <w:r w:rsidRPr="009D3009" w:rsidDel="00C975C1">
          <w:rPr>
            <w:rFonts w:ascii="Calibri" w:eastAsia="ＭＳ ゴシック" w:hAnsi="Calibri" w:cs="Calibri"/>
            <w:kern w:val="0"/>
            <w:sz w:val="22"/>
            <w:szCs w:val="22"/>
          </w:rPr>
          <w:delText>一連の</w:delText>
        </w:r>
      </w:del>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ins w:id="50" w:author="Fukuchi, Hiroyuki (Sony)" w:date="2018-04-18T15:53:00Z">
        <w:r w:rsidR="00C975C1">
          <w:rPr>
            <w:rFonts w:ascii="Calibri" w:eastAsia="ＭＳ ゴシック" w:hAnsi="Calibri" w:cs="Calibri" w:hint="eastAsia"/>
            <w:kern w:val="0"/>
            <w:sz w:val="22"/>
            <w:szCs w:val="22"/>
          </w:rPr>
          <w:t>一式</w:t>
        </w:r>
      </w:ins>
      <w:r w:rsidRPr="009D3009">
        <w:rPr>
          <w:rFonts w:ascii="Calibri" w:eastAsia="ＭＳ ゴシック" w:hAnsi="Calibri" w:cs="Calibri"/>
          <w:kern w:val="0"/>
          <w:sz w:val="22"/>
          <w:szCs w:val="22"/>
        </w:rPr>
        <w:t>のこと。</w:t>
      </w:r>
    </w:p>
    <w:p w14:paraId="730D38FE" w14:textId="1675D31F"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適合</w:t>
      </w:r>
      <w:r w:rsidR="00B76F41" w:rsidRPr="00B76F41">
        <w:rPr>
          <w:rFonts w:ascii="Calibri" w:eastAsia="ＭＳ ゴシック" w:hAnsi="Calibri" w:cs="Calibri" w:hint="eastAsia"/>
          <w:b/>
          <w:color w:val="FF0000"/>
          <w:kern w:val="0"/>
          <w:sz w:val="22"/>
          <w:szCs w:val="22"/>
        </w:rPr>
        <w:t>プログラム</w:t>
      </w:r>
      <w:r w:rsidRPr="00B76F41">
        <w:rPr>
          <w:rFonts w:ascii="Calibri" w:eastAsia="ＭＳ ゴシック" w:hAnsi="Calibri" w:cs="Calibri"/>
          <w:b/>
          <w:color w:val="FF0000"/>
          <w:kern w:val="0"/>
          <w:sz w:val="22"/>
          <w:szCs w:val="22"/>
        </w:rPr>
        <w:t>（</w:t>
      </w:r>
      <w:proofErr w:type="spellStart"/>
      <w:r w:rsidRPr="009D3009">
        <w:rPr>
          <w:rFonts w:ascii="Calibri" w:eastAsia="ＭＳ ゴシック" w:hAnsi="Calibri" w:cs="Calibri"/>
          <w:b/>
          <w:kern w:val="0"/>
          <w:sz w:val="22"/>
          <w:szCs w:val="22"/>
        </w:rPr>
        <w:t>OpenChain</w:t>
      </w:r>
      <w:proofErr w:type="spellEnd"/>
      <w:r w:rsidRPr="009D3009">
        <w:rPr>
          <w:rFonts w:ascii="Calibri" w:eastAsia="ＭＳ ゴシック" w:hAnsi="Calibri" w:cs="Calibri"/>
          <w:b/>
          <w:kern w:val="0"/>
          <w:sz w:val="22"/>
          <w:szCs w:val="22"/>
        </w:rPr>
        <w:t xml:space="preserve"> Conforming</w:t>
      </w:r>
      <w:r w:rsidR="00B76F41">
        <w:rPr>
          <w:rFonts w:ascii="Calibri" w:eastAsia="ＭＳ ゴシック" w:hAnsi="Calibri" w:cs="Calibri"/>
          <w:b/>
          <w:kern w:val="0"/>
          <w:sz w:val="22"/>
          <w:szCs w:val="22"/>
        </w:rPr>
        <w:t xml:space="preserve"> </w:t>
      </w:r>
      <w:r w:rsidR="00B76F41" w:rsidRPr="00B76F41">
        <w:rPr>
          <w:rFonts w:ascii="Calibri" w:eastAsia="ＭＳ ゴシック" w:hAnsi="Calibri" w:cs="Calibri"/>
          <w:b/>
          <w:color w:val="FF0000"/>
          <w:kern w:val="0"/>
          <w:sz w:val="22"/>
          <w:szCs w:val="22"/>
        </w:rPr>
        <w:t>Program</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079509CA"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51" w:name="_bookmark2"/>
      <w:bookmarkStart w:id="52" w:name="_Toc480816637"/>
      <w:bookmarkStart w:id="53" w:name="_Toc483131396"/>
      <w:bookmarkStart w:id="54" w:name="_Toc511654539"/>
      <w:bookmarkEnd w:id="51"/>
      <w:r w:rsidRPr="009D3009">
        <w:lastRenderedPageBreak/>
        <w:t>3</w:t>
      </w:r>
      <w:r w:rsidR="00F0198F" w:rsidRPr="009D3009">
        <w:rPr>
          <w:rFonts w:hint="eastAsia"/>
        </w:rPr>
        <w:t>）</w:t>
      </w:r>
      <w:r w:rsidRPr="009D3009">
        <w:t>満たすべき要件</w:t>
      </w:r>
      <w:bookmarkEnd w:id="52"/>
      <w:bookmarkEnd w:id="53"/>
      <w:bookmarkEnd w:id="54"/>
    </w:p>
    <w:p w14:paraId="11B68608" w14:textId="2EE69D89" w:rsidR="00BA0057" w:rsidRPr="009D3009" w:rsidRDefault="00E158F2" w:rsidP="00592C2A">
      <w:pPr>
        <w:pStyle w:val="20"/>
        <w:ind w:rightChars="100" w:right="210"/>
        <w:rPr>
          <w:rStyle w:val="21"/>
          <w:rFonts w:ascii="Calibri" w:eastAsia="ＭＳ ゴシック" w:hAnsi="Calibri"/>
        </w:rPr>
      </w:pPr>
      <w:bookmarkStart w:id="55" w:name="_bookmark3"/>
      <w:bookmarkStart w:id="56" w:name="_Toc480816638"/>
      <w:bookmarkStart w:id="57" w:name="_Toc483131397"/>
      <w:bookmarkStart w:id="58" w:name="_Toc511654540"/>
      <w:bookmarkEnd w:id="55"/>
      <w:r w:rsidRPr="008017CD">
        <w:rPr>
          <w:rFonts w:ascii="Calibri" w:eastAsia="ＭＳ ゴシック" w:hAnsi="Calibri" w:hint="eastAsia"/>
        </w:rPr>
        <w:t>ゴール</w:t>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56"/>
      <w:bookmarkEnd w:id="57"/>
      <w:bookmarkEnd w:id="58"/>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0B5E8745" w14:textId="4600617E"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F21CF7">
        <w:rPr>
          <w:rFonts w:ascii="Calibri" w:eastAsia="ＭＳ ゴシック" w:hAnsi="Calibri" w:cs="Calibri"/>
          <w:kern w:val="0"/>
          <w:sz w:val="22"/>
          <w:szCs w:val="22"/>
        </w:rPr>
        <w:t>。</w:t>
      </w:r>
    </w:p>
    <w:p w14:paraId="44782893" w14:textId="17A90BB9"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43E19CC1"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8017CD">
        <w:rPr>
          <w:rFonts w:ascii="Calibri" w:eastAsia="ＭＳ ゴシック" w:hAnsi="Calibri" w:cs="Calibri" w:hint="eastAsia"/>
          <w:b/>
          <w:color w:val="000000" w:themeColor="text1"/>
          <w:kern w:val="0"/>
          <w:sz w:val="22"/>
          <w:szCs w:val="22"/>
        </w:rPr>
        <w:t>が</w:t>
      </w:r>
      <w:r w:rsidRPr="008017CD">
        <w:rPr>
          <w:rFonts w:ascii="Calibri" w:eastAsia="ＭＳ ゴシック" w:hAnsi="Calibri" w:cs="Calibri"/>
          <w:b/>
          <w:color w:val="000000" w:themeColor="text1"/>
          <w:kern w:val="0"/>
          <w:sz w:val="22"/>
          <w:szCs w:val="22"/>
        </w:rPr>
        <w:t>、</w:t>
      </w:r>
      <w:r w:rsidR="004B3D44" w:rsidRPr="008017CD">
        <w:rPr>
          <w:rFonts w:ascii="Calibri" w:eastAsia="ＭＳ ゴシック" w:hAnsi="Calibri" w:cs="Calibri"/>
          <w:b/>
          <w:color w:val="000000" w:themeColor="text1"/>
          <w:kern w:val="0"/>
          <w:sz w:val="22"/>
          <w:szCs w:val="22"/>
        </w:rPr>
        <w:t>最</w:t>
      </w:r>
      <w:r w:rsidR="004D08A0" w:rsidRPr="008017CD">
        <w:rPr>
          <w:rFonts w:ascii="Calibri" w:eastAsia="ＭＳ ゴシック" w:hAnsi="Calibri" w:cs="Calibri"/>
          <w:b/>
          <w:color w:val="000000" w:themeColor="text1"/>
          <w:kern w:val="0"/>
          <w:sz w:val="22"/>
          <w:szCs w:val="22"/>
        </w:rPr>
        <w:t>新の状況に即</w:t>
      </w:r>
      <w:r w:rsidR="004D08A0" w:rsidRPr="008017CD">
        <w:rPr>
          <w:rFonts w:ascii="Calibri" w:eastAsia="ＭＳ ゴシック" w:hAnsi="Calibri" w:cs="Calibri" w:hint="eastAsia"/>
          <w:b/>
          <w:color w:val="000000" w:themeColor="text1"/>
          <w:kern w:val="0"/>
          <w:sz w:val="22"/>
          <w:szCs w:val="22"/>
        </w:rPr>
        <w:t>している</w:t>
      </w:r>
      <w:r w:rsidR="004B3D44" w:rsidRPr="008017CD">
        <w:rPr>
          <w:rFonts w:ascii="Calibri" w:eastAsia="ＭＳ ゴシック" w:hAnsi="Calibri" w:cs="Calibri"/>
          <w:b/>
          <w:color w:val="000000" w:themeColor="text1"/>
          <w:kern w:val="0"/>
          <w:sz w:val="22"/>
          <w:szCs w:val="22"/>
        </w:rPr>
        <w:t>とみなされるよう</w:t>
      </w:r>
      <w:r w:rsidRPr="008017CD">
        <w:rPr>
          <w:rFonts w:ascii="Calibri" w:eastAsia="ＭＳ ゴシック" w:hAnsi="Calibri" w:cs="Calibri"/>
          <w:b/>
          <w:color w:val="000000" w:themeColor="text1"/>
          <w:kern w:val="0"/>
          <w:sz w:val="22"/>
          <w:szCs w:val="22"/>
        </w:rPr>
        <w:t>FOSS</w:t>
      </w:r>
      <w:r w:rsidRPr="008017CD">
        <w:rPr>
          <w:rFonts w:ascii="Calibri" w:eastAsia="ＭＳ ゴシック" w:hAnsi="Calibri" w:cs="Calibri"/>
          <w:b/>
          <w:color w:val="000000" w:themeColor="text1"/>
          <w:kern w:val="0"/>
          <w:sz w:val="22"/>
          <w:szCs w:val="22"/>
        </w:rPr>
        <w:t>トレーニングを過去</w:t>
      </w:r>
      <w:r w:rsidRPr="008017CD">
        <w:rPr>
          <w:rFonts w:ascii="Calibri" w:eastAsia="ＭＳ ゴシック" w:hAnsi="Calibri" w:cs="Calibri"/>
          <w:b/>
          <w:color w:val="000000" w:themeColor="text1"/>
          <w:kern w:val="0"/>
          <w:sz w:val="22"/>
          <w:szCs w:val="22"/>
        </w:rPr>
        <w:t>24</w:t>
      </w:r>
      <w:r w:rsidR="000E4925" w:rsidRPr="008017CD">
        <w:rPr>
          <w:rFonts w:ascii="Calibri" w:eastAsia="ＭＳ ゴシック" w:hAnsi="Calibri" w:cs="Calibri"/>
          <w:b/>
          <w:color w:val="000000" w:themeColor="text1"/>
          <w:kern w:val="0"/>
          <w:sz w:val="22"/>
          <w:szCs w:val="22"/>
        </w:rPr>
        <w:t>か月以内に</w:t>
      </w:r>
      <w:r w:rsidRPr="008017CD">
        <w:rPr>
          <w:rFonts w:ascii="Calibri" w:eastAsia="ＭＳ ゴシック" w:hAnsi="Calibri" w:cs="Calibri"/>
          <w:b/>
          <w:color w:val="000000" w:themeColor="text1"/>
          <w:kern w:val="0"/>
          <w:sz w:val="22"/>
          <w:szCs w:val="22"/>
        </w:rPr>
        <w:t>修了していること</w:t>
      </w:r>
      <w:r w:rsidR="004B3D44" w:rsidRPr="008017CD">
        <w:rPr>
          <w:rFonts w:ascii="Calibri" w:eastAsia="ＭＳ ゴシック" w:hAnsi="Calibri" w:cs="Calibri" w:hint="eastAsia"/>
          <w:b/>
          <w:color w:val="000000" w:themeColor="text1"/>
          <w:kern w:val="0"/>
          <w:sz w:val="22"/>
          <w:szCs w:val="22"/>
        </w:rPr>
        <w:t>（「最新の修了者</w:t>
      </w:r>
      <w:r w:rsidR="00B76F41" w:rsidRPr="008017CD">
        <w:rPr>
          <w:rFonts w:ascii="Calibri" w:eastAsia="ＭＳ ゴシック" w:hAnsi="Calibri" w:cs="Calibri" w:hint="eastAsia"/>
          <w:b/>
          <w:color w:val="000000" w:themeColor="text1"/>
          <w:kern w:val="0"/>
          <w:sz w:val="22"/>
          <w:szCs w:val="22"/>
        </w:rPr>
        <w:t>（</w:t>
      </w:r>
      <w:r w:rsidR="00B76F41" w:rsidRPr="008017CD">
        <w:rPr>
          <w:rFonts w:ascii="Calibri" w:eastAsia="ＭＳ ゴシック" w:hAnsi="Calibri" w:cs="Calibri" w:hint="eastAsia"/>
          <w:b/>
          <w:color w:val="000000" w:themeColor="text1"/>
          <w:kern w:val="0"/>
          <w:sz w:val="22"/>
          <w:szCs w:val="22"/>
        </w:rPr>
        <w:t>Current Trained</w:t>
      </w:r>
      <w:r w:rsidR="00B76F41" w:rsidRPr="008017CD">
        <w:rPr>
          <w:rFonts w:ascii="Calibri" w:eastAsia="ＭＳ ゴシック" w:hAnsi="Calibri" w:cs="Calibri" w:hint="eastAsia"/>
          <w:b/>
          <w:color w:val="000000" w:themeColor="text1"/>
          <w:kern w:val="0"/>
          <w:sz w:val="22"/>
          <w:szCs w:val="22"/>
        </w:rPr>
        <w:t>）</w:t>
      </w:r>
      <w:r w:rsidR="004B3D44" w:rsidRPr="008017CD">
        <w:rPr>
          <w:rFonts w:ascii="Calibri" w:eastAsia="ＭＳ ゴシック" w:hAnsi="Calibri" w:cs="Calibri" w:hint="eastAsia"/>
          <w:b/>
          <w:color w:val="000000" w:themeColor="text1"/>
          <w:kern w:val="0"/>
          <w:sz w:val="22"/>
          <w:szCs w:val="22"/>
        </w:rPr>
        <w:t>」）</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3964E5B7" w14:textId="27A244AE"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w:t>
      </w:r>
    </w:p>
    <w:p w14:paraId="6ECD60EA" w14:textId="785E1655" w:rsidR="00BA0057" w:rsidRPr="008017CD" w:rsidRDefault="00BA0057" w:rsidP="00592C2A">
      <w:pPr>
        <w:numPr>
          <w:ilvl w:val="3"/>
          <w:numId w:val="13"/>
        </w:numPr>
        <w:ind w:left="1984" w:rightChars="100" w:right="210" w:hanging="680"/>
        <w:rPr>
          <w:rFonts w:ascii="Calibri" w:eastAsia="ＭＳ ゴシック" w:hAnsi="Calibri" w:cs="Calibri"/>
          <w:color w:val="000000" w:themeColor="text1"/>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r w:rsidR="00687291" w:rsidRPr="008017CD">
        <w:rPr>
          <w:rFonts w:ascii="Calibri" w:eastAsia="ＭＳ ゴシック" w:hAnsi="Calibri" w:cs="Calibri" w:hint="eastAsia"/>
          <w:color w:val="000000" w:themeColor="text1"/>
          <w:kern w:val="0"/>
          <w:sz w:val="22"/>
          <w:szCs w:val="22"/>
        </w:rPr>
        <w:t>こと</w:t>
      </w:r>
      <w:r w:rsidRPr="008017CD">
        <w:rPr>
          <w:rFonts w:ascii="Calibri" w:eastAsia="ＭＳ ゴシック" w:hAnsi="Calibri" w:cs="Calibri"/>
          <w:color w:val="000000" w:themeColor="text1"/>
          <w:kern w:val="0"/>
          <w:sz w:val="22"/>
          <w:szCs w:val="22"/>
        </w:rPr>
        <w:t>。</w:t>
      </w:r>
    </w:p>
    <w:p w14:paraId="580BF422" w14:textId="60AC9E90" w:rsidR="00BA0057" w:rsidRPr="008017CD" w:rsidRDefault="00BA0057" w:rsidP="00312259">
      <w:pPr>
        <w:numPr>
          <w:ilvl w:val="3"/>
          <w:numId w:val="13"/>
        </w:numPr>
        <w:ind w:left="1984" w:rightChars="100" w:right="210" w:hanging="680"/>
        <w:rPr>
          <w:rFonts w:ascii="Calibri" w:eastAsia="ＭＳ ゴシック" w:hAnsi="Calibri" w:cs="Calibri"/>
          <w:color w:val="000000" w:themeColor="text1"/>
          <w:kern w:val="0"/>
          <w:sz w:val="22"/>
          <w:szCs w:val="22"/>
        </w:rPr>
      </w:pPr>
      <w:r w:rsidRPr="008017CD">
        <w:rPr>
          <w:rFonts w:ascii="Calibri" w:eastAsia="ＭＳ ゴシック" w:hAnsi="Calibri" w:cs="Calibri"/>
          <w:color w:val="000000" w:themeColor="text1"/>
          <w:kern w:val="0"/>
          <w:sz w:val="22"/>
          <w:szCs w:val="22"/>
        </w:rPr>
        <w:t>ソフトウェア</w:t>
      </w:r>
      <w:r w:rsidRPr="008017CD">
        <w:rPr>
          <w:rFonts w:ascii="Calibri" w:eastAsia="ＭＳ ゴシック" w:hAnsi="Calibri" w:cs="Calibri"/>
          <w:color w:val="000000" w:themeColor="text1"/>
          <w:kern w:val="0"/>
          <w:sz w:val="22"/>
          <w:szCs w:val="22"/>
        </w:rPr>
        <w:t xml:space="preserve"> </w:t>
      </w:r>
      <w:r w:rsidRPr="008017CD">
        <w:rPr>
          <w:rFonts w:ascii="Calibri" w:eastAsia="ＭＳ ゴシック" w:hAnsi="Calibri" w:cs="Calibri"/>
          <w:color w:val="000000" w:themeColor="text1"/>
          <w:kern w:val="0"/>
          <w:sz w:val="22"/>
          <w:szCs w:val="22"/>
        </w:rPr>
        <w:t>スタッフのうち少なくとも</w:t>
      </w:r>
      <w:r w:rsidRPr="008017CD">
        <w:rPr>
          <w:rFonts w:ascii="Calibri" w:eastAsia="ＭＳ ゴシック" w:hAnsi="Calibri" w:cs="Calibri"/>
          <w:color w:val="000000" w:themeColor="text1"/>
          <w:kern w:val="0"/>
          <w:sz w:val="22"/>
          <w:szCs w:val="22"/>
        </w:rPr>
        <w:t>85%</w:t>
      </w:r>
      <w:r w:rsidRPr="008017CD">
        <w:rPr>
          <w:rFonts w:ascii="Calibri" w:eastAsia="ＭＳ ゴシック" w:hAnsi="Calibri" w:cs="Calibri"/>
          <w:color w:val="000000" w:themeColor="text1"/>
          <w:kern w:val="0"/>
          <w:sz w:val="22"/>
          <w:szCs w:val="22"/>
        </w:rPr>
        <w:t>が</w:t>
      </w:r>
      <w:r w:rsidR="000D7B76" w:rsidRPr="008017CD">
        <w:rPr>
          <w:rFonts w:ascii="Calibri" w:eastAsia="ＭＳ ゴシック" w:hAnsi="Calibri" w:cs="Calibri" w:hint="eastAsia"/>
          <w:color w:val="000000" w:themeColor="text1"/>
          <w:kern w:val="0"/>
          <w:sz w:val="22"/>
          <w:szCs w:val="22"/>
        </w:rPr>
        <w:t>上記で定義した</w:t>
      </w:r>
      <w:r w:rsidR="00B76F41" w:rsidRPr="008017CD">
        <w:rPr>
          <w:rFonts w:ascii="Calibri" w:eastAsia="ＭＳ ゴシック" w:hAnsi="Calibri" w:cs="Calibri" w:hint="eastAsia"/>
          <w:color w:val="000000" w:themeColor="text1"/>
          <w:kern w:val="0"/>
          <w:sz w:val="22"/>
          <w:szCs w:val="22"/>
        </w:rPr>
        <w:t>「最新の修了者」であ</w:t>
      </w:r>
      <w:r w:rsidR="000D7B76" w:rsidRPr="008017CD">
        <w:rPr>
          <w:rFonts w:ascii="Calibri" w:eastAsia="ＭＳ ゴシック" w:hAnsi="Calibri" w:cs="Calibri" w:hint="eastAsia"/>
          <w:color w:val="000000" w:themeColor="text1"/>
          <w:kern w:val="0"/>
          <w:sz w:val="22"/>
          <w:szCs w:val="22"/>
        </w:rPr>
        <w:t>ること。</w:t>
      </w:r>
      <w:r w:rsidR="00312259" w:rsidRPr="008017CD">
        <w:rPr>
          <w:rFonts w:ascii="Calibri" w:eastAsia="ＭＳ ゴシック" w:hAnsi="Calibri" w:cs="Calibri" w:hint="eastAsia"/>
          <w:color w:val="000000" w:themeColor="text1"/>
          <w:kern w:val="0"/>
          <w:sz w:val="22"/>
          <w:szCs w:val="22"/>
        </w:rPr>
        <w:t>この</w:t>
      </w:r>
      <w:r w:rsidR="00312259" w:rsidRPr="008017CD">
        <w:rPr>
          <w:rFonts w:ascii="Calibri" w:eastAsia="ＭＳ ゴシック" w:hAnsi="Calibri" w:cs="Calibri" w:hint="eastAsia"/>
          <w:color w:val="000000" w:themeColor="text1"/>
          <w:kern w:val="0"/>
          <w:sz w:val="22"/>
          <w:szCs w:val="22"/>
        </w:rPr>
        <w:t>85%</w:t>
      </w:r>
      <w:r w:rsidR="00312259" w:rsidRPr="008017CD">
        <w:rPr>
          <w:rFonts w:ascii="Calibri" w:eastAsia="ＭＳ ゴシック" w:hAnsi="Calibri" w:cs="Calibri" w:hint="eastAsia"/>
          <w:color w:val="000000" w:themeColor="text1"/>
          <w:kern w:val="0"/>
          <w:sz w:val="22"/>
          <w:szCs w:val="22"/>
        </w:rPr>
        <w:t>は必ずしも組織全体を対象とする必要はなく、</w:t>
      </w:r>
      <w:proofErr w:type="spellStart"/>
      <w:r w:rsidR="00312259" w:rsidRPr="008017CD">
        <w:rPr>
          <w:rFonts w:ascii="Calibri" w:eastAsia="ＭＳ ゴシック" w:hAnsi="Calibri" w:cs="Calibri" w:hint="eastAsia"/>
          <w:color w:val="000000" w:themeColor="text1"/>
          <w:kern w:val="0"/>
          <w:sz w:val="22"/>
          <w:szCs w:val="22"/>
        </w:rPr>
        <w:t>OpenChain</w:t>
      </w:r>
      <w:proofErr w:type="spellEnd"/>
      <w:r w:rsidR="00312259" w:rsidRPr="008017CD">
        <w:rPr>
          <w:rFonts w:ascii="Calibri" w:eastAsia="ＭＳ ゴシック" w:hAnsi="Calibri" w:cs="Calibri" w:hint="eastAsia"/>
          <w:color w:val="000000" w:themeColor="text1"/>
          <w:kern w:val="0"/>
          <w:sz w:val="22"/>
          <w:szCs w:val="22"/>
        </w:rPr>
        <w:t>適合プログラムで統制されるソフトウェア</w:t>
      </w:r>
      <w:r w:rsidR="00312259" w:rsidRPr="008017CD">
        <w:rPr>
          <w:rFonts w:ascii="Calibri" w:eastAsia="ＭＳ ゴシック" w:hAnsi="Calibri" w:cs="Calibri" w:hint="eastAsia"/>
          <w:color w:val="000000" w:themeColor="text1"/>
          <w:kern w:val="0"/>
          <w:sz w:val="22"/>
          <w:szCs w:val="22"/>
        </w:rPr>
        <w:t xml:space="preserve"> </w:t>
      </w:r>
      <w:r w:rsidR="00312259" w:rsidRPr="008017CD">
        <w:rPr>
          <w:rFonts w:ascii="Calibri" w:eastAsia="ＭＳ ゴシック" w:hAnsi="Calibri" w:cs="Calibri" w:hint="eastAsia"/>
          <w:color w:val="000000" w:themeColor="text1"/>
          <w:kern w:val="0"/>
          <w:sz w:val="22"/>
          <w:szCs w:val="22"/>
        </w:rPr>
        <w:t>スタッフの総体に対したものとなる</w:t>
      </w:r>
      <w:r w:rsidRPr="008017CD">
        <w:rPr>
          <w:rFonts w:ascii="Calibri" w:eastAsia="ＭＳ ゴシック" w:hAnsi="Calibri" w:cs="Calibri"/>
          <w:color w:val="000000" w:themeColor="text1"/>
          <w:kern w:val="0"/>
          <w:sz w:val="22"/>
          <w:szCs w:val="22"/>
        </w:rPr>
        <w:t>。</w:t>
      </w:r>
    </w:p>
    <w:p w14:paraId="5DA1913E" w14:textId="77777777" w:rsidR="00BA0057" w:rsidRPr="008017CD" w:rsidRDefault="00BA0057" w:rsidP="00592C2A">
      <w:pPr>
        <w:spacing w:beforeLines="100" w:before="240"/>
        <w:ind w:left="1281" w:rightChars="100" w:right="210"/>
        <w:outlineLvl w:val="3"/>
        <w:rPr>
          <w:rFonts w:ascii="Calibri" w:eastAsia="ＭＳ ゴシック" w:hAnsi="Calibri" w:cs="Calibri"/>
          <w:b/>
          <w:bCs/>
          <w:color w:val="000000" w:themeColor="text1"/>
          <w:kern w:val="0"/>
          <w:sz w:val="22"/>
          <w:szCs w:val="22"/>
        </w:rPr>
      </w:pPr>
      <w:r w:rsidRPr="008017CD">
        <w:rPr>
          <w:rFonts w:ascii="Calibri" w:eastAsia="ＭＳ ゴシック" w:hAnsi="Calibri" w:cs="Calibri"/>
          <w:b/>
          <w:bCs/>
          <w:color w:val="000000" w:themeColor="text1"/>
          <w:kern w:val="0"/>
          <w:sz w:val="22"/>
          <w:szCs w:val="22"/>
        </w:rPr>
        <w:t>論拠：</w:t>
      </w:r>
    </w:p>
    <w:p w14:paraId="1A4DF003" w14:textId="2732179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004B2E9F">
        <w:rPr>
          <w:rFonts w:ascii="Calibri" w:eastAsia="ＭＳ ゴシック" w:hAnsi="Calibri" w:cs="Calibri"/>
          <w:kern w:val="0"/>
          <w:sz w:val="22"/>
          <w:szCs w:val="22"/>
        </w:rPr>
        <w:t>関連の適切なトピックが取り扱われてい</w:t>
      </w:r>
      <w:r w:rsidR="004B2E9F" w:rsidRPr="004B2E9F">
        <w:rPr>
          <w:rFonts w:ascii="Calibri" w:eastAsia="ＭＳ ゴシック" w:hAnsi="Calibri" w:cs="Calibri" w:hint="eastAsia"/>
          <w:color w:val="FF0000"/>
          <w:kern w:val="0"/>
          <w:sz w:val="22"/>
          <w:szCs w:val="22"/>
        </w:rPr>
        <w:t>た</w:t>
      </w:r>
      <w:r w:rsidRPr="009D3009">
        <w:rPr>
          <w:rFonts w:ascii="Calibri" w:eastAsia="ＭＳ ゴシック" w:hAnsi="Calibri" w:cs="Calibri"/>
          <w:kern w:val="0"/>
          <w:sz w:val="22"/>
          <w:szCs w:val="22"/>
        </w:rPr>
        <w:t>ことを確かなものにしま</w:t>
      </w:r>
      <w:r w:rsidRPr="009D3009">
        <w:rPr>
          <w:rFonts w:ascii="Calibri" w:eastAsia="ＭＳ ゴシック" w:hAnsi="Calibri" w:cs="Calibri"/>
          <w:kern w:val="0"/>
          <w:sz w:val="22"/>
          <w:szCs w:val="22"/>
        </w:rPr>
        <w:lastRenderedPageBreak/>
        <w:t>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5D61D59" w14:textId="19AA4E84"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供給ソフトウェアを統制している確認ライセンスそれぞれが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008017CD">
        <w:rPr>
          <w:rFonts w:ascii="Calibri" w:eastAsia="ＭＳ ゴシック" w:hAnsi="Calibri" w:cs="Calibri" w:hint="eastAsia"/>
          <w:kern w:val="0"/>
          <w:sz w:val="22"/>
          <w:szCs w:val="22"/>
        </w:rPr>
        <w:t>するための</w:t>
      </w:r>
      <w:r w:rsidRPr="009D3009">
        <w:rPr>
          <w:rFonts w:ascii="Calibri" w:eastAsia="ＭＳ ゴシック" w:hAnsi="Calibri" w:cs="Calibri"/>
          <w:kern w:val="0"/>
          <w:sz w:val="22"/>
          <w:szCs w:val="22"/>
        </w:rPr>
        <w:t>手続き文書。</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59" w:name="_Toc480816639"/>
      <w:bookmarkStart w:id="60" w:name="_Toc483131398"/>
      <w:bookmarkStart w:id="61" w:name="_Toc511654541"/>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59"/>
      <w:bookmarkEnd w:id="60"/>
      <w:bookmarkEnd w:id="61"/>
    </w:p>
    <w:p w14:paraId="3E585566" w14:textId="42E936BF" w:rsidR="00BA0057" w:rsidRPr="008017CD"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w:t>
      </w:r>
      <w:r w:rsidR="004B2E9F" w:rsidRPr="008017CD">
        <w:rPr>
          <w:rFonts w:ascii="Calibri" w:eastAsia="ＭＳ ゴシック" w:hAnsi="Calibri" w:cs="Calibri" w:hint="eastAsia"/>
          <w:b/>
          <w:bCs/>
          <w:kern w:val="0"/>
          <w:sz w:val="22"/>
          <w:szCs w:val="22"/>
        </w:rPr>
        <w:t>外部向け</w:t>
      </w:r>
      <w:r w:rsidRPr="008017CD">
        <w:rPr>
          <w:rFonts w:ascii="Calibri" w:eastAsia="ＭＳ ゴシック" w:hAnsi="Calibri" w:cs="Calibri"/>
          <w:b/>
          <w:bCs/>
          <w:kern w:val="0"/>
          <w:sz w:val="22"/>
          <w:szCs w:val="22"/>
        </w:rPr>
        <w:t>窓口機能を明確にすること（「</w:t>
      </w:r>
      <w:r w:rsidRPr="008017CD">
        <w:rPr>
          <w:rFonts w:ascii="Calibri" w:eastAsia="ＭＳ ゴシック" w:hAnsi="Calibri" w:cs="Calibri"/>
          <w:b/>
          <w:bCs/>
          <w:kern w:val="0"/>
          <w:sz w:val="22"/>
          <w:szCs w:val="22"/>
        </w:rPr>
        <w:t>FOSS</w:t>
      </w:r>
      <w:r w:rsidRPr="008017CD">
        <w:rPr>
          <w:rFonts w:ascii="Calibri" w:eastAsia="ＭＳ ゴシック" w:hAnsi="Calibri" w:cs="Calibri"/>
          <w:b/>
          <w:bCs/>
          <w:kern w:val="0"/>
          <w:sz w:val="22"/>
          <w:szCs w:val="22"/>
        </w:rPr>
        <w:t>窓口」）。</w:t>
      </w:r>
    </w:p>
    <w:p w14:paraId="5DD10E62" w14:textId="5841F1CC"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窓口は</w:t>
      </w: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8017CD" w:rsidRDefault="00BA0057" w:rsidP="00592C2A">
      <w:pPr>
        <w:numPr>
          <w:ilvl w:val="0"/>
          <w:numId w:val="8"/>
        </w:numPr>
        <w:ind w:rightChars="100" w:right="210"/>
        <w:rPr>
          <w:rFonts w:ascii="Calibri" w:eastAsia="ＭＳ ゴシック" w:hAnsi="Calibri" w:cs="Calibri"/>
          <w:b/>
          <w:kern w:val="0"/>
          <w:sz w:val="22"/>
          <w:szCs w:val="22"/>
        </w:rPr>
      </w:pPr>
      <w:r w:rsidRPr="008017CD">
        <w:rPr>
          <w:rFonts w:ascii="Calibri" w:eastAsia="ＭＳ ゴシック" w:hAnsi="Calibri" w:cs="Calibri"/>
          <w:b/>
          <w:kern w:val="0"/>
          <w:sz w:val="22"/>
          <w:szCs w:val="22"/>
        </w:rPr>
        <w:t>FOSS</w:t>
      </w:r>
      <w:r w:rsidRPr="008017CD">
        <w:rPr>
          <w:rFonts w:ascii="Calibri" w:eastAsia="ＭＳ ゴシック" w:hAnsi="Calibri" w:cs="Calibri"/>
          <w:b/>
          <w:kern w:val="0"/>
          <w:sz w:val="22"/>
          <w:szCs w:val="22"/>
        </w:rPr>
        <w:t>窓口にコンタクトする手段を公的に明らかにすること。</w:t>
      </w:r>
    </w:p>
    <w:p w14:paraId="35C81376"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b/>
          <w:bCs/>
          <w:kern w:val="0"/>
          <w:sz w:val="22"/>
          <w:szCs w:val="22"/>
        </w:rPr>
        <w:t>検証すべき証跡：</w:t>
      </w:r>
    </w:p>
    <w:p w14:paraId="579F6750" w14:textId="6B6E7E21" w:rsidR="00BA0057" w:rsidRPr="008017CD" w:rsidRDefault="004B2E9F"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hint="eastAsia"/>
          <w:kern w:val="0"/>
          <w:sz w:val="22"/>
          <w:szCs w:val="22"/>
        </w:rPr>
        <w:t>窓口が</w:t>
      </w:r>
      <w:r w:rsidR="00170FE7" w:rsidRPr="008017CD">
        <w:rPr>
          <w:rFonts w:ascii="Calibri" w:eastAsia="ＭＳ ゴシック" w:hAnsi="Calibri" w:cs="Calibri" w:hint="eastAsia"/>
          <w:kern w:val="0"/>
          <w:sz w:val="22"/>
          <w:szCs w:val="22"/>
        </w:rPr>
        <w:t>公に確認できる</w:t>
      </w:r>
      <w:r w:rsidR="000B04E6" w:rsidRPr="008017CD">
        <w:rPr>
          <w:rFonts w:ascii="Calibri" w:eastAsia="ＭＳ ゴシック" w:hAnsi="Calibri" w:cs="Calibri" w:hint="eastAsia"/>
          <w:kern w:val="0"/>
          <w:sz w:val="22"/>
          <w:szCs w:val="22"/>
        </w:rPr>
        <w:t>状態にあり特定できる</w:t>
      </w:r>
      <w:r w:rsidR="00687291" w:rsidRPr="008017CD">
        <w:rPr>
          <w:rFonts w:ascii="Calibri" w:eastAsia="ＭＳ ゴシック" w:hAnsi="Calibri" w:cs="Calibri" w:hint="eastAsia"/>
          <w:kern w:val="0"/>
          <w:sz w:val="22"/>
          <w:szCs w:val="22"/>
        </w:rPr>
        <w:t>こと</w:t>
      </w:r>
      <w:r w:rsidR="00BA0057" w:rsidRPr="008017CD">
        <w:rPr>
          <w:rFonts w:ascii="Calibri" w:eastAsia="ＭＳ ゴシック" w:hAnsi="Calibri" w:cs="Calibri"/>
          <w:kern w:val="0"/>
          <w:sz w:val="22"/>
          <w:szCs w:val="22"/>
        </w:rPr>
        <w:t>（たとえば</w:t>
      </w:r>
      <w:r w:rsidR="00CF2374" w:rsidRPr="008017CD">
        <w:rPr>
          <w:rFonts w:ascii="Calibri" w:eastAsia="ＭＳ ゴシック" w:hAnsi="Calibri" w:cs="Calibri" w:hint="eastAsia"/>
          <w:kern w:val="0"/>
          <w:sz w:val="22"/>
          <w:szCs w:val="22"/>
        </w:rPr>
        <w:t>公開された</w:t>
      </w:r>
      <w:r w:rsidR="00BA0057" w:rsidRPr="008017CD">
        <w:rPr>
          <w:rFonts w:ascii="Calibri" w:eastAsia="ＭＳ ゴシック" w:hAnsi="Calibri" w:cs="Calibri"/>
          <w:kern w:val="0"/>
          <w:sz w:val="22"/>
          <w:szCs w:val="22"/>
        </w:rPr>
        <w:t>電子メールアドレスや</w:t>
      </w:r>
      <w:r w:rsidR="00BA0057" w:rsidRPr="008017CD">
        <w:rPr>
          <w:rFonts w:ascii="Calibri" w:eastAsia="ＭＳ ゴシック" w:hAnsi="Calibri" w:cs="Calibri"/>
          <w:kern w:val="0"/>
          <w:sz w:val="22"/>
          <w:szCs w:val="22"/>
        </w:rPr>
        <w:t>Linux Foundation</w:t>
      </w:r>
      <w:r w:rsidR="00BA0057" w:rsidRPr="008017CD">
        <w:rPr>
          <w:rFonts w:ascii="Calibri" w:eastAsia="ＭＳ ゴシック" w:hAnsi="Calibri" w:cs="Calibri"/>
          <w:kern w:val="0"/>
          <w:sz w:val="22"/>
          <w:szCs w:val="22"/>
        </w:rPr>
        <w:t>オープン</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コンプライアンス</w:t>
      </w:r>
      <w:r w:rsidR="00BA0057" w:rsidRPr="008017CD">
        <w:rPr>
          <w:rFonts w:ascii="Calibri" w:eastAsia="ＭＳ ゴシック" w:hAnsi="Calibri" w:cs="Calibri"/>
          <w:kern w:val="0"/>
          <w:sz w:val="22"/>
          <w:szCs w:val="22"/>
        </w:rPr>
        <w:t xml:space="preserve"> </w:t>
      </w:r>
      <w:r w:rsidR="00BA0057" w:rsidRPr="008017CD">
        <w:rPr>
          <w:rFonts w:ascii="Calibri" w:eastAsia="ＭＳ ゴシック" w:hAnsi="Calibri" w:cs="Calibri"/>
          <w:kern w:val="0"/>
          <w:sz w:val="22"/>
          <w:szCs w:val="22"/>
        </w:rPr>
        <w:t>ディレクトリを通じて）。</w:t>
      </w:r>
    </w:p>
    <w:p w14:paraId="194B52EA" w14:textId="04301C52" w:rsidR="00BA0057" w:rsidRPr="008017CD"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コンプライアンスの問い合わせに対応する責任者をアサインするための内部</w:t>
      </w:r>
      <w:r w:rsidR="004B2E9F" w:rsidRPr="008017CD">
        <w:rPr>
          <w:rFonts w:ascii="Calibri" w:eastAsia="ＭＳ ゴシック" w:hAnsi="Calibri" w:cs="Calibri" w:hint="eastAsia"/>
          <w:kern w:val="0"/>
          <w:sz w:val="22"/>
          <w:szCs w:val="22"/>
        </w:rPr>
        <w:t>手続き</w:t>
      </w:r>
      <w:r w:rsidRPr="008017CD">
        <w:rPr>
          <w:rFonts w:ascii="Calibri" w:eastAsia="ＭＳ ゴシック" w:hAnsi="Calibri" w:cs="Calibri"/>
          <w:kern w:val="0"/>
          <w:sz w:val="22"/>
          <w:szCs w:val="22"/>
        </w:rPr>
        <w:t>文書。</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5BB28C72" w14:textId="4C70301C" w:rsidR="00BA0057" w:rsidRPr="008017CD" w:rsidRDefault="00687291"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内部で特定</w:t>
      </w:r>
      <w:r w:rsidRPr="008017CD">
        <w:rPr>
          <w:rFonts w:ascii="Calibri" w:eastAsia="ＭＳ ゴシック" w:hAnsi="Calibri" w:cs="Calibri" w:hint="eastAsia"/>
          <w:kern w:val="0"/>
          <w:sz w:val="22"/>
          <w:szCs w:val="22"/>
        </w:rPr>
        <w:t>できる</w:t>
      </w:r>
      <w:r w:rsidR="00BA0057" w:rsidRPr="008017CD">
        <w:rPr>
          <w:rFonts w:ascii="Calibri" w:eastAsia="ＭＳ ゴシック" w:hAnsi="Calibri" w:cs="Calibri"/>
          <w:kern w:val="0"/>
          <w:sz w:val="22"/>
          <w:szCs w:val="22"/>
        </w:rPr>
        <w:t>FOSS</w:t>
      </w:r>
      <w:r w:rsidR="00BA0057" w:rsidRPr="008017CD">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69CDC822"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コンプライアンスの履行担当者が利用可能な、</w:t>
      </w:r>
      <w:r w:rsidR="005846A4" w:rsidRPr="008017CD">
        <w:rPr>
          <w:rFonts w:ascii="Calibri" w:eastAsia="ＭＳ ゴシック" w:hAnsi="Calibri" w:cs="Calibri" w:hint="eastAsia"/>
          <w:kern w:val="0"/>
          <w:sz w:val="22"/>
          <w:szCs w:val="22"/>
        </w:rPr>
        <w:t>組織</w:t>
      </w:r>
      <w:r w:rsidRPr="008017CD">
        <w:rPr>
          <w:rFonts w:ascii="Calibri" w:eastAsia="ＭＳ ゴシック" w:hAnsi="Calibri" w:cs="Calibri"/>
          <w:kern w:val="0"/>
          <w:sz w:val="22"/>
          <w:szCs w:val="22"/>
        </w:rPr>
        <w:t>内外</w:t>
      </w:r>
      <w:r w:rsidR="00215402" w:rsidRPr="008017CD">
        <w:rPr>
          <w:rFonts w:ascii="Calibri" w:eastAsia="ＭＳ ゴシック" w:hAnsi="Calibri" w:cs="Calibri" w:hint="eastAsia"/>
          <w:kern w:val="0"/>
          <w:sz w:val="22"/>
          <w:szCs w:val="22"/>
        </w:rPr>
        <w:t>にある</w:t>
      </w:r>
      <w:r w:rsidRPr="008017CD">
        <w:rPr>
          <w:rFonts w:ascii="Calibri" w:eastAsia="ＭＳ ゴシック" w:hAnsi="Calibri" w:cs="Calibri"/>
          <w:kern w:val="0"/>
          <w:sz w:val="22"/>
          <w:szCs w:val="22"/>
        </w:rPr>
        <w:t>法的専門知識の情報源が特定されている</w:t>
      </w:r>
      <w:r w:rsidR="00332827" w:rsidRPr="008017CD">
        <w:rPr>
          <w:rFonts w:ascii="Calibri" w:eastAsia="ＭＳ ゴシック" w:hAnsi="Calibri" w:cs="Calibri" w:hint="eastAsia"/>
          <w:kern w:val="0"/>
          <w:sz w:val="22"/>
          <w:szCs w:val="22"/>
        </w:rPr>
        <w:t>こと</w:t>
      </w:r>
      <w:r w:rsidRPr="008017CD">
        <w:rPr>
          <w:rFonts w:ascii="Calibri" w:eastAsia="ＭＳ ゴシック" w:hAnsi="Calibri" w:cs="Calibri"/>
          <w:kern w:val="0"/>
          <w:sz w:val="22"/>
          <w:szCs w:val="22"/>
        </w:rPr>
        <w:t>。</w:t>
      </w:r>
    </w:p>
    <w:p w14:paraId="2ADF8F94" w14:textId="5A64904C" w:rsidR="00BA0057" w:rsidRPr="008017CD"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コンプライアンスの内部責任者をアサインする手続き文書。</w:t>
      </w:r>
    </w:p>
    <w:p w14:paraId="5D93FD00" w14:textId="358C8BF0" w:rsidR="00BA0057" w:rsidRPr="008017CD"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8017CD">
        <w:rPr>
          <w:rFonts w:ascii="Calibri" w:eastAsia="ＭＳ ゴシック" w:hAnsi="Calibri" w:cs="Calibri" w:hint="eastAsia"/>
          <w:kern w:val="0"/>
          <w:sz w:val="22"/>
          <w:szCs w:val="22"/>
        </w:rPr>
        <w:t>コンプライアンスに反する</w:t>
      </w:r>
      <w:r w:rsidR="00054331" w:rsidRPr="008017CD">
        <w:rPr>
          <w:rFonts w:ascii="Calibri" w:eastAsia="ＭＳ ゴシック" w:hAnsi="Calibri" w:cs="Calibri" w:hint="eastAsia"/>
          <w:kern w:val="0"/>
          <w:sz w:val="22"/>
          <w:szCs w:val="22"/>
        </w:rPr>
        <w:t>状況の</w:t>
      </w:r>
      <w:r w:rsidR="00BA0057" w:rsidRPr="008017CD">
        <w:rPr>
          <w:rFonts w:ascii="Calibri" w:eastAsia="ＭＳ ゴシック" w:hAnsi="Calibri" w:cs="Calibri"/>
          <w:kern w:val="0"/>
          <w:sz w:val="22"/>
          <w:szCs w:val="22"/>
        </w:rPr>
        <w:t>調査や</w:t>
      </w:r>
      <w:r w:rsidR="00CF2374" w:rsidRPr="008017CD">
        <w:rPr>
          <w:rFonts w:ascii="Calibri" w:eastAsia="ＭＳ ゴシック" w:hAnsi="Calibri" w:cs="Calibri" w:hint="eastAsia"/>
          <w:kern w:val="0"/>
          <w:sz w:val="22"/>
          <w:szCs w:val="22"/>
        </w:rPr>
        <w:t>救済策</w:t>
      </w:r>
      <w:r w:rsidR="00BA0057" w:rsidRPr="008017CD">
        <w:rPr>
          <w:rFonts w:ascii="Calibri" w:eastAsia="ＭＳ ゴシック" w:hAnsi="Calibri" w:cs="Calibri"/>
          <w:kern w:val="0"/>
          <w:sz w:val="22"/>
          <w:szCs w:val="22"/>
        </w:rPr>
        <w:t>を</w:t>
      </w:r>
      <w:r w:rsidR="00CF2374" w:rsidRPr="008017CD">
        <w:rPr>
          <w:rFonts w:ascii="Calibri" w:eastAsia="ＭＳ ゴシック" w:hAnsi="Calibri" w:cs="Calibri" w:hint="eastAsia"/>
          <w:kern w:val="0"/>
          <w:sz w:val="22"/>
          <w:szCs w:val="22"/>
        </w:rPr>
        <w:t>実施する</w:t>
      </w:r>
      <w:r w:rsidR="00BA0057" w:rsidRPr="008017CD">
        <w:rPr>
          <w:rFonts w:ascii="Calibri" w:eastAsia="ＭＳ ゴシック" w:hAnsi="Calibri" w:cs="Calibri"/>
          <w:kern w:val="0"/>
          <w:sz w:val="22"/>
          <w:szCs w:val="22"/>
        </w:rPr>
        <w:t>ための手続き文書。</w:t>
      </w:r>
    </w:p>
    <w:p w14:paraId="115DD9D8" w14:textId="77777777" w:rsidR="00BA0057" w:rsidRPr="008017CD"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8017CD">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62" w:name="_bookmark5"/>
      <w:bookmarkStart w:id="63" w:name="_Toc480816640"/>
      <w:bookmarkStart w:id="64" w:name="_Toc483131399"/>
      <w:bookmarkStart w:id="65" w:name="_Toc511654542"/>
      <w:bookmarkEnd w:id="62"/>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63"/>
      <w:bookmarkEnd w:id="64"/>
      <w:bookmarkEnd w:id="65"/>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3347CF97" w14:textId="675D854D"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について情報を特定し、追跡し、保管するための手続き文書。</w:t>
      </w:r>
    </w:p>
    <w:p w14:paraId="64F395A4" w14:textId="6BE14EC0"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00687291" w:rsidRPr="009D3009">
        <w:rPr>
          <w:rFonts w:ascii="Calibri" w:eastAsia="ＭＳ ゴシック" w:hAnsi="Calibri" w:cs="Calibri"/>
          <w:kern w:val="0"/>
          <w:sz w:val="22"/>
          <w:szCs w:val="22"/>
        </w:rPr>
        <w:t>文書化された手続き</w:t>
      </w:r>
      <w:r w:rsidR="00687291" w:rsidRPr="009D3009">
        <w:rPr>
          <w:rFonts w:ascii="Calibri" w:eastAsia="ＭＳ ゴシック" w:hAnsi="Calibri" w:cs="Calibri" w:hint="eastAsia"/>
          <w:kern w:val="0"/>
          <w:sz w:val="22"/>
          <w:szCs w:val="22"/>
        </w:rPr>
        <w:t>が</w:t>
      </w:r>
      <w:r w:rsidR="00687291" w:rsidRPr="009D3009">
        <w:rPr>
          <w:rFonts w:ascii="Calibri" w:eastAsia="ＭＳ ゴシック" w:hAnsi="Calibri" w:cs="Calibri"/>
          <w:kern w:val="0"/>
          <w:sz w:val="22"/>
          <w:szCs w:val="22"/>
        </w:rPr>
        <w:t>適</w:t>
      </w:r>
      <w:r w:rsidR="00687291" w:rsidRPr="009D3009">
        <w:rPr>
          <w:rFonts w:ascii="Calibri" w:eastAsia="ＭＳ ゴシック" w:hAnsi="Calibri" w:cs="Calibri" w:hint="eastAsia"/>
          <w:kern w:val="0"/>
          <w:sz w:val="22"/>
          <w:szCs w:val="22"/>
        </w:rPr>
        <w:t>正</w:t>
      </w:r>
      <w:r w:rsidR="00687291" w:rsidRPr="009D3009">
        <w:rPr>
          <w:rFonts w:ascii="Calibri" w:eastAsia="ＭＳ ゴシック" w:hAnsi="Calibri" w:cs="Calibri"/>
          <w:kern w:val="0"/>
          <w:sz w:val="22"/>
          <w:szCs w:val="22"/>
        </w:rPr>
        <w:t>に</w:t>
      </w:r>
      <w:r w:rsidR="00687291" w:rsidRPr="009D3009">
        <w:rPr>
          <w:rFonts w:ascii="Calibri" w:eastAsia="ＭＳ ゴシック" w:hAnsi="Calibri" w:cs="Calibri" w:hint="eastAsia"/>
          <w:kern w:val="0"/>
          <w:sz w:val="22"/>
          <w:szCs w:val="22"/>
        </w:rPr>
        <w:t>実施されて</w:t>
      </w:r>
      <w:r w:rsidR="00687291">
        <w:rPr>
          <w:rFonts w:ascii="Calibri" w:eastAsia="ＭＳ ゴシック" w:hAnsi="Calibri" w:cs="Calibri"/>
          <w:kern w:val="0"/>
          <w:sz w:val="22"/>
          <w:szCs w:val="22"/>
        </w:rPr>
        <w:t>いることを示</w:t>
      </w:r>
      <w:r w:rsidR="00687291">
        <w:rPr>
          <w:rFonts w:ascii="Calibri" w:eastAsia="ＭＳ ゴシック" w:hAnsi="Calibri" w:cs="Calibri" w:hint="eastAsia"/>
          <w:kern w:val="0"/>
          <w:sz w:val="22"/>
          <w:szCs w:val="22"/>
        </w:rPr>
        <w:t>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1ACCD3C" w14:textId="78091FD0"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w:t>
      </w:r>
      <w:r w:rsidRPr="008017CD">
        <w:rPr>
          <w:rFonts w:ascii="Calibri" w:eastAsia="ＭＳ ゴシック" w:hAnsi="Calibri" w:cs="Calibri"/>
          <w:kern w:val="0"/>
          <w:sz w:val="22"/>
          <w:szCs w:val="22"/>
        </w:rPr>
        <w:t>扱う</w:t>
      </w:r>
      <w:r w:rsidR="00F21CF7" w:rsidRPr="008017CD">
        <w:rPr>
          <w:rFonts w:ascii="Calibri" w:eastAsia="ＭＳ ゴシック" w:hAnsi="Calibri" w:cs="Calibri" w:hint="eastAsia"/>
          <w:kern w:val="0"/>
          <w:sz w:val="22"/>
          <w:szCs w:val="22"/>
        </w:rPr>
        <w:t>ための</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66" w:name="_bookmark6"/>
      <w:bookmarkStart w:id="67" w:name="_Toc483131400"/>
      <w:bookmarkStart w:id="68" w:name="_Toc480816641"/>
      <w:bookmarkStart w:id="69" w:name="_Toc511654543"/>
      <w:bookmarkEnd w:id="66"/>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67"/>
      <w:bookmarkEnd w:id="68"/>
      <w:bookmarkEnd w:id="69"/>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332719A0" w14:textId="233FB6FD"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コンプライアンス関連資料が用意され、それらが確認ライセンスの要求するとおりに供給ソフトウェアのリリースと併せ頒布されることを確かにする手続き文書。</w:t>
      </w:r>
    </w:p>
    <w:p w14:paraId="7E0ECC6A" w14:textId="429834E6"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w:t>
      </w:r>
      <w:r w:rsidRPr="008017CD">
        <w:rPr>
          <w:rFonts w:ascii="Calibri" w:eastAsia="ＭＳ ゴシック" w:hAnsi="Calibri" w:cs="Calibri"/>
          <w:kern w:val="0"/>
          <w:sz w:val="22"/>
          <w:szCs w:val="22"/>
        </w:rPr>
        <w:t>る</w:t>
      </w:r>
      <w:r w:rsidR="00F21CF7" w:rsidRPr="008017CD">
        <w:rPr>
          <w:rFonts w:ascii="Calibri" w:eastAsia="ＭＳ ゴシック" w:hAnsi="Calibri" w:cs="Calibri" w:hint="eastAsia"/>
          <w:kern w:val="0"/>
          <w:sz w:val="22"/>
          <w:szCs w:val="22"/>
        </w:rPr>
        <w:t>こと</w:t>
      </w:r>
      <w:r w:rsidRPr="009D3009">
        <w:rPr>
          <w:rFonts w:ascii="Calibri" w:eastAsia="ＭＳ ゴシック" w:hAnsi="Calibri" w:cs="Calibri"/>
          <w:kern w:val="0"/>
          <w:sz w:val="22"/>
          <w:szCs w:val="22"/>
        </w:rPr>
        <w:t>。</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70" w:name="_bookmark7"/>
      <w:bookmarkStart w:id="71" w:name="_Toc480816642"/>
      <w:bookmarkStart w:id="72" w:name="_Toc483131401"/>
      <w:bookmarkStart w:id="73" w:name="_Toc511654544"/>
      <w:bookmarkEnd w:id="70"/>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71"/>
      <w:bookmarkEnd w:id="72"/>
      <w:bookmarkEnd w:id="73"/>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69AD6EF2" w14:textId="5E5BCE31" w:rsidR="00BA0057" w:rsidRPr="009D3009" w:rsidRDefault="00F21CF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F21CF7">
        <w:rPr>
          <w:rFonts w:ascii="Calibri" w:eastAsia="ＭＳ ゴシック" w:hAnsi="Calibri" w:cs="Calibri" w:hint="eastAsia"/>
          <w:color w:val="FF0000"/>
          <w:kern w:val="0"/>
          <w:sz w:val="22"/>
          <w:szCs w:val="22"/>
        </w:rPr>
        <w:t>文書化された</w:t>
      </w:r>
      <w:r w:rsidR="00BA0057" w:rsidRPr="009D3009">
        <w:rPr>
          <w:rFonts w:ascii="Calibri" w:eastAsia="ＭＳ ゴシック" w:hAnsi="Calibri" w:cs="Calibri"/>
          <w:kern w:val="0"/>
          <w:sz w:val="22"/>
          <w:szCs w:val="22"/>
        </w:rPr>
        <w:t>FOSS</w:t>
      </w:r>
      <w:r w:rsidR="00BA0057" w:rsidRPr="009D3009">
        <w:rPr>
          <w:rFonts w:ascii="Calibri" w:eastAsia="ＭＳ ゴシック" w:hAnsi="Calibri" w:cs="Calibri"/>
          <w:kern w:val="0"/>
          <w:sz w:val="22"/>
          <w:szCs w:val="22"/>
        </w:rPr>
        <w:t>コントリビューション</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ポリシー。</w:t>
      </w:r>
    </w:p>
    <w:p w14:paraId="3D861913" w14:textId="0219972A"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スタッフに認知させる手続き文書。</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5861DE70"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w:t>
      </w:r>
      <w:r w:rsidR="00F21CF7" w:rsidRPr="008017CD">
        <w:rPr>
          <w:rFonts w:ascii="Calibri" w:eastAsia="ＭＳ ゴシック" w:hAnsi="Calibri" w:cs="Calibri" w:hint="eastAsia"/>
          <w:kern w:val="0"/>
          <w:sz w:val="22"/>
          <w:szCs w:val="22"/>
        </w:rPr>
        <w:t>制限されている、もしくは</w:t>
      </w:r>
      <w:r w:rsidRPr="009D3009">
        <w:rPr>
          <w:rFonts w:ascii="Calibri" w:eastAsia="ＭＳ ゴシック" w:hAnsi="Calibri" w:cs="Calibri"/>
          <w:kern w:val="0"/>
          <w:sz w:val="22"/>
          <w:szCs w:val="22"/>
        </w:rPr>
        <w:t>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4B88890A" w14:textId="77306023"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コントリビューションを統制する手続き文書。</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74" w:name="_bookmark8"/>
      <w:bookmarkStart w:id="75" w:name="_Toc480816643"/>
      <w:bookmarkStart w:id="76" w:name="_Toc483131402"/>
      <w:bookmarkStart w:id="77" w:name="_Toc511654545"/>
      <w:bookmarkEnd w:id="74"/>
      <w:r w:rsidRPr="008017CD">
        <w:rPr>
          <w:rFonts w:ascii="Calibri" w:eastAsia="ＭＳ ゴシック" w:hAnsi="Calibri" w:hint="eastAsia"/>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proofErr w:type="spellStart"/>
      <w:r w:rsidR="00BA0057" w:rsidRPr="009D3009">
        <w:rPr>
          <w:rFonts w:ascii="Calibri" w:eastAsia="ＭＳ ゴシック" w:hAnsi="Calibri"/>
        </w:rPr>
        <w:t>OpenChain</w:t>
      </w:r>
      <w:proofErr w:type="spellEnd"/>
      <w:r w:rsidR="00BA0057" w:rsidRPr="009D3009">
        <w:rPr>
          <w:rFonts w:ascii="Calibri" w:eastAsia="ＭＳ ゴシック" w:hAnsi="Calibri"/>
        </w:rPr>
        <w:t>要件適合の認定</w:t>
      </w:r>
      <w:bookmarkEnd w:id="75"/>
      <w:bookmarkEnd w:id="76"/>
      <w:bookmarkEnd w:id="77"/>
    </w:p>
    <w:p w14:paraId="59BC3EC5" w14:textId="77777777"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に適合していると認定されるためには、本</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1.1</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proofErr w:type="spellStart"/>
      <w:r w:rsidRPr="009D3009">
        <w:rPr>
          <w:rFonts w:ascii="Calibri" w:eastAsia="ＭＳ ゴシック" w:hAnsi="Calibri" w:cs="Calibri" w:hint="eastAsia"/>
          <w:b/>
          <w:bCs/>
          <w:kern w:val="0"/>
          <w:sz w:val="22"/>
          <w:szCs w:val="22"/>
          <w:lang w:eastAsia="en-US"/>
        </w:rPr>
        <w:t>検証すべき証跡</w:t>
      </w:r>
      <w:proofErr w:type="spellEnd"/>
      <w:r w:rsidRPr="009D3009">
        <w:rPr>
          <w:rFonts w:ascii="Calibri" w:eastAsia="ＭＳ ゴシック" w:hAnsi="Calibri" w:cs="Calibri" w:hint="eastAsia"/>
          <w:b/>
          <w:bCs/>
          <w:kern w:val="0"/>
          <w:sz w:val="22"/>
          <w:szCs w:val="22"/>
          <w:lang w:eastAsia="en-US"/>
        </w:rPr>
        <w:t>：</w:t>
      </w:r>
    </w:p>
    <w:p w14:paraId="76BCFAF7" w14:textId="02D09A5A" w:rsidR="00BA0057" w:rsidRPr="00E176D4" w:rsidRDefault="00BA0057" w:rsidP="00E176D4">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本</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仕様書</w:t>
      </w:r>
      <w:r w:rsidRPr="008017CD">
        <w:rPr>
          <w:rFonts w:ascii="Calibri" w:eastAsia="ＭＳ ゴシック" w:hAnsi="Calibri" w:cs="Calibri"/>
          <w:kern w:val="0"/>
          <w:sz w:val="22"/>
          <w:szCs w:val="22"/>
        </w:rPr>
        <w:t>第</w:t>
      </w:r>
      <w:r w:rsidRPr="008017CD">
        <w:rPr>
          <w:rFonts w:ascii="Calibri" w:eastAsia="ＭＳ ゴシック" w:hAnsi="Calibri" w:cs="Calibri"/>
          <w:kern w:val="0"/>
          <w:sz w:val="22"/>
          <w:szCs w:val="22"/>
        </w:rPr>
        <w:t>1.</w:t>
      </w:r>
      <w:r w:rsidR="00E176D4" w:rsidRPr="008017CD">
        <w:rPr>
          <w:rFonts w:ascii="Calibri" w:eastAsia="ＭＳ ゴシック" w:hAnsi="Calibri" w:cs="Calibri" w:hint="eastAsia"/>
          <w:kern w:val="0"/>
          <w:sz w:val="22"/>
          <w:szCs w:val="22"/>
        </w:rPr>
        <w:t>2</w:t>
      </w:r>
      <w:r w:rsidR="00E211CB" w:rsidRPr="008017CD">
        <w:rPr>
          <w:rFonts w:ascii="Calibri" w:eastAsia="ＭＳ ゴシック" w:hAnsi="Calibri" w:cs="Calibri"/>
          <w:kern w:val="0"/>
          <w:sz w:val="22"/>
          <w:szCs w:val="22"/>
        </w:rPr>
        <w:t>版の</w:t>
      </w:r>
      <w:r w:rsidR="00E211CB" w:rsidRPr="008017CD">
        <w:rPr>
          <w:rFonts w:ascii="Calibri" w:eastAsia="ＭＳ ゴシック" w:hAnsi="Calibri" w:cs="Calibri" w:hint="eastAsia"/>
          <w:kern w:val="0"/>
          <w:sz w:val="22"/>
          <w:szCs w:val="22"/>
        </w:rPr>
        <w:t>すべ</w:t>
      </w:r>
      <w:r w:rsidR="00AB0B2F" w:rsidRPr="008017CD">
        <w:rPr>
          <w:rFonts w:ascii="Calibri" w:eastAsia="ＭＳ ゴシック" w:hAnsi="Calibri" w:cs="Calibri"/>
          <w:kern w:val="0"/>
          <w:sz w:val="22"/>
          <w:szCs w:val="22"/>
        </w:rPr>
        <w:t>ての要件</w:t>
      </w:r>
      <w:r w:rsidR="00AB0B2F" w:rsidRPr="008017CD">
        <w:rPr>
          <w:rFonts w:ascii="Calibri" w:eastAsia="ＭＳ ゴシック" w:hAnsi="Calibri" w:cs="Calibri" w:hint="eastAsia"/>
          <w:kern w:val="0"/>
          <w:sz w:val="22"/>
          <w:szCs w:val="22"/>
        </w:rPr>
        <w:t>を満たした</w:t>
      </w:r>
      <w:r w:rsidRPr="008017CD">
        <w:rPr>
          <w:rFonts w:ascii="Calibri" w:eastAsia="ＭＳ ゴシック" w:hAnsi="Calibri" w:cs="Calibri"/>
          <w:kern w:val="0"/>
          <w:sz w:val="22"/>
          <w:szCs w:val="22"/>
        </w:rPr>
        <w:t>FOSS</w:t>
      </w:r>
      <w:r w:rsidRPr="008017CD">
        <w:rPr>
          <w:rFonts w:ascii="Calibri" w:eastAsia="ＭＳ ゴシック" w:hAnsi="Calibri" w:cs="Calibri"/>
          <w:kern w:val="0"/>
          <w:sz w:val="22"/>
          <w:szCs w:val="22"/>
        </w:rPr>
        <w:t>マネジメント</w:t>
      </w:r>
      <w:r w:rsidRPr="008017CD">
        <w:rPr>
          <w:rFonts w:ascii="Calibri" w:eastAsia="ＭＳ ゴシック" w:hAnsi="Calibri" w:cs="Calibri"/>
          <w:kern w:val="0"/>
          <w:sz w:val="22"/>
          <w:szCs w:val="22"/>
        </w:rPr>
        <w:t xml:space="preserve"> </w:t>
      </w:r>
      <w:r w:rsidRPr="008017CD">
        <w:rPr>
          <w:rFonts w:ascii="Calibri" w:eastAsia="ＭＳ ゴシック" w:hAnsi="Calibri" w:cs="Calibri"/>
          <w:kern w:val="0"/>
          <w:sz w:val="22"/>
          <w:szCs w:val="22"/>
        </w:rPr>
        <w:t>プログラムが存在すること</w:t>
      </w:r>
      <w:r w:rsidR="00E176D4" w:rsidRPr="008017CD">
        <w:rPr>
          <w:rFonts w:ascii="Calibri" w:eastAsia="ＭＳ ゴシック" w:hAnsi="Calibri" w:cs="Calibri" w:hint="eastAsia"/>
          <w:kern w:val="0"/>
          <w:sz w:val="22"/>
          <w:szCs w:val="22"/>
        </w:rPr>
        <w:t>の</w:t>
      </w:r>
      <w:r w:rsidRPr="008017CD">
        <w:rPr>
          <w:rFonts w:ascii="Calibri" w:eastAsia="ＭＳ ゴシック" w:hAnsi="Calibri" w:cs="Calibri"/>
          <w:kern w:val="0"/>
          <w:sz w:val="22"/>
          <w:szCs w:val="22"/>
        </w:rPr>
        <w:t>確</w:t>
      </w:r>
      <w:r w:rsidRPr="00E176D4">
        <w:rPr>
          <w:rFonts w:ascii="Calibri" w:eastAsia="ＭＳ ゴシック" w:hAnsi="Calibri" w:cs="Calibri"/>
          <w:kern w:val="0"/>
          <w:sz w:val="22"/>
          <w:szCs w:val="22"/>
        </w:rPr>
        <w:t>認。</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6A46776"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ことを確かなものにします。これらの要件に部分的に準拠しているだけでは十分とはみなされません。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proofErr w:type="spellStart"/>
      <w:r w:rsidRPr="009D3009">
        <w:rPr>
          <w:rFonts w:ascii="Calibri" w:eastAsia="ＭＳ ゴシック" w:hAnsi="Calibri" w:cs="Calibri"/>
          <w:b/>
          <w:bCs/>
          <w:kern w:val="0"/>
          <w:sz w:val="22"/>
          <w:szCs w:val="22"/>
        </w:rPr>
        <w:t>OpenChain</w:t>
      </w:r>
      <w:proofErr w:type="spellEnd"/>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46DD62D2" w14:textId="64490B1C"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proofErr w:type="spellStart"/>
      <w:r w:rsidRPr="009D3009">
        <w:rPr>
          <w:rFonts w:ascii="Calibri" w:eastAsia="ＭＳ ゴシック" w:hAnsi="Calibri" w:cs="Calibri" w:hint="eastAsia"/>
          <w:kern w:val="0"/>
          <w:sz w:val="22"/>
          <w:szCs w:val="22"/>
        </w:rPr>
        <w:t>OpenChain</w:t>
      </w:r>
      <w:proofErr w:type="spellEnd"/>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w:t>
      </w:r>
      <w:r w:rsidRPr="008017CD">
        <w:rPr>
          <w:rFonts w:ascii="Calibri" w:eastAsia="ＭＳ ゴシック" w:hAnsi="Calibri" w:cs="Calibri" w:hint="eastAsia"/>
          <w:kern w:val="0"/>
          <w:sz w:val="22"/>
          <w:szCs w:val="22"/>
        </w:rPr>
        <w:t>.</w:t>
      </w:r>
      <w:r w:rsidR="00E176D4" w:rsidRPr="008017CD">
        <w:rPr>
          <w:rFonts w:ascii="Calibri" w:eastAsia="ＭＳ ゴシック" w:hAnsi="Calibri" w:cs="Calibri"/>
          <w:kern w:val="0"/>
          <w:sz w:val="22"/>
          <w:szCs w:val="22"/>
        </w:rPr>
        <w:t>2</w:t>
      </w:r>
      <w:r w:rsidRPr="008017CD">
        <w:rPr>
          <w:rFonts w:ascii="Calibri" w:eastAsia="ＭＳ ゴシック" w:hAnsi="Calibri" w:cs="Calibri" w:hint="eastAsia"/>
          <w:kern w:val="0"/>
          <w:sz w:val="22"/>
          <w:szCs w:val="22"/>
        </w:rPr>
        <w:t>版の要件すべてを満たし、</w:t>
      </w:r>
      <w:r w:rsidR="00187FAE" w:rsidRPr="008017CD">
        <w:rPr>
          <w:rFonts w:ascii="Calibri" w:eastAsia="ＭＳ ゴシック" w:hAnsi="Calibri" w:cs="Calibri" w:hint="eastAsia"/>
          <w:kern w:val="0"/>
          <w:sz w:val="22"/>
          <w:szCs w:val="22"/>
        </w:rPr>
        <w:t>過去</w:t>
      </w:r>
      <w:r w:rsidRPr="008017CD">
        <w:rPr>
          <w:rFonts w:ascii="Calibri" w:eastAsia="ＭＳ ゴシック" w:hAnsi="Calibri" w:cs="Calibri" w:hint="eastAsia"/>
          <w:kern w:val="0"/>
          <w:sz w:val="22"/>
          <w:szCs w:val="22"/>
        </w:rPr>
        <w:t>18</w:t>
      </w:r>
      <w:r w:rsidR="00B30E27" w:rsidRPr="008017CD">
        <w:rPr>
          <w:rFonts w:ascii="Calibri" w:eastAsia="ＭＳ ゴシック" w:hAnsi="Calibri" w:cs="Calibri" w:hint="eastAsia"/>
          <w:kern w:val="0"/>
          <w:sz w:val="22"/>
          <w:szCs w:val="22"/>
        </w:rPr>
        <w:t>か</w:t>
      </w:r>
      <w:r w:rsidRPr="008017CD">
        <w:rPr>
          <w:rFonts w:ascii="Calibri" w:eastAsia="ＭＳ ゴシック" w:hAnsi="Calibri" w:cs="Calibri" w:hint="eastAsia"/>
          <w:kern w:val="0"/>
          <w:sz w:val="22"/>
          <w:szCs w:val="22"/>
        </w:rPr>
        <w:t>月</w:t>
      </w:r>
      <w:r w:rsidR="00187FAE" w:rsidRPr="008017CD">
        <w:rPr>
          <w:rFonts w:ascii="Calibri" w:eastAsia="ＭＳ ゴシック" w:hAnsi="Calibri" w:cs="Calibri" w:hint="eastAsia"/>
          <w:kern w:val="0"/>
          <w:sz w:val="22"/>
          <w:szCs w:val="22"/>
        </w:rPr>
        <w:t>以内に</w:t>
      </w:r>
      <w:r w:rsidRPr="008017CD">
        <w:rPr>
          <w:rFonts w:ascii="Calibri" w:eastAsia="ＭＳ ゴシック" w:hAnsi="Calibri" w:cs="Calibri" w:hint="eastAsia"/>
          <w:kern w:val="0"/>
          <w:sz w:val="22"/>
          <w:szCs w:val="22"/>
        </w:rPr>
        <w:t>適合認定を達成した</w:t>
      </w:r>
      <w:r w:rsidRPr="008017CD">
        <w:rPr>
          <w:rFonts w:ascii="Calibri" w:eastAsia="ＭＳ ゴシック" w:hAnsi="Calibri" w:cs="Calibri" w:hint="eastAsia"/>
          <w:kern w:val="0"/>
          <w:sz w:val="22"/>
          <w:szCs w:val="22"/>
        </w:rPr>
        <w:t>FOSS</w:t>
      </w:r>
      <w:r w:rsidRPr="008017CD">
        <w:rPr>
          <w:rFonts w:ascii="Calibri" w:eastAsia="ＭＳ ゴシック" w:hAnsi="Calibri" w:cs="Calibri" w:hint="eastAsia"/>
          <w:kern w:val="0"/>
          <w:sz w:val="22"/>
          <w:szCs w:val="22"/>
        </w:rPr>
        <w:t>マ</w:t>
      </w:r>
      <w:r w:rsidRPr="009D3009">
        <w:rPr>
          <w:rFonts w:ascii="Calibri" w:eastAsia="ＭＳ ゴシック" w:hAnsi="Calibri" w:cs="Calibri" w:hint="eastAsia"/>
          <w:kern w:val="0"/>
          <w:sz w:val="22"/>
          <w:szCs w:val="22"/>
        </w:rPr>
        <w:t>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w:t>
      </w:r>
      <w:r w:rsidR="00E176D4">
        <w:rPr>
          <w:rFonts w:ascii="Calibri" w:eastAsia="ＭＳ ゴシック" w:hAnsi="Calibri" w:cs="Calibri" w:hint="eastAsia"/>
          <w:kern w:val="0"/>
          <w:sz w:val="22"/>
          <w:szCs w:val="22"/>
        </w:rPr>
        <w:t>していることの</w:t>
      </w:r>
      <w:r w:rsidRPr="009D3009">
        <w:rPr>
          <w:rFonts w:ascii="Calibri" w:eastAsia="ＭＳ ゴシック" w:hAnsi="Calibri" w:cs="Calibri" w:hint="eastAsia"/>
          <w:kern w:val="0"/>
          <w:sz w:val="22"/>
          <w:szCs w:val="22"/>
        </w:rPr>
        <w:t>確認</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5787E35F"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w:t>
      </w:r>
      <w:r w:rsidR="00E176D4" w:rsidRPr="008017CD">
        <w:rPr>
          <w:rFonts w:ascii="Calibri" w:eastAsia="ＭＳ ゴシック" w:hAnsi="Calibri" w:cs="Calibri" w:hint="eastAsia"/>
          <w:kern w:val="0"/>
          <w:sz w:val="22"/>
          <w:szCs w:val="22"/>
        </w:rPr>
        <w:t>適合している</w:t>
      </w:r>
      <w:r w:rsidRPr="009D3009">
        <w:rPr>
          <w:rFonts w:ascii="Calibri" w:eastAsia="ＭＳ ゴシック" w:hAnsi="Calibri" w:cs="Calibri"/>
          <w:kern w:val="0"/>
          <w:sz w:val="22"/>
          <w:szCs w:val="22"/>
        </w:rPr>
        <w:t>組織が適合を一定期間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w:t>
      </w:r>
      <w:r w:rsidRPr="008017CD">
        <w:rPr>
          <w:rFonts w:ascii="Calibri" w:eastAsia="ＭＳ ゴシック" w:hAnsi="Calibri" w:cs="Calibri"/>
          <w:kern w:val="0"/>
          <w:sz w:val="22"/>
          <w:szCs w:val="22"/>
        </w:rPr>
        <w:t>張</w:t>
      </w:r>
      <w:r w:rsidR="00E176D4" w:rsidRPr="008017CD">
        <w:rPr>
          <w:rFonts w:ascii="Calibri" w:eastAsia="ＭＳ ゴシック" w:hAnsi="Calibri" w:cs="Calibri" w:hint="eastAsia"/>
          <w:kern w:val="0"/>
          <w:sz w:val="22"/>
          <w:szCs w:val="22"/>
        </w:rPr>
        <w:t>する</w:t>
      </w:r>
      <w:r w:rsidRPr="008017CD">
        <w:rPr>
          <w:rFonts w:ascii="Calibri" w:eastAsia="ＭＳ ゴシック" w:hAnsi="Calibri" w:cs="Calibri"/>
          <w:kern w:val="0"/>
          <w:sz w:val="22"/>
          <w:szCs w:val="22"/>
        </w:rPr>
        <w:t>場</w:t>
      </w:r>
      <w:r w:rsidRPr="009D3009">
        <w:rPr>
          <w:rFonts w:ascii="Calibri" w:eastAsia="ＭＳ ゴシック" w:hAnsi="Calibri" w:cs="Calibri"/>
          <w:kern w:val="0"/>
          <w:sz w:val="22"/>
          <w:szCs w:val="22"/>
        </w:rPr>
        <w:t>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78" w:name="_Toc483131403"/>
      <w:bookmarkStart w:id="79" w:name="_Toc511654546"/>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78"/>
      <w:bookmarkEnd w:id="79"/>
    </w:p>
    <w:p w14:paraId="770E8584" w14:textId="3CF91743"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proofErr w:type="spellStart"/>
      <w:r w:rsidRPr="009D3009">
        <w:rPr>
          <w:rFonts w:ascii="Calibri" w:eastAsia="ＭＳ ゴシック" w:hAnsi="Calibri" w:cs="Calibri"/>
          <w:kern w:val="0"/>
          <w:sz w:val="22"/>
          <w:szCs w:val="22"/>
        </w:rPr>
        <w:t>OpenChain</w:t>
      </w:r>
      <w:proofErr w:type="spellEnd"/>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proofErr w:type="spellStart"/>
      <w:r w:rsidRPr="00BC11D8">
        <w:rPr>
          <w:rFonts w:ascii="Calibri" w:eastAsia="ＭＳ ゴシック" w:hAnsi="Calibri"/>
        </w:rPr>
        <w:t>OpenChain</w:t>
      </w:r>
      <w:proofErr w:type="spellEnd"/>
      <w:r w:rsidR="00BC11D8" w:rsidRPr="00BC11D8">
        <w:rPr>
          <w:rFonts w:ascii="Calibri" w:eastAsia="ＭＳ ゴシック" w:hAnsi="Calibri" w:hint="eastAsia"/>
        </w:rPr>
        <w:t>プロジェクトの</w:t>
      </w:r>
      <w:hyperlink r:id="rId16" w:history="1">
        <w:r w:rsidR="00BC11D8" w:rsidRPr="00BC11D8">
          <w:rPr>
            <w:rStyle w:val="a6"/>
            <w:rFonts w:ascii="Calibri" w:eastAsia="ＭＳ ゴシック" w:hAnsi="Calibri" w:hint="eastAsia"/>
          </w:rPr>
          <w:t>仕様書</w:t>
        </w:r>
        <w:r w:rsidR="007D6D9F" w:rsidRPr="00BC11D8">
          <w:rPr>
            <w:rStyle w:val="a6"/>
            <w:rFonts w:ascii="Calibri" w:eastAsia="ＭＳ ゴシック" w:hAnsi="Calibri" w:cs="Calibri" w:hint="eastAsia"/>
            <w:kern w:val="0"/>
            <w:sz w:val="22"/>
            <w:szCs w:val="22"/>
          </w:rPr>
          <w:t>ウェブ</w:t>
        </w:r>
        <w:r w:rsidRPr="00BC11D8">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7"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Fukuchi, Hiroyuki (SGMO)" w:date="2018-04-18T15:19:00Z" w:initials="FH(">
    <w:p w14:paraId="7D2D29A3" w14:textId="5F9C8E04" w:rsidR="000F3ED6" w:rsidRDefault="000F3ED6">
      <w:pPr>
        <w:pStyle w:val="af3"/>
      </w:pPr>
      <w:r>
        <w:rPr>
          <w:rStyle w:val="af2"/>
        </w:rPr>
        <w:annotationRef/>
      </w:r>
      <w:r>
        <w:rPr>
          <w:rFonts w:hint="eastAsia"/>
        </w:rPr>
        <w:t>前版から存在する</w:t>
      </w:r>
      <w:r>
        <w:rPr>
          <w:rFonts w:hint="eastAsia"/>
        </w:rPr>
        <w:t>4.1.2</w:t>
      </w:r>
      <w:r>
        <w:rPr>
          <w:rFonts w:hint="eastAsia"/>
        </w:rPr>
        <w:t>には、「コンプライアンス関連資料」と書いています。</w:t>
      </w:r>
    </w:p>
  </w:comment>
  <w:comment w:id="19" w:author="Fukuchi, Hiroyuki (SGMO) [2]" w:date="2018-04-18T15:30:00Z" w:initials="FH(">
    <w:p w14:paraId="750E3644" w14:textId="77777777" w:rsidR="00B81508" w:rsidRDefault="00B81508">
      <w:pPr>
        <w:pStyle w:val="af3"/>
      </w:pPr>
      <w:r>
        <w:rPr>
          <w:rStyle w:val="af2"/>
        </w:rPr>
        <w:annotationRef/>
      </w:r>
      <w:r>
        <w:rPr>
          <w:rFonts w:hint="eastAsia"/>
        </w:rPr>
        <w:t>訳が抜けているようです。</w:t>
      </w:r>
    </w:p>
    <w:p w14:paraId="49FDF3E4" w14:textId="392F9134" w:rsidR="00B81508" w:rsidRDefault="00B81508">
      <w:pPr>
        <w:pStyle w:val="af3"/>
        <w:rPr>
          <w:rFonts w:hint="eastAsia"/>
        </w:rPr>
      </w:pPr>
      <w:r>
        <w:rPr>
          <w:rFonts w:hint="eastAsia"/>
        </w:rPr>
        <w:t>4.1.2</w:t>
      </w:r>
      <w:r>
        <w:rPr>
          <w:rFonts w:hint="eastAsia"/>
        </w:rPr>
        <w:t>から同じように持ってきました。</w:t>
      </w:r>
    </w:p>
  </w:comment>
  <w:comment w:id="39" w:author="Fukuchi, Hiroyuki (SGMO) [3]" w:date="2018-04-18T15:50:00Z" w:initials="FH(">
    <w:p w14:paraId="0E23814F" w14:textId="4E91742B" w:rsidR="00C975C1" w:rsidRDefault="00C975C1">
      <w:pPr>
        <w:pStyle w:val="af3"/>
      </w:pPr>
      <w:r>
        <w:rPr>
          <w:rStyle w:val="af2"/>
        </w:rPr>
        <w:annotationRef/>
      </w:r>
      <w:r>
        <w:rPr>
          <w:rFonts w:hint="eastAsia"/>
        </w:rPr>
        <w:t>主従が逆で</w:t>
      </w:r>
      <w:r w:rsidR="007F48DE">
        <w:rPr>
          <w:rFonts w:hint="eastAsia"/>
        </w:rPr>
        <w:t>は？</w:t>
      </w:r>
      <w:bookmarkStart w:id="42" w:name="_GoBack"/>
      <w:bookmarkEnd w:id="42"/>
    </w:p>
    <w:p w14:paraId="6379E828" w14:textId="56E47F1F" w:rsidR="00C975C1" w:rsidRDefault="00C975C1">
      <w:pPr>
        <w:pStyle w:val="af3"/>
        <w:rPr>
          <w:rFonts w:hint="eastAsia"/>
        </w:rPr>
      </w:pPr>
      <w:r>
        <w:rPr>
          <w:rFonts w:hint="eastAsia"/>
        </w:rPr>
        <w:t>もしかして、前の版でも？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D29A3" w15:done="0"/>
  <w15:commentEx w15:paraId="49FDF3E4" w15:done="0"/>
  <w15:commentEx w15:paraId="6379E82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286C7" w14:textId="77777777" w:rsidR="001935E7" w:rsidRDefault="001935E7" w:rsidP="00BA0057">
      <w:r>
        <w:separator/>
      </w:r>
    </w:p>
  </w:endnote>
  <w:endnote w:type="continuationSeparator" w:id="0">
    <w:p w14:paraId="33F8CA95" w14:textId="77777777" w:rsidR="001935E7" w:rsidRDefault="001935E7" w:rsidP="00BA0057">
      <w:r>
        <w:continuationSeparator/>
      </w:r>
    </w:p>
  </w:endnote>
  <w:endnote w:type="continuationNotice" w:id="1">
    <w:p w14:paraId="5F2BC544" w14:textId="77777777" w:rsidR="001935E7" w:rsidRDefault="001935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EF950" w14:textId="5B302214" w:rsidR="007E7D6B" w:rsidRDefault="007E7D6B">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877E068" w:rsidR="007E7D6B" w:rsidRPr="008017CD" w:rsidRDefault="007E7D6B" w:rsidP="00DC4093">
                    <w:pPr>
                      <w:spacing w:line="184" w:lineRule="exact"/>
                      <w:ind w:left="20"/>
                      <w:rPr>
                        <w:rFonts w:ascii="Calibri" w:hAnsi="Calibri" w:cs="Calibri"/>
                        <w:sz w:val="16"/>
                        <w:szCs w:val="16"/>
                      </w:rPr>
                    </w:pPr>
                    <w:r w:rsidRPr="008017CD">
                      <w:rPr>
                        <w:rFonts w:ascii="Calibri" w:hAnsi="Calibri" w:cs="Calibri"/>
                        <w:sz w:val="16"/>
                        <w:szCs w:val="16"/>
                      </w:rPr>
                      <w:t>201</w:t>
                    </w:r>
                    <w:r w:rsidR="008017CD" w:rsidRPr="008017CD">
                      <w:rPr>
                        <w:rFonts w:ascii="Calibri" w:hAnsi="Calibri" w:cs="Calibri"/>
                        <w:sz w:val="16"/>
                        <w:szCs w:val="16"/>
                      </w:rPr>
                      <w:t>8</w:t>
                    </w:r>
                    <w:r w:rsidRPr="008017CD">
                      <w:rPr>
                        <w:rFonts w:ascii="Calibri" w:hAnsi="Calibri" w:cs="Calibri"/>
                        <w:sz w:val="16"/>
                        <w:szCs w:val="16"/>
                      </w:rPr>
                      <w:t xml:space="preserve">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6DC7F880"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7F48DE">
                            <w:rPr>
                              <w:rFonts w:ascii="Calibri" w:hAnsi="Calibri" w:cs="Calibri"/>
                              <w:b/>
                              <w:noProof/>
                            </w:rPr>
                            <w:t>7</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6DC7F880"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7F48DE">
                      <w:rPr>
                        <w:rFonts w:ascii="Calibri" w:hAnsi="Calibri" w:cs="Calibri"/>
                        <w:b/>
                        <w:noProof/>
                      </w:rPr>
                      <w:t>7</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8C650"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562AB" w14:textId="77777777" w:rsidR="001935E7" w:rsidRDefault="001935E7" w:rsidP="00BA0057">
      <w:r>
        <w:separator/>
      </w:r>
    </w:p>
  </w:footnote>
  <w:footnote w:type="continuationSeparator" w:id="0">
    <w:p w14:paraId="107A6D94" w14:textId="77777777" w:rsidR="001935E7" w:rsidRDefault="001935E7" w:rsidP="00BA0057">
      <w:r>
        <w:continuationSeparator/>
      </w:r>
    </w:p>
  </w:footnote>
  <w:footnote w:type="continuationNotice" w:id="1">
    <w:p w14:paraId="4CD9CA80" w14:textId="77777777" w:rsidR="001935E7" w:rsidRDefault="001935E7"/>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0FC83E23" w:rsidR="007E7D6B" w:rsidRPr="009D3009" w:rsidRDefault="007E7D6B" w:rsidP="00752B5D">
                    <w:pPr>
                      <w:pStyle w:val="a3"/>
                      <w:wordWrap w:val="0"/>
                      <w:spacing w:line="245" w:lineRule="exact"/>
                      <w:ind w:left="20"/>
                      <w:jc w:val="right"/>
                      <w:rPr>
                        <w:rFonts w:ascii="Calibri" w:eastAsia="ＭＳ ゴシック" w:hAnsi="Calibri"/>
                      </w:rPr>
                    </w:pPr>
                    <w:proofErr w:type="spellStart"/>
                    <w:r w:rsidRPr="009D3009">
                      <w:rPr>
                        <w:rFonts w:ascii="Calibri" w:eastAsia="ＭＳ ゴシック" w:hAnsi="Calibri"/>
                      </w:rPr>
                      <w:t>OpenChain</w:t>
                    </w:r>
                    <w:proofErr w:type="spellEnd"/>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008017CD">
                      <w:rPr>
                        <w:rFonts w:ascii="Calibri" w:eastAsia="ＭＳ ゴシック" w:hAnsi="Calibri"/>
                      </w:rPr>
                      <w:t>1.2</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50D61"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kuchi, Hiroyuki (SGMO)">
    <w15:presenceInfo w15:providerId="AD" w15:userId="S-1-5-21-1202660629-1425521274-1801674531-5604"/>
  </w15:person>
  <w15:person w15:author="Fukuchi, Hiroyuki (SGMO) [2]">
    <w15:presenceInfo w15:providerId="AD" w15:userId="S-1-5-21-1202660629-1425521274-1801674531-5604"/>
  </w15:person>
  <w15:person w15:author="Fukuchi, Hiroyuki (SGMO) [3]">
    <w15:presenceInfo w15:providerId="AD" w15:userId="S-1-5-21-1202660629-1425521274-1801674531-5604"/>
  </w15:person>
  <w15:person w15:author="Fukuchi, Hiroyuki (Sony)">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4331"/>
    <w:rsid w:val="00060847"/>
    <w:rsid w:val="00061945"/>
    <w:rsid w:val="000B04E6"/>
    <w:rsid w:val="000D7B76"/>
    <w:rsid w:val="000E4925"/>
    <w:rsid w:val="000F3B70"/>
    <w:rsid w:val="000F3ED6"/>
    <w:rsid w:val="001015AF"/>
    <w:rsid w:val="001049DA"/>
    <w:rsid w:val="00104E18"/>
    <w:rsid w:val="00105CE6"/>
    <w:rsid w:val="0011132B"/>
    <w:rsid w:val="0013543D"/>
    <w:rsid w:val="00135961"/>
    <w:rsid w:val="0014304E"/>
    <w:rsid w:val="00145482"/>
    <w:rsid w:val="0015266B"/>
    <w:rsid w:val="001529AB"/>
    <w:rsid w:val="00156E22"/>
    <w:rsid w:val="00170FE7"/>
    <w:rsid w:val="00182DD1"/>
    <w:rsid w:val="00187FAE"/>
    <w:rsid w:val="001935E7"/>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4BF7"/>
    <w:rsid w:val="00245910"/>
    <w:rsid w:val="00257CBB"/>
    <w:rsid w:val="00261615"/>
    <w:rsid w:val="0028681C"/>
    <w:rsid w:val="00286FC1"/>
    <w:rsid w:val="002979CD"/>
    <w:rsid w:val="002A25E6"/>
    <w:rsid w:val="002A3454"/>
    <w:rsid w:val="002B462F"/>
    <w:rsid w:val="002B51F6"/>
    <w:rsid w:val="002B5BE2"/>
    <w:rsid w:val="002D5CBE"/>
    <w:rsid w:val="00312243"/>
    <w:rsid w:val="00312259"/>
    <w:rsid w:val="00322FB6"/>
    <w:rsid w:val="003269F4"/>
    <w:rsid w:val="00332827"/>
    <w:rsid w:val="003A362A"/>
    <w:rsid w:val="003C6D50"/>
    <w:rsid w:val="003F3B4F"/>
    <w:rsid w:val="004001F8"/>
    <w:rsid w:val="00412F3E"/>
    <w:rsid w:val="004435E5"/>
    <w:rsid w:val="004646EF"/>
    <w:rsid w:val="00485181"/>
    <w:rsid w:val="004A0321"/>
    <w:rsid w:val="004A7FE7"/>
    <w:rsid w:val="004B2E9F"/>
    <w:rsid w:val="004B3D44"/>
    <w:rsid w:val="004C23F7"/>
    <w:rsid w:val="004D08A0"/>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15535"/>
    <w:rsid w:val="006155A3"/>
    <w:rsid w:val="00620236"/>
    <w:rsid w:val="00624AE0"/>
    <w:rsid w:val="00651BFE"/>
    <w:rsid w:val="00654702"/>
    <w:rsid w:val="0068640D"/>
    <w:rsid w:val="00687291"/>
    <w:rsid w:val="00692A44"/>
    <w:rsid w:val="006B2EAA"/>
    <w:rsid w:val="006E57FE"/>
    <w:rsid w:val="00702B3C"/>
    <w:rsid w:val="00721414"/>
    <w:rsid w:val="00743DB6"/>
    <w:rsid w:val="00744316"/>
    <w:rsid w:val="00752B5D"/>
    <w:rsid w:val="00783B13"/>
    <w:rsid w:val="007B3D02"/>
    <w:rsid w:val="007C2DF2"/>
    <w:rsid w:val="007D6D9F"/>
    <w:rsid w:val="007D70D7"/>
    <w:rsid w:val="007E5EFF"/>
    <w:rsid w:val="007E7D6B"/>
    <w:rsid w:val="007F48DE"/>
    <w:rsid w:val="008017CD"/>
    <w:rsid w:val="00815895"/>
    <w:rsid w:val="00823622"/>
    <w:rsid w:val="008532AC"/>
    <w:rsid w:val="008816DF"/>
    <w:rsid w:val="008948DA"/>
    <w:rsid w:val="00931373"/>
    <w:rsid w:val="00934EB1"/>
    <w:rsid w:val="0093791D"/>
    <w:rsid w:val="00941CAE"/>
    <w:rsid w:val="00946FA0"/>
    <w:rsid w:val="009672EE"/>
    <w:rsid w:val="009775BC"/>
    <w:rsid w:val="00977A95"/>
    <w:rsid w:val="00982E7A"/>
    <w:rsid w:val="009A6CC7"/>
    <w:rsid w:val="009B155C"/>
    <w:rsid w:val="009C01D6"/>
    <w:rsid w:val="009D12F2"/>
    <w:rsid w:val="009D3009"/>
    <w:rsid w:val="009E08D3"/>
    <w:rsid w:val="009E7E4E"/>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76F41"/>
    <w:rsid w:val="00B81508"/>
    <w:rsid w:val="00B84D33"/>
    <w:rsid w:val="00BA0057"/>
    <w:rsid w:val="00BC11D8"/>
    <w:rsid w:val="00BC48CD"/>
    <w:rsid w:val="00BD65EC"/>
    <w:rsid w:val="00BE45E0"/>
    <w:rsid w:val="00BF7BD6"/>
    <w:rsid w:val="00C001ED"/>
    <w:rsid w:val="00C235CA"/>
    <w:rsid w:val="00C30408"/>
    <w:rsid w:val="00C566C6"/>
    <w:rsid w:val="00C60304"/>
    <w:rsid w:val="00C65188"/>
    <w:rsid w:val="00C76D1D"/>
    <w:rsid w:val="00C975C1"/>
    <w:rsid w:val="00CB0ED8"/>
    <w:rsid w:val="00CC0F96"/>
    <w:rsid w:val="00CD03B3"/>
    <w:rsid w:val="00CD24E7"/>
    <w:rsid w:val="00CE1B85"/>
    <w:rsid w:val="00CE33F7"/>
    <w:rsid w:val="00CF2374"/>
    <w:rsid w:val="00D02EF5"/>
    <w:rsid w:val="00D073E5"/>
    <w:rsid w:val="00D17345"/>
    <w:rsid w:val="00D272D4"/>
    <w:rsid w:val="00D43CCC"/>
    <w:rsid w:val="00D45EE0"/>
    <w:rsid w:val="00D631B5"/>
    <w:rsid w:val="00DB277D"/>
    <w:rsid w:val="00DB4278"/>
    <w:rsid w:val="00DB4F26"/>
    <w:rsid w:val="00DC4093"/>
    <w:rsid w:val="00DF2486"/>
    <w:rsid w:val="00E104B8"/>
    <w:rsid w:val="00E1443E"/>
    <w:rsid w:val="00E152A4"/>
    <w:rsid w:val="00E158F2"/>
    <w:rsid w:val="00E176D4"/>
    <w:rsid w:val="00E211CB"/>
    <w:rsid w:val="00E32C24"/>
    <w:rsid w:val="00E86AFE"/>
    <w:rsid w:val="00EA1344"/>
    <w:rsid w:val="00EA28FF"/>
    <w:rsid w:val="00EB639A"/>
    <w:rsid w:val="00EC508A"/>
    <w:rsid w:val="00ED41DC"/>
    <w:rsid w:val="00EE669D"/>
    <w:rsid w:val="00F0198F"/>
    <w:rsid w:val="00F14A91"/>
    <w:rsid w:val="00F1768A"/>
    <w:rsid w:val="00F21CF7"/>
    <w:rsid w:val="00F46144"/>
    <w:rsid w:val="00F55285"/>
    <w:rsid w:val="00F735EB"/>
    <w:rsid w:val="00F7692A"/>
    <w:rsid w:val="00F92F90"/>
    <w:rsid w:val="00F93982"/>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9252349C-B1FF-46C4-B515-07B9CC63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4">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penchainproject.org/specification-fa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6CA6E-E206-4F2A-AB5A-CAD435857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1517</Words>
  <Characters>8647</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Fukuchi, Hiroyuki (Sony)</cp:lastModifiedBy>
  <cp:revision>4</cp:revision>
  <cp:lastPrinted>2018-04-18T05:45:00Z</cp:lastPrinted>
  <dcterms:created xsi:type="dcterms:W3CDTF">2018-04-18T06:48:00Z</dcterms:created>
  <dcterms:modified xsi:type="dcterms:W3CDTF">2018-04-18T06:53:00Z</dcterms:modified>
</cp:coreProperties>
</file>