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w:t>
      </w:r>
      <w:del w:id="0" w:author="Mieko Sato" w:date="2017-05-29T23:23:00Z">
        <w:r w:rsidRPr="00BA0057">
          <w:rPr>
            <w:rFonts w:ascii="Calibri" w:eastAsia="ＭＳ ゴシック" w:hAnsi="Calibri" w:cs="Calibri"/>
            <w:b/>
            <w:color w:val="1F487C"/>
            <w:kern w:val="0"/>
            <w:sz w:val="40"/>
            <w:szCs w:val="22"/>
          </w:rPr>
          <w:delText xml:space="preserve"> </w:delText>
        </w:r>
      </w:del>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del w:id="1"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1.1</w:t>
      </w:r>
      <w:del w:id="2" w:author="Mieko Sato" w:date="2017-05-29T23:23:00Z">
        <w:r w:rsidRPr="00BA0057">
          <w:rPr>
            <w:rFonts w:ascii="Calibri" w:eastAsia="ＭＳ ゴシック" w:hAnsi="Calibri" w:cs="Calibri"/>
            <w:color w:val="1F487C"/>
            <w:kern w:val="0"/>
            <w:sz w:val="40"/>
            <w:szCs w:val="22"/>
          </w:rPr>
          <w:delText xml:space="preserve"> </w:delText>
        </w:r>
      </w:del>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headerReference w:type="default" r:id="rId10"/>
          <w:footerReference w:type="default" r:id="rId11"/>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FB300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FB300A">
        <w:rPr>
          <w:noProof/>
        </w:rPr>
        <w:t>3</w:t>
      </w:r>
      <w:r w:rsidRPr="00BA0057">
        <w:rPr>
          <w:noProof/>
        </w:rPr>
        <w:fldChar w:fldCharType="end"/>
      </w:r>
    </w:p>
    <w:p w14:paraId="6BDA1FB2" w14:textId="7EA8C4F1" w:rsidR="00BA0057" w:rsidRPr="00245910" w:rsidRDefault="00BA0057">
      <w:pPr>
        <w:pStyle w:val="11"/>
        <w:tabs>
          <w:tab w:val="right" w:leader="dot" w:pos="9572"/>
        </w:tabs>
        <w:rPr>
          <w:rFonts w:ascii="Calibri" w:hAnsi="Calibri"/>
          <w:kern w:val="0"/>
          <w:shd w:val="clear" w:color="auto" w:fill="FDFDFD"/>
          <w:rPrChange w:id="3" w:author="Mieko Sato" w:date="2017-05-30T04:13:00Z">
            <w:rPr>
              <w:b w:val="0"/>
              <w:bCs w:val="0"/>
              <w:noProof/>
              <w:sz w:val="21"/>
              <w:szCs w:val="22"/>
            </w:rPr>
          </w:rPrChange>
        </w:rPr>
      </w:pPr>
      <w:r w:rsidRPr="00BA0057">
        <w:rPr>
          <w:rFonts w:ascii="Calibri" w:eastAsia="ＭＳ ゴシック" w:hAnsi="Calibri" w:cs="Cambria"/>
          <w:noProof/>
          <w:kern w:val="0"/>
          <w:shd w:val="clear" w:color="auto" w:fill="FDFDFD"/>
        </w:rPr>
        <w:t>1</w:t>
      </w:r>
      <w:ins w:id="4" w:author="Mieko Sato" w:date="2017-05-29T23:23:00Z">
        <w:r w:rsidR="00245910">
          <w:rPr>
            <w:rFonts w:ascii="Calibri" w:eastAsia="ＭＳ ゴシック" w:hAnsi="Calibri" w:cs="Cambria" w:hint="eastAsia"/>
            <w:noProof/>
            <w:kern w:val="0"/>
            <w:shd w:val="clear" w:color="auto" w:fill="FDFDFD"/>
          </w:rPr>
          <w:t>）</w:t>
        </w:r>
      </w:ins>
      <w:del w:id="5"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FB300A">
        <w:rPr>
          <w:noProof/>
        </w:rPr>
        <w:t>4</w:t>
      </w:r>
      <w:r w:rsidRPr="00BA0057">
        <w:rPr>
          <w:noProof/>
        </w:rPr>
        <w:fldChar w:fldCharType="end"/>
      </w:r>
    </w:p>
    <w:p w14:paraId="29FEE095" w14:textId="2B983CA0"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ins w:id="6" w:author="Mieko Sato" w:date="2017-05-29T23:23:00Z">
        <w:r w:rsidR="00245910">
          <w:rPr>
            <w:rFonts w:ascii="Calibri" w:eastAsia="ＭＳ ゴシック" w:hAnsi="Calibri" w:cs="Cambria" w:hint="eastAsia"/>
            <w:noProof/>
            <w:kern w:val="0"/>
            <w:shd w:val="clear" w:color="auto" w:fill="FDFDFD"/>
          </w:rPr>
          <w:t>）</w:t>
        </w:r>
      </w:ins>
      <w:del w:id="7"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FB300A">
        <w:rPr>
          <w:noProof/>
        </w:rPr>
        <w:t>6</w:t>
      </w:r>
      <w:r w:rsidRPr="00BA0057">
        <w:rPr>
          <w:noProof/>
        </w:rPr>
        <w:fldChar w:fldCharType="end"/>
      </w:r>
    </w:p>
    <w:p w14:paraId="31FA83C7" w14:textId="0A5A8F55"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ins w:id="8" w:author="Mieko Sato" w:date="2017-05-29T23:23:00Z">
        <w:r w:rsidR="00245910">
          <w:rPr>
            <w:rFonts w:ascii="Calibri" w:eastAsia="ＭＳ ゴシック" w:hAnsi="Calibri" w:cs="Cambria" w:hint="eastAsia"/>
            <w:noProof/>
            <w:kern w:val="0"/>
            <w:shd w:val="clear" w:color="auto" w:fill="FDFDFD"/>
          </w:rPr>
          <w:t>）</w:t>
        </w:r>
      </w:ins>
      <w:del w:id="9" w:author="Mieko Sato" w:date="2017-05-29T23:23:00Z">
        <w:r w:rsidRPr="00BA0057">
          <w:rPr>
            <w:rFonts w:ascii="Calibri" w:eastAsia="ＭＳ ゴシック" w:hAnsi="Calibri" w:cs="Cambria"/>
            <w:noProof/>
            <w:kern w:val="0"/>
            <w:shd w:val="clear" w:color="auto" w:fill="FDFDFD"/>
          </w:rPr>
          <w:delText>)</w:delText>
        </w:r>
      </w:del>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FB300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FB300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FB300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FB300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FB300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FB300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FB300A">
        <w:rPr>
          <w:noProof/>
        </w:rPr>
        <w:t>13</w:t>
      </w:r>
      <w:r w:rsidRPr="00BA0057">
        <w:rPr>
          <w:noProof/>
        </w:rPr>
        <w:fldChar w:fldCharType="end"/>
      </w:r>
    </w:p>
    <w:p w14:paraId="1F9A5494" w14:textId="4F39751D"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del w:id="10" w:author="工内隆" w:date="2017-05-29T16:14:00Z">
        <w:r w:rsidRPr="00BA0057">
          <w:rPr>
            <w:rFonts w:ascii="Calibri" w:eastAsia="ＭＳ ゴシック" w:hAnsi="Calibri" w:cs="Cambria"/>
            <w:noProof/>
            <w:kern w:val="0"/>
            <w:shd w:val="clear" w:color="auto" w:fill="FDFDFD"/>
          </w:rPr>
          <w:delText>言語</w:delText>
        </w:r>
      </w:del>
      <w:ins w:id="11" w:author="工内隆" w:date="2017-05-29T16:14:00Z">
        <w:del w:id="12" w:author="Mieko Sato" w:date="2017-05-29T23:24:00Z">
          <w:r w:rsidR="00CC0F96" w:rsidDel="00AC31F6">
            <w:rPr>
              <w:rFonts w:ascii="Calibri" w:eastAsia="ＭＳ ゴシック" w:hAnsi="Calibri" w:cs="Cambria" w:hint="eastAsia"/>
              <w:noProof/>
              <w:kern w:val="0"/>
              <w:shd w:val="clear" w:color="auto" w:fill="FDFDFD"/>
            </w:rPr>
            <w:delText>各国語</w:delText>
          </w:r>
        </w:del>
      </w:ins>
      <w:ins w:id="13" w:author="Mieko Sato" w:date="2017-05-29T23:24:00Z">
        <w:r w:rsidR="00AC31F6">
          <w:rPr>
            <w:rFonts w:ascii="Calibri" w:eastAsia="ＭＳ ゴシック" w:hAnsi="Calibri" w:cs="Cambria" w:hint="eastAsia"/>
            <w:noProof/>
            <w:kern w:val="0"/>
            <w:shd w:val="clear" w:color="auto" w:fill="FDFDFD"/>
          </w:rPr>
          <w:t>本文書の</w:t>
        </w:r>
      </w:ins>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FB300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12"/>
          <w:footerReference w:type="default" r:id="rId13"/>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4" w:name="_Toc480816633"/>
      <w:bookmarkStart w:id="15" w:name="_Toc483131392"/>
      <w:bookmarkStart w:id="16" w:name="_Toc483132244"/>
      <w:r w:rsidRPr="00BA0057">
        <w:rPr>
          <w:rFonts w:ascii="Calibri" w:eastAsia="ＭＳ ゴシック" w:hAnsi="Calibri" w:cs="Cambria"/>
          <w:b/>
          <w:bCs/>
          <w:color w:val="365F91"/>
          <w:kern w:val="0"/>
          <w:sz w:val="28"/>
          <w:szCs w:val="28"/>
          <w:shd w:val="clear" w:color="auto" w:fill="FDFDFD"/>
        </w:rPr>
        <w:lastRenderedPageBreak/>
        <w:t>免責事項（</w:t>
      </w:r>
      <w:r w:rsidRPr="00BA0057">
        <w:rPr>
          <w:rFonts w:ascii="Calibri" w:eastAsia="ＭＳ ゴシック" w:hAnsi="Calibri" w:cs="Cambria"/>
          <w:b/>
          <w:bCs/>
          <w:color w:val="365F91"/>
          <w:kern w:val="0"/>
          <w:sz w:val="28"/>
          <w:szCs w:val="28"/>
          <w:shd w:val="clear" w:color="auto" w:fill="FDFDFD"/>
        </w:rPr>
        <w:t>Disclaimer</w:t>
      </w:r>
      <w:r w:rsidRPr="00BA0057">
        <w:rPr>
          <w:rFonts w:ascii="Calibri" w:eastAsia="ＭＳ ゴシック" w:hAnsi="Calibri" w:cs="Cambria"/>
          <w:b/>
          <w:bCs/>
          <w:color w:val="365F91"/>
          <w:kern w:val="0"/>
          <w:sz w:val="28"/>
          <w:szCs w:val="28"/>
          <w:shd w:val="clear" w:color="auto" w:fill="FDFDFD"/>
        </w:rPr>
        <w:t>）</w:t>
      </w:r>
      <w:bookmarkEnd w:id="14"/>
      <w:bookmarkEnd w:id="15"/>
      <w:bookmarkEnd w:id="16"/>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w:t>
      </w:r>
      <w:ins w:id="17" w:author="Mieko Sato" w:date="2017-05-29T23:24:00Z">
        <w:r w:rsidR="00AC31F6">
          <w:rPr>
            <w:rFonts w:ascii="Calibri" w:eastAsia="ＭＳ ゴシック" w:hAnsi="Calibri" w:cs="Calibri" w:hint="eastAsia"/>
            <w:kern w:val="0"/>
            <w:sz w:val="22"/>
            <w:szCs w:val="22"/>
          </w:rPr>
          <w:t>ただし</w:t>
        </w:r>
      </w:ins>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18" w:name="_Toc480816634"/>
      <w:bookmarkStart w:id="19" w:name="_Toc483131393"/>
      <w:bookmarkStart w:id="20" w:name="_Toc483132245"/>
      <w:r w:rsidRPr="00BA0057">
        <w:rPr>
          <w:rFonts w:ascii="Calibri" w:eastAsia="ＭＳ ゴシック" w:hAnsi="Calibri" w:cs="Cambria" w:hint="eastAsia"/>
          <w:b/>
          <w:bCs/>
          <w:color w:val="365F91"/>
          <w:kern w:val="0"/>
          <w:sz w:val="28"/>
          <w:szCs w:val="28"/>
          <w:shd w:val="clear" w:color="auto" w:fill="FDFDFD"/>
        </w:rPr>
        <w:t>著作権、ライセンス</w:t>
      </w:r>
      <w:bookmarkEnd w:id="18"/>
      <w:bookmarkEnd w:id="19"/>
      <w:bookmarkEnd w:id="20"/>
    </w:p>
    <w:p w14:paraId="0C11F109" w14:textId="6752C668" w:rsidR="00702B3C" w:rsidRPr="00BA0057" w:rsidRDefault="00702B3C" w:rsidP="00ED41DC">
      <w:pPr>
        <w:spacing w:beforeLines="100" w:before="360"/>
        <w:ind w:leftChars="300" w:left="630"/>
        <w:rPr>
          <w:rFonts w:ascii="Calibri" w:eastAsia="ＭＳ ゴシック" w:hAnsi="Calibri" w:cs="Calibri"/>
          <w:kern w:val="0"/>
          <w:sz w:val="22"/>
          <w:szCs w:val="22"/>
        </w:rPr>
        <w:pPrChange w:id="21" w:author="tani" w:date="2017-05-30T04:42:00Z">
          <w:pPr>
            <w:spacing w:beforeLines="100" w:before="240"/>
            <w:ind w:leftChars="300" w:left="630"/>
          </w:pPr>
        </w:pPrChange>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r w:rsidR="00ED41DC">
        <w:fldChar w:fldCharType="begin"/>
      </w:r>
      <w:r w:rsidR="00ED41DC">
        <w:instrText xml:space="preserve"> HYPERLINK "https://creativecommons.org/licenses/by/4.0/" </w:instrText>
      </w:r>
      <w:r w:rsidR="00ED41DC">
        <w:fldChar w:fldCharType="separate"/>
      </w:r>
      <w:r w:rsidR="00F92F90" w:rsidRPr="00D757EB">
        <w:rPr>
          <w:rStyle w:val="a6"/>
          <w:rFonts w:ascii="Calibri" w:eastAsia="ＭＳ ゴシック" w:hAnsi="Calibri" w:cs="Calibri"/>
          <w:kern w:val="0"/>
          <w:sz w:val="22"/>
          <w:szCs w:val="22"/>
        </w:rPr>
        <w:t>https://creativecommons.org/licenses/by/4.0/</w:t>
      </w:r>
      <w:r w:rsidR="00ED41DC">
        <w:rPr>
          <w:rStyle w:val="a6"/>
          <w:rFonts w:ascii="Calibri" w:eastAsia="ＭＳ ゴシック" w:hAnsi="Calibri" w:cs="Calibri"/>
          <w:kern w:val="0"/>
          <w:sz w:val="22"/>
          <w:szCs w:val="22"/>
        </w:rPr>
        <w:fldChar w:fldCharType="end"/>
      </w:r>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ins w:id="22" w:author="Mieko Sato" w:date="2017-05-30T04:13:00Z">
        <w:r w:rsidR="009D12F2">
          <w:fldChar w:fldCharType="begin"/>
        </w:r>
        <w:r w:rsidR="009D12F2">
          <w:instrText xml:space="preserve"> HYPERLINK "https://creativecommons.org/licenses/by/4.0/" </w:instrText>
        </w:r>
        <w:r w:rsidR="009D12F2">
          <w:fldChar w:fldCharType="end"/>
        </w:r>
      </w:ins>
      <w:del w:id="23" w:author="Mieko Sato" w:date="2017-05-30T04:13:00Z">
        <w:r w:rsidR="0028681C">
          <w:fldChar w:fldCharType="begin"/>
        </w:r>
        <w:r w:rsidR="0028681C">
          <w:delInstrText xml:space="preserve"> HYPERLINK "https://creativecommons.org/licenses/by/4.0/" </w:delInstrText>
        </w:r>
        <w:r w:rsidR="0028681C">
          <w:fldChar w:fldCharType="end"/>
        </w:r>
      </w:del>
    </w:p>
    <w:p w14:paraId="27589C25" w14:textId="77777777" w:rsidR="00BA0057" w:rsidRPr="00BA0057" w:rsidRDefault="00ED41DC" w:rsidP="00BA0057">
      <w:pPr>
        <w:spacing w:beforeLines="100" w:before="240"/>
        <w:ind w:leftChars="300" w:left="630"/>
        <w:rPr>
          <w:rFonts w:ascii="Calibri" w:eastAsia="ＭＳ ゴシック" w:hAnsi="Calibri" w:cs="Calibri"/>
          <w:kern w:val="0"/>
          <w:sz w:val="22"/>
          <w:szCs w:val="22"/>
        </w:rPr>
      </w:pPr>
      <w:hyperlink r:id="rId14"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5"/>
          <w:pgSz w:w="11907" w:h="16840" w:code="9"/>
          <w:pgMar w:top="1134" w:right="1191" w:bottom="1021" w:left="1134" w:header="567" w:footer="1417" w:gutter="0"/>
          <w:cols w:space="720"/>
          <w:docGrid w:linePitch="299"/>
        </w:sectPr>
      </w:pPr>
    </w:p>
    <w:p w14:paraId="5D358357" w14:textId="6D92846E"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24" w:name="_bookmark0"/>
      <w:bookmarkStart w:id="25" w:name="_Toc480816635"/>
      <w:bookmarkStart w:id="26" w:name="_Toc483131394"/>
      <w:bookmarkStart w:id="27" w:name="_Toc483132246"/>
      <w:bookmarkEnd w:id="24"/>
      <w:r w:rsidRPr="00BA0057">
        <w:rPr>
          <w:rFonts w:ascii="Calibri" w:eastAsia="ＭＳ ゴシック" w:hAnsi="Calibri" w:cs="Cambria"/>
          <w:b/>
          <w:bCs/>
          <w:color w:val="365F91"/>
          <w:kern w:val="0"/>
          <w:sz w:val="28"/>
          <w:szCs w:val="28"/>
          <w:shd w:val="clear" w:color="auto" w:fill="FDFDFD"/>
        </w:rPr>
        <w:lastRenderedPageBreak/>
        <w:t>1</w:t>
      </w:r>
      <w:ins w:id="28" w:author="Mieko Sato" w:date="2017-05-29T23:25:00Z">
        <w:r w:rsidR="00AC31F6">
          <w:rPr>
            <w:rFonts w:ascii="Calibri" w:eastAsia="ＭＳ ゴシック" w:hAnsi="Calibri" w:cs="Cambria" w:hint="eastAsia"/>
            <w:b/>
            <w:bCs/>
            <w:color w:val="365F91"/>
            <w:kern w:val="0"/>
            <w:sz w:val="28"/>
            <w:szCs w:val="28"/>
            <w:shd w:val="clear" w:color="auto" w:fill="FDFDFD"/>
          </w:rPr>
          <w:t>）</w:t>
        </w:r>
      </w:ins>
      <w:del w:id="29" w:author="Mieko Sato" w:date="2017-05-29T23:25: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はじめに</w:t>
      </w:r>
      <w:bookmarkEnd w:id="25"/>
      <w:bookmarkEnd w:id="26"/>
      <w:bookmarkEnd w:id="27"/>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r w:rsidRPr="00BA0057">
        <w:rPr>
          <w:rFonts w:ascii="Calibri" w:eastAsia="ＭＳ ゴシック" w:hAnsi="Calibri" w:cs="Calibri"/>
          <w:kern w:val="0"/>
          <w:sz w:val="22"/>
          <w:szCs w:val="22"/>
        </w:rPr>
        <w:t>i</w:t>
      </w:r>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イニシアチブのビジョンとミッションは以下のとおりです。</w:t>
      </w:r>
    </w:p>
    <w:p w14:paraId="773840D6" w14:textId="0E910FB7"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w:t>
      </w:r>
      <w:del w:id="30" w:author="Hiroyuki Fukuchi" w:date="2017-05-29T17:08:00Z">
        <w:r w:rsidRPr="00F92F90" w:rsidDel="0015266B">
          <w:rPr>
            <w:rFonts w:ascii="Calibri" w:eastAsia="ＭＳ ゴシック" w:hAnsi="Calibri" w:cs="Calibri"/>
            <w:kern w:val="0"/>
            <w:sz w:val="22"/>
            <w:szCs w:val="22"/>
          </w:rPr>
          <w:delText>、</w:delText>
        </w:r>
      </w:del>
      <w:r w:rsidRPr="00F92F90">
        <w:rPr>
          <w:rFonts w:ascii="Calibri" w:eastAsia="ＭＳ ゴシック" w:hAnsi="Calibri" w:cs="Calibri"/>
          <w:kern w:val="0"/>
          <w:sz w:val="22"/>
          <w:szCs w:val="22"/>
        </w:rPr>
        <w:t>信頼性と一貫性のあるコンプライアンス情報とともに提供される</w:t>
      </w:r>
      <w:ins w:id="31" w:author="Hiroyuki Fukuchi" w:date="2017-05-29T17:08:00Z">
        <w:r w:rsidR="0015266B">
          <w:rPr>
            <w:rFonts w:ascii="Calibri" w:eastAsia="ＭＳ ゴシック" w:hAnsi="Calibri" w:cs="Calibri" w:hint="eastAsia"/>
            <w:kern w:val="0"/>
            <w:sz w:val="22"/>
            <w:szCs w:val="22"/>
          </w:rPr>
          <w:t>、</w:t>
        </w:r>
      </w:ins>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del w:id="32" w:author="Hiroyuki Fukuchi" w:date="2017-05-29T17:09:00Z">
        <w:r w:rsidRPr="00F92F90" w:rsidDel="0015266B">
          <w:rPr>
            <w:rFonts w:ascii="Calibri" w:eastAsia="ＭＳ ゴシック" w:hAnsi="Calibri" w:cs="Calibri"/>
            <w:kern w:val="0"/>
            <w:sz w:val="22"/>
            <w:szCs w:val="22"/>
          </w:rPr>
          <w:delText>を</w:delText>
        </w:r>
      </w:del>
      <w:ins w:id="33" w:author="tani" w:date="2017-05-30T04:26:00Z">
        <w:r w:rsidR="00257CBB">
          <w:rPr>
            <w:rFonts w:ascii="Calibri" w:eastAsia="ＭＳ ゴシック" w:hAnsi="Calibri" w:cs="Calibri" w:hint="eastAsia"/>
            <w:kern w:val="0"/>
            <w:sz w:val="22"/>
            <w:szCs w:val="22"/>
          </w:rPr>
          <w:t>を</w:t>
        </w:r>
      </w:ins>
      <w:ins w:id="34" w:author="Hiroyuki Fukuchi" w:date="2017-05-29T17:09:00Z">
        <w:del w:id="35" w:author="tani" w:date="2017-05-30T04:26:00Z">
          <w:r w:rsidR="0015266B" w:rsidDel="00257CBB">
            <w:rPr>
              <w:rFonts w:ascii="Calibri" w:eastAsia="ＭＳ ゴシック" w:hAnsi="Calibri" w:cs="Calibri" w:hint="eastAsia"/>
              <w:kern w:val="0"/>
              <w:sz w:val="22"/>
              <w:szCs w:val="22"/>
            </w:rPr>
            <w:delText>の</w:delText>
          </w:r>
        </w:del>
      </w:ins>
      <w:r w:rsidRPr="00F92F90">
        <w:rPr>
          <w:rFonts w:ascii="Calibri" w:eastAsia="ＭＳ ゴシック" w:hAnsi="Calibri" w:cs="Calibri"/>
          <w:kern w:val="0"/>
          <w:sz w:val="22"/>
          <w:szCs w:val="22"/>
        </w:rPr>
        <w:t>実現</w:t>
      </w:r>
      <w:del w:id="36" w:author="Hiroyuki Fukuchi" w:date="2017-05-29T17:09:00Z">
        <w:r w:rsidRPr="00F92F90" w:rsidDel="0015266B">
          <w:rPr>
            <w:rFonts w:ascii="Calibri" w:eastAsia="ＭＳ ゴシック" w:hAnsi="Calibri" w:cs="Calibri"/>
            <w:kern w:val="0"/>
            <w:sz w:val="22"/>
            <w:szCs w:val="22"/>
          </w:rPr>
          <w:delText>す</w:delText>
        </w:r>
      </w:del>
      <w:ins w:id="37" w:author="tani" w:date="2017-05-30T04:26:00Z">
        <w:r w:rsidR="00257CBB">
          <w:rPr>
            <w:rFonts w:ascii="Calibri" w:eastAsia="ＭＳ ゴシック" w:hAnsi="Calibri" w:cs="Calibri" w:hint="eastAsia"/>
            <w:kern w:val="0"/>
            <w:sz w:val="22"/>
            <w:szCs w:val="22"/>
          </w:rPr>
          <w:t>すること</w:t>
        </w:r>
      </w:ins>
      <w:commentRangeStart w:id="38"/>
      <w:del w:id="39" w:author="Hiroyuki Fukuchi" w:date="2017-05-29T17:09:00Z">
        <w:r w:rsidRPr="00F92F90" w:rsidDel="0015266B">
          <w:rPr>
            <w:rFonts w:ascii="Calibri" w:eastAsia="ＭＳ ゴシック" w:hAnsi="Calibri" w:cs="Calibri"/>
            <w:kern w:val="0"/>
            <w:sz w:val="22"/>
            <w:szCs w:val="22"/>
          </w:rPr>
          <w:delText>ること</w:delText>
        </w:r>
      </w:del>
      <w:commentRangeEnd w:id="38"/>
      <w:r w:rsidR="00240256">
        <w:rPr>
          <w:rStyle w:val="af2"/>
        </w:rPr>
        <w:commentReference w:id="38"/>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49013193"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w:t>
      </w:r>
      <w:r w:rsidRPr="00BA0057">
        <w:rPr>
          <w:rFonts w:ascii="Calibri" w:eastAsia="ＭＳ ゴシック" w:hAnsi="Calibri" w:cs="Calibri"/>
          <w:kern w:val="0"/>
          <w:sz w:val="22"/>
          <w:szCs w:val="22"/>
        </w:rPr>
        <w:t>OpenChain Conforming</w:t>
      </w:r>
      <w:r w:rsidRPr="00BA0057">
        <w:rPr>
          <w:rFonts w:ascii="Calibri" w:eastAsia="ＭＳ ゴシック" w:hAnsi="Calibri" w:cs="Calibri"/>
          <w:kern w:val="0"/>
          <w:sz w:val="22"/>
          <w:szCs w:val="22"/>
        </w:rPr>
        <w:t>）」とみなさ</w:t>
      </w:r>
      <w:r w:rsidRPr="00BA0057">
        <w:rPr>
          <w:rFonts w:ascii="Calibri" w:eastAsia="ＭＳ ゴシック" w:hAnsi="Calibri" w:cs="Calibri"/>
          <w:kern w:val="0"/>
          <w:sz w:val="22"/>
          <w:szCs w:val="22"/>
        </w:rPr>
        <w:lastRenderedPageBreak/>
        <w:t>れます。「</w:t>
      </w:r>
      <w:del w:id="40" w:author="tani" w:date="2017-05-30T04:18:00Z">
        <w:r w:rsidRPr="00BA0057" w:rsidDel="00257CBB">
          <w:rPr>
            <w:rFonts w:ascii="Calibri" w:eastAsia="ＭＳ ゴシック" w:hAnsi="Calibri" w:cs="Calibri"/>
            <w:kern w:val="0"/>
            <w:sz w:val="22"/>
            <w:szCs w:val="22"/>
          </w:rPr>
          <w:delText xml:space="preserve"> </w:delText>
        </w:r>
      </w:del>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w:t>
      </w:r>
      <w:del w:id="41" w:author="tani" w:date="2017-05-30T04:22:00Z">
        <w:r w:rsidRPr="00BA0057" w:rsidDel="00257CBB">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公開を意図したものではありませんが、</w:t>
      </w:r>
      <w:commentRangeStart w:id="42"/>
      <w:commentRangeStart w:id="43"/>
      <w:del w:id="44" w:author="Mieko Sato" w:date="2017-05-30T00:39:00Z">
        <w:r w:rsidRPr="00BA0057" w:rsidDel="00B025D2">
          <w:rPr>
            <w:rFonts w:ascii="Calibri" w:eastAsia="ＭＳ ゴシック" w:hAnsi="Calibri" w:cs="Calibri"/>
            <w:kern w:val="0"/>
            <w:sz w:val="22"/>
            <w:szCs w:val="22"/>
          </w:rPr>
          <w:delText>OpenChain</w:delText>
        </w:r>
      </w:del>
      <w:commentRangeEnd w:id="42"/>
      <w:r w:rsidR="00CC0F96">
        <w:rPr>
          <w:rStyle w:val="af2"/>
        </w:rPr>
        <w:commentReference w:id="42"/>
      </w:r>
      <w:commentRangeEnd w:id="43"/>
      <w:r w:rsidR="00257CBB">
        <w:rPr>
          <w:rStyle w:val="af2"/>
        </w:rPr>
        <w:commentReference w:id="43"/>
      </w:r>
      <w:ins w:id="45" w:author="工内隆" w:date="2017-05-29T16:17:00Z">
        <w:del w:id="46" w:author="Mieko Sato" w:date="2017-05-29T23:25:00Z">
          <w:r w:rsidR="00CC0F96" w:rsidDel="00AC31F6">
            <w:rPr>
              <w:rFonts w:ascii="Calibri" w:eastAsia="ＭＳ ゴシック" w:hAnsi="Calibri" w:cs="Calibri" w:hint="eastAsia"/>
              <w:kern w:val="0"/>
              <w:sz w:val="22"/>
              <w:szCs w:val="22"/>
            </w:rPr>
            <w:delText>を意識した組織が、</w:delText>
          </w:r>
        </w:del>
      </w:ins>
      <w:ins w:id="47" w:author="工内隆" w:date="2017-05-29T16:22:00Z">
        <w:del w:id="48" w:author="Mieko Sato" w:date="2017-05-29T23:25:00Z">
          <w:r w:rsidR="00651BFE" w:rsidDel="00AC31F6">
            <w:rPr>
              <w:rFonts w:ascii="Calibri" w:eastAsia="ＭＳ ゴシック" w:hAnsi="Calibri" w:cs="Calibri" w:hint="eastAsia"/>
              <w:kern w:val="0"/>
              <w:sz w:val="22"/>
              <w:szCs w:val="22"/>
            </w:rPr>
            <w:delText>OpenChain</w:delText>
          </w:r>
        </w:del>
      </w:ins>
      <w:del w:id="49" w:author="Mieko Sato" w:date="2017-05-29T23:25:00Z">
        <w:r w:rsidRPr="00BA0057" w:rsidDel="00AC31F6">
          <w:rPr>
            <w:rFonts w:ascii="Calibri" w:eastAsia="ＭＳ ゴシック" w:hAnsi="Calibri" w:cs="Calibri"/>
            <w:kern w:val="0"/>
            <w:sz w:val="22"/>
            <w:szCs w:val="22"/>
          </w:rPr>
          <w:delText>適合</w:delText>
        </w:r>
      </w:del>
      <w:ins w:id="50" w:author="工内隆" w:date="2017-05-29T16:21:00Z">
        <w:del w:id="51" w:author="Mieko Sato" w:date="2017-05-29T23:25:00Z">
          <w:r w:rsidR="00651BFE" w:rsidDel="00AC31F6">
            <w:rPr>
              <w:rFonts w:ascii="Calibri" w:eastAsia="ＭＳ ゴシック" w:hAnsi="Calibri" w:cs="Calibri" w:hint="eastAsia"/>
              <w:kern w:val="0"/>
              <w:sz w:val="22"/>
              <w:szCs w:val="22"/>
            </w:rPr>
            <w:delText>性</w:delText>
          </w:r>
        </w:del>
      </w:ins>
      <w:del w:id="52" w:author="Mieko Sato" w:date="2017-05-29T23:25:00Z">
        <w:r w:rsidRPr="00BA0057" w:rsidDel="00AC31F6">
          <w:rPr>
            <w:rFonts w:ascii="Calibri" w:eastAsia="ＭＳ ゴシック" w:hAnsi="Calibri" w:cs="Calibri"/>
            <w:kern w:val="0"/>
            <w:sz w:val="22"/>
            <w:szCs w:val="22"/>
          </w:rPr>
          <w:delText>を</w:delText>
        </w:r>
      </w:del>
      <w:ins w:id="53" w:author="工内隆" w:date="2017-05-29T16:22:00Z">
        <w:del w:id="54" w:author="Mieko Sato" w:date="2017-05-29T23:25:00Z">
          <w:r w:rsidR="00651BFE" w:rsidDel="00AC31F6">
            <w:rPr>
              <w:rFonts w:ascii="Calibri" w:eastAsia="ＭＳ ゴシック" w:hAnsi="Calibri" w:cs="Calibri" w:hint="eastAsia"/>
              <w:kern w:val="0"/>
              <w:sz w:val="22"/>
              <w:szCs w:val="22"/>
            </w:rPr>
            <w:delText>確認するために</w:delText>
          </w:r>
        </w:del>
      </w:ins>
      <w:del w:id="55" w:author="Mieko Sato" w:date="2017-05-29T23:25:00Z">
        <w:r w:rsidRPr="00BA0057" w:rsidDel="00AC31F6">
          <w:rPr>
            <w:rFonts w:ascii="Calibri" w:eastAsia="ＭＳ ゴシック" w:hAnsi="Calibri" w:cs="Calibri"/>
            <w:kern w:val="0"/>
            <w:sz w:val="22"/>
            <w:szCs w:val="22"/>
          </w:rPr>
          <w:delText>認定する機関による非公開の要請や</w:delText>
        </w:r>
      </w:del>
      <w:ins w:id="56" w:author="Hiroyuki Fukuchi" w:date="2017-05-29T17:17:00Z">
        <w:r w:rsidR="00551801" w:rsidRPr="00BA0057">
          <w:rPr>
            <w:rFonts w:ascii="Calibri" w:eastAsia="ＭＳ ゴシック" w:hAnsi="Calibri" w:cs="Calibri"/>
            <w:kern w:val="0"/>
            <w:sz w:val="22"/>
            <w:szCs w:val="22"/>
          </w:rPr>
          <w:t>守秘義務契約（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ins>
      <w:ins w:id="57" w:author="Mieko Sato" w:date="2017-05-30T04:13:00Z">
        <w:r w:rsidRPr="00BA0057">
          <w:rPr>
            <w:rFonts w:ascii="Calibri" w:eastAsia="ＭＳ ゴシック" w:hAnsi="Calibri" w:cs="Calibri"/>
            <w:kern w:val="0"/>
            <w:sz w:val="22"/>
            <w:szCs w:val="22"/>
          </w:rPr>
          <w:t>のもと</w:t>
        </w:r>
        <w:del w:id="58" w:author="tani" w:date="2017-05-30T04:19:00Z">
          <w:r w:rsidRPr="00BA0057" w:rsidDel="00257CBB">
            <w:rPr>
              <w:rFonts w:ascii="Calibri" w:eastAsia="ＭＳ ゴシック" w:hAnsi="Calibri" w:cs="Calibri"/>
              <w:kern w:val="0"/>
              <w:sz w:val="22"/>
              <w:szCs w:val="22"/>
            </w:rPr>
            <w:delText>で</w:delText>
          </w:r>
        </w:del>
      </w:ins>
      <w:ins w:id="59" w:author="工内隆" w:date="2017-05-29T16:18:00Z">
        <w:r w:rsidR="00CC0F96">
          <w:rPr>
            <w:rFonts w:ascii="Calibri" w:eastAsia="ＭＳ ゴシック" w:hAnsi="Calibri" w:cs="Calibri" w:hint="eastAsia"/>
            <w:kern w:val="0"/>
            <w:sz w:val="22"/>
            <w:szCs w:val="22"/>
          </w:rPr>
          <w:t>、</w:t>
        </w:r>
      </w:ins>
      <w:ins w:id="60" w:author="Mieko Sato" w:date="2017-05-29T23:25:00Z">
        <w:r w:rsidR="00AC31F6">
          <w:rPr>
            <w:rFonts w:ascii="Calibri" w:eastAsia="ＭＳ ゴシック" w:hAnsi="Calibri" w:cs="Calibri" w:hint="eastAsia"/>
            <w:kern w:val="0"/>
            <w:sz w:val="22"/>
            <w:szCs w:val="22"/>
          </w:rPr>
          <w:t>または</w:t>
        </w:r>
      </w:ins>
      <w:ins w:id="61" w:author="工内隆" w:date="2017-05-29T16:18:00Z">
        <w:del w:id="62" w:author="Mieko Sato" w:date="2017-05-29T23:25:00Z">
          <w:r w:rsidR="00CC0F96" w:rsidDel="00AC31F6">
            <w:rPr>
              <w:rFonts w:ascii="Calibri" w:eastAsia="ＭＳ ゴシック" w:hAnsi="Calibri" w:cs="Calibri" w:hint="eastAsia"/>
              <w:kern w:val="0"/>
              <w:sz w:val="22"/>
              <w:szCs w:val="22"/>
            </w:rPr>
            <w:delText>あるいは、</w:delText>
          </w:r>
        </w:del>
      </w:ins>
      <w:ins w:id="63" w:author="Hiroyuki Fukuchi" w:date="2017-05-29T17:18:00Z">
        <w:del w:id="64" w:author="tani" w:date="2017-05-30T04:19:00Z">
          <w:r w:rsidR="00551801" w:rsidDel="00257CBB">
            <w:rPr>
              <w:rFonts w:ascii="Calibri" w:eastAsia="ＭＳ ゴシック" w:hAnsi="Calibri" w:cs="Calibri" w:hint="eastAsia"/>
              <w:kern w:val="0"/>
              <w:sz w:val="22"/>
              <w:szCs w:val="22"/>
            </w:rPr>
            <w:delText>や</w:delText>
          </w:r>
        </w:del>
      </w:ins>
      <w:ins w:id="65" w:author="Mieko Sato" w:date="2017-05-29T23:25:00Z">
        <w:r w:rsidRPr="00BA0057">
          <w:rPr>
            <w:rFonts w:ascii="Calibri" w:eastAsia="ＭＳ ゴシック" w:hAnsi="Calibri" w:cs="Calibri"/>
            <w:kern w:val="0"/>
            <w:sz w:val="22"/>
            <w:szCs w:val="22"/>
          </w:rPr>
          <w:t>OpenChain</w:t>
        </w:r>
      </w:ins>
      <w:ins w:id="66" w:author="Mieko Sato" w:date="2017-05-29T23:26:00Z">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ins>
      <w:del w:id="67" w:author="Mieko Sato" w:date="2017-05-30T04:13:00Z">
        <w:r w:rsidRPr="00BA0057">
          <w:rPr>
            <w:rFonts w:ascii="Calibri" w:eastAsia="ＭＳ ゴシック" w:hAnsi="Calibri" w:cs="Calibri"/>
            <w:kern w:val="0"/>
            <w:sz w:val="22"/>
            <w:szCs w:val="22"/>
          </w:rPr>
          <w:delText>認定</w:delText>
        </w:r>
      </w:del>
      <w:ins w:id="68" w:author="Mieko Sato" w:date="2017-05-29T23:26:00Z">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ins>
      <w:del w:id="69" w:author="Hiroyuki Fukuchi" w:date="2017-05-29T17:19:00Z">
        <w:r w:rsidRPr="00BA0057" w:rsidDel="00551801">
          <w:rPr>
            <w:rFonts w:ascii="Calibri" w:eastAsia="ＭＳ ゴシック" w:hAnsi="Calibri" w:cs="Calibri"/>
            <w:kern w:val="0"/>
            <w:sz w:val="22"/>
            <w:szCs w:val="22"/>
          </w:rPr>
          <w:delText>非公開</w:delText>
        </w:r>
      </w:del>
      <w:ins w:id="70" w:author="Hiroyuki Fukuchi" w:date="2017-05-29T17:19:00Z">
        <w:del w:id="71" w:author="tani" w:date="2017-05-30T04:18:00Z">
          <w:r w:rsidR="00551801" w:rsidDel="00257CBB">
            <w:rPr>
              <w:rFonts w:ascii="Calibri" w:eastAsia="ＭＳ ゴシック" w:hAnsi="Calibri" w:cs="Calibri" w:hint="eastAsia"/>
              <w:kern w:val="0"/>
              <w:sz w:val="22"/>
              <w:szCs w:val="22"/>
            </w:rPr>
            <w:delText>秘密裡</w:delText>
          </w:r>
        </w:del>
      </w:ins>
      <w:ins w:id="72" w:author="Mieko Sato" w:date="2017-05-29T23:26:00Z">
        <w:r w:rsidRPr="00BA0057">
          <w:rPr>
            <w:rFonts w:ascii="Calibri" w:eastAsia="ＭＳ ゴシック" w:hAnsi="Calibri" w:cs="Calibri"/>
            <w:kern w:val="0"/>
            <w:sz w:val="22"/>
            <w:szCs w:val="22"/>
          </w:rPr>
          <w:t>の要請</w:t>
        </w:r>
      </w:ins>
      <w:ins w:id="73" w:author="Hiroyuki Fukuchi" w:date="2017-05-29T17:18:00Z">
        <w:r w:rsidR="00551801">
          <w:rPr>
            <w:rFonts w:ascii="Calibri" w:eastAsia="ＭＳ ゴシック" w:hAnsi="Calibri" w:cs="Calibri" w:hint="eastAsia"/>
            <w:kern w:val="0"/>
            <w:sz w:val="22"/>
            <w:szCs w:val="22"/>
          </w:rPr>
          <w:t>に</w:t>
        </w:r>
      </w:ins>
      <w:ins w:id="74" w:author="Mieko Sato" w:date="2017-05-29T23:26:00Z">
        <w:r w:rsidR="00AC31F6">
          <w:rPr>
            <w:rFonts w:ascii="Calibri" w:eastAsia="ＭＳ ゴシック" w:hAnsi="Calibri" w:cs="Calibri" w:hint="eastAsia"/>
            <w:kern w:val="0"/>
            <w:sz w:val="22"/>
            <w:szCs w:val="22"/>
          </w:rPr>
          <w:t>応じて</w:t>
        </w:r>
      </w:ins>
      <w:ins w:id="75" w:author="工内隆" w:date="2017-05-29T16:18:00Z">
        <w:del w:id="76" w:author="Mieko Sato" w:date="2017-05-29T23:26:00Z">
          <w:r w:rsidR="00CC0F96" w:rsidDel="00AC31F6">
            <w:rPr>
              <w:rFonts w:ascii="Calibri" w:eastAsia="ＭＳ ゴシック" w:hAnsi="Calibri" w:cs="Calibri" w:hint="eastAsia"/>
              <w:kern w:val="0"/>
              <w:sz w:val="22"/>
              <w:szCs w:val="22"/>
            </w:rPr>
            <w:delText>私的な要請</w:delText>
          </w:r>
        </w:del>
      </w:ins>
      <w:ins w:id="77" w:author="Hiroyuki Fukuchi" w:date="2017-05-29T17:18:00Z">
        <w:del w:id="78" w:author="tani" w:date="2017-05-30T04:20:00Z">
          <w:r w:rsidR="00551801" w:rsidDel="00257CBB">
            <w:rPr>
              <w:rFonts w:ascii="Calibri" w:eastAsia="ＭＳ ゴシック" w:hAnsi="Calibri" w:cs="Calibri" w:hint="eastAsia"/>
              <w:kern w:val="0"/>
              <w:sz w:val="22"/>
              <w:szCs w:val="22"/>
            </w:rPr>
            <w:delText>よって</w:delText>
          </w:r>
        </w:del>
      </w:ins>
      <w:del w:id="79" w:author="Hiroyuki Fukuchi" w:date="2017-05-29T17:18:00Z">
        <w:r w:rsidRPr="00BA0057" w:rsidDel="00551801">
          <w:rPr>
            <w:rFonts w:ascii="Calibri" w:eastAsia="ＭＳ ゴシック" w:hAnsi="Calibri" w:cs="Calibri"/>
            <w:kern w:val="0"/>
            <w:sz w:val="22"/>
            <w:szCs w:val="22"/>
          </w:rPr>
          <w:delText>や守秘義務契約（</w:delText>
        </w:r>
        <w:r w:rsidRPr="00BA0057" w:rsidDel="00551801">
          <w:rPr>
            <w:rFonts w:ascii="Calibri" w:eastAsia="ＭＳ ゴシック" w:hAnsi="Calibri" w:cs="Calibri"/>
            <w:kern w:val="0"/>
            <w:sz w:val="22"/>
            <w:szCs w:val="22"/>
          </w:rPr>
          <w:delText>NDA</w:delText>
        </w:r>
        <w:r w:rsidRPr="00BA0057" w:rsidDel="00551801">
          <w:rPr>
            <w:rFonts w:ascii="Calibri" w:eastAsia="ＭＳ ゴシック" w:hAnsi="Calibri" w:cs="Calibri"/>
            <w:kern w:val="0"/>
            <w:sz w:val="22"/>
            <w:szCs w:val="22"/>
          </w:rPr>
          <w:delText>）</w:delText>
        </w:r>
      </w:del>
      <w:ins w:id="80" w:author="工内隆" w:date="2017-05-29T16:18:00Z">
        <w:del w:id="81" w:author="Hiroyuki Fukuchi" w:date="2017-05-29T17:18:00Z">
          <w:r w:rsidRPr="00BA0057" w:rsidDel="00551801">
            <w:rPr>
              <w:rFonts w:ascii="Calibri" w:eastAsia="ＭＳ ゴシック" w:hAnsi="Calibri" w:cs="Calibri"/>
              <w:kern w:val="0"/>
              <w:sz w:val="22"/>
              <w:szCs w:val="22"/>
            </w:rPr>
            <w:delText>の</w:delText>
          </w:r>
        </w:del>
        <w:del w:id="82" w:author="Mieko Sato" w:date="2017-05-29T23:26:00Z">
          <w:r w:rsidR="00CC0F96" w:rsidDel="00AC31F6">
            <w:rPr>
              <w:rFonts w:ascii="Calibri" w:eastAsia="ＭＳ ゴシック" w:hAnsi="Calibri" w:cs="Calibri" w:hint="eastAsia"/>
              <w:kern w:val="0"/>
              <w:sz w:val="22"/>
              <w:szCs w:val="22"/>
            </w:rPr>
            <w:delText>形</w:delText>
          </w:r>
        </w:del>
      </w:ins>
      <w:del w:id="83" w:author="Hiroyuki Fukuchi" w:date="2017-05-29T17:18:00Z">
        <w:r w:rsidRPr="00BA0057" w:rsidDel="00551801">
          <w:rPr>
            <w:rFonts w:ascii="Calibri" w:eastAsia="ＭＳ ゴシック" w:hAnsi="Calibri" w:cs="Calibri"/>
            <w:kern w:val="0"/>
            <w:sz w:val="22"/>
            <w:szCs w:val="22"/>
          </w:rPr>
          <w:delText>もと</w:delText>
        </w:r>
      </w:del>
      <w:ins w:id="84" w:author="工内隆" w:date="2017-05-29T16:18:00Z">
        <w:del w:id="85" w:author="Hiroyuki Fukuchi" w:date="2017-05-29T17:18:00Z">
          <w:r w:rsidRPr="00BA0057" w:rsidDel="00551801">
            <w:rPr>
              <w:rFonts w:ascii="Calibri" w:eastAsia="ＭＳ ゴシック" w:hAnsi="Calibri" w:cs="Calibri"/>
              <w:kern w:val="0"/>
              <w:sz w:val="22"/>
              <w:szCs w:val="22"/>
            </w:rPr>
            <w:delText>で</w:delText>
          </w:r>
        </w:del>
        <w:del w:id="86" w:author="Mieko Sato" w:date="2017-05-29T23:26:00Z">
          <w:r w:rsidR="00CC0F96" w:rsidDel="00AC31F6">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提供されること</w:t>
      </w:r>
      <w:ins w:id="87" w:author="Mieko Sato" w:date="2017-05-29T23:26:00Z">
        <w:r w:rsidR="00AC31F6">
          <w:rPr>
            <w:rFonts w:ascii="Calibri" w:eastAsia="ＭＳ ゴシック" w:hAnsi="Calibri" w:cs="Calibri" w:hint="eastAsia"/>
            <w:kern w:val="0"/>
            <w:sz w:val="22"/>
            <w:szCs w:val="22"/>
          </w:rPr>
          <w:t>があります</w:t>
        </w:r>
      </w:ins>
      <w:ins w:id="88" w:author="工内隆" w:date="2017-05-29T16:19:00Z">
        <w:del w:id="89" w:author="Mieko Sato" w:date="2017-05-29T23:26:00Z">
          <w:r w:rsidR="00CC0F96" w:rsidDel="00AC31F6">
            <w:rPr>
              <w:rFonts w:ascii="Calibri" w:eastAsia="ＭＳ ゴシック" w:hAnsi="Calibri" w:cs="Calibri" w:hint="eastAsia"/>
              <w:kern w:val="0"/>
              <w:sz w:val="22"/>
              <w:szCs w:val="22"/>
            </w:rPr>
            <w:delText>はあり得るでしょう</w:delText>
          </w:r>
        </w:del>
      </w:ins>
      <w:del w:id="90" w:author="Mieko Sato" w:date="2017-05-29T23:26:00Z">
        <w:r w:rsidRPr="00BA0057">
          <w:rPr>
            <w:rFonts w:ascii="Calibri" w:eastAsia="ＭＳ ゴシック" w:hAnsi="Calibri" w:cs="Calibri"/>
            <w:kern w:val="0"/>
            <w:sz w:val="22"/>
            <w:szCs w:val="22"/>
          </w:rPr>
          <w:delText>があります</w:delText>
        </w:r>
      </w:del>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7"/>
          <w:pgSz w:w="11907" w:h="16840" w:code="9"/>
          <w:pgMar w:top="1134" w:right="851" w:bottom="851" w:left="851" w:header="567" w:footer="1417" w:gutter="0"/>
          <w:cols w:space="720"/>
          <w:docGrid w:linePitch="299"/>
        </w:sectPr>
      </w:pPr>
    </w:p>
    <w:p w14:paraId="5596732F" w14:textId="4DD7B73B"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1" w:name="_bookmark1"/>
      <w:bookmarkStart w:id="92" w:name="_Toc480816636"/>
      <w:bookmarkStart w:id="93" w:name="_Toc483131395"/>
      <w:bookmarkStart w:id="94" w:name="_Toc483132247"/>
      <w:bookmarkEnd w:id="91"/>
      <w:r w:rsidRPr="00BA0057">
        <w:rPr>
          <w:rFonts w:ascii="Calibri" w:eastAsia="ＭＳ ゴシック" w:hAnsi="Calibri" w:cs="Cambria"/>
          <w:b/>
          <w:bCs/>
          <w:color w:val="365F91"/>
          <w:kern w:val="0"/>
          <w:sz w:val="28"/>
          <w:szCs w:val="28"/>
          <w:shd w:val="clear" w:color="auto" w:fill="FDFDFD"/>
        </w:rPr>
        <w:lastRenderedPageBreak/>
        <w:t>2</w:t>
      </w:r>
      <w:ins w:id="95"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96"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用語の定義</w:t>
      </w:r>
      <w:bookmarkEnd w:id="92"/>
      <w:bookmarkEnd w:id="93"/>
      <w:bookmarkEnd w:id="94"/>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w:t>
      </w:r>
      <w:r w:rsidRPr="00BA0057">
        <w:rPr>
          <w:rFonts w:ascii="Calibri" w:eastAsia="ＭＳ ゴシック" w:hAnsi="Calibri" w:cs="Calibri"/>
          <w:b/>
          <w:kern w:val="0"/>
          <w:sz w:val="22"/>
          <w:szCs w:val="22"/>
        </w:rPr>
        <w:t>適合（</w:t>
      </w:r>
      <w:r w:rsidRPr="00BA0057">
        <w:rPr>
          <w:rFonts w:ascii="Calibri" w:eastAsia="ＭＳ ゴシック" w:hAnsi="Calibri" w:cs="Calibri"/>
          <w:b/>
          <w:kern w:val="0"/>
          <w:sz w:val="22"/>
          <w:szCs w:val="22"/>
        </w:rPr>
        <w:t>OpenChain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8"/>
          <w:pgSz w:w="11907" w:h="16840" w:code="9"/>
          <w:pgMar w:top="1134" w:right="1191" w:bottom="964" w:left="1134" w:header="567" w:footer="1417" w:gutter="0"/>
          <w:cols w:space="720"/>
          <w:docGrid w:linePitch="299"/>
        </w:sectPr>
      </w:pPr>
    </w:p>
    <w:p w14:paraId="03EC0CDF" w14:textId="679D42AD"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97" w:name="_bookmark2"/>
      <w:bookmarkStart w:id="98" w:name="_Toc480816637"/>
      <w:bookmarkStart w:id="99" w:name="_Toc483131396"/>
      <w:bookmarkStart w:id="100" w:name="_Toc483132248"/>
      <w:bookmarkEnd w:id="97"/>
      <w:r w:rsidRPr="00BA0057">
        <w:rPr>
          <w:rFonts w:ascii="Calibri" w:eastAsia="ＭＳ ゴシック" w:hAnsi="Calibri" w:cs="Cambria"/>
          <w:b/>
          <w:bCs/>
          <w:color w:val="365F91"/>
          <w:kern w:val="0"/>
          <w:sz w:val="28"/>
          <w:szCs w:val="28"/>
          <w:shd w:val="clear" w:color="auto" w:fill="FDFDFD"/>
        </w:rPr>
        <w:lastRenderedPageBreak/>
        <w:t>3</w:t>
      </w:r>
      <w:ins w:id="101" w:author="Mieko Sato" w:date="2017-05-29T23:27:00Z">
        <w:r w:rsidR="00F0198F">
          <w:rPr>
            <w:rFonts w:ascii="Calibri" w:eastAsia="ＭＳ ゴシック" w:hAnsi="Calibri" w:cs="Cambria" w:hint="eastAsia"/>
            <w:b/>
            <w:bCs/>
            <w:color w:val="365F91"/>
            <w:kern w:val="0"/>
            <w:sz w:val="28"/>
            <w:szCs w:val="28"/>
            <w:shd w:val="clear" w:color="auto" w:fill="FDFDFD"/>
          </w:rPr>
          <w:t>）</w:t>
        </w:r>
      </w:ins>
      <w:del w:id="102" w:author="Mieko Sato" w:date="2017-05-29T23:27:00Z">
        <w:r w:rsidRPr="00BA0057">
          <w:rPr>
            <w:rFonts w:ascii="Calibri" w:eastAsia="ＭＳ ゴシック" w:hAnsi="Calibri" w:cs="Cambria"/>
            <w:b/>
            <w:bCs/>
            <w:color w:val="365F91"/>
            <w:kern w:val="0"/>
            <w:sz w:val="28"/>
            <w:szCs w:val="28"/>
            <w:shd w:val="clear" w:color="auto" w:fill="FDFDFD"/>
          </w:rPr>
          <w:delText>)</w:delText>
        </w:r>
      </w:del>
      <w:r w:rsidRPr="00BA0057">
        <w:rPr>
          <w:rFonts w:ascii="Calibri" w:eastAsia="ＭＳ ゴシック" w:hAnsi="Calibri" w:cs="Cambria"/>
          <w:b/>
          <w:bCs/>
          <w:color w:val="365F91"/>
          <w:kern w:val="0"/>
          <w:sz w:val="28"/>
          <w:szCs w:val="28"/>
          <w:shd w:val="clear" w:color="auto" w:fill="FDFDFD"/>
        </w:rPr>
        <w:t>満たすべき要件</w:t>
      </w:r>
      <w:bookmarkEnd w:id="98"/>
      <w:bookmarkEnd w:id="99"/>
      <w:bookmarkEnd w:id="100"/>
    </w:p>
    <w:p w14:paraId="11B6860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03" w:name="_bookmark3"/>
      <w:bookmarkStart w:id="104" w:name="_Toc480816638"/>
      <w:bookmarkStart w:id="105" w:name="_Toc483131397"/>
      <w:bookmarkStart w:id="106" w:name="_Toc483132249"/>
      <w:bookmarkEnd w:id="103"/>
      <w:r w:rsidRPr="00BA0057">
        <w:rPr>
          <w:rFonts w:ascii="Cambria" w:eastAsia="Calibri" w:hAnsi="Calibri" w:cs="Calibri"/>
          <w:b/>
          <w:color w:val="4F81BC"/>
          <w:kern w:val="0"/>
          <w:sz w:val="24"/>
          <w:szCs w:val="22"/>
        </w:rPr>
        <w:t>G1: FOSS</w:t>
      </w:r>
      <w:r w:rsidRPr="00BA0057">
        <w:rPr>
          <w:rFonts w:ascii="Cambria" w:eastAsia="Calibri" w:hAnsi="Calibri" w:cs="Calibri"/>
          <w:b/>
          <w:color w:val="4F81BC"/>
          <w:kern w:val="0"/>
          <w:sz w:val="24"/>
          <w:szCs w:val="22"/>
        </w:rPr>
        <w:t>に関わる責任の理解</w:t>
      </w:r>
      <w:bookmarkEnd w:id="104"/>
      <w:bookmarkEnd w:id="105"/>
      <w:bookmarkEnd w:id="106"/>
    </w:p>
    <w:p w14:paraId="22408B2B"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del w:id="107" w:author="Hiroyuki Fukuchi" w:date="2017-05-29T11:56:00Z">
        <w:r w:rsidRPr="00BA0057" w:rsidDel="00061945">
          <w:rPr>
            <w:rFonts w:ascii="Calibri" w:eastAsia="ＭＳ ゴシック" w:hAnsi="Calibri" w:cs="Calibri"/>
            <w:b/>
            <w:bCs/>
            <w:kern w:val="0"/>
            <w:sz w:val="22"/>
            <w:szCs w:val="22"/>
          </w:rPr>
          <w:delText>また</w:delText>
        </w:r>
      </w:del>
      <w:commentRangeStart w:id="108"/>
      <w:commentRangeStart w:id="109"/>
      <w:r w:rsidRPr="00061945">
        <w:rPr>
          <w:rFonts w:ascii="Calibri" w:hAnsi="Calibri" w:hint="eastAsia"/>
          <w:b/>
          <w:kern w:val="0"/>
          <w:sz w:val="22"/>
          <w:highlight w:val="yellow"/>
          <w:rPrChange w:id="110" w:author="Hiroyuki Fukuchi" w:date="2017-05-30T04:13:00Z">
            <w:rPr>
              <w:rFonts w:ascii="Calibri" w:hAnsi="Calibri" w:hint="eastAsia"/>
              <w:b/>
              <w:kern w:val="0"/>
              <w:sz w:val="22"/>
            </w:rPr>
          </w:rPrChange>
        </w:rPr>
        <w:t>そのポリシーは組織内に周知されていなければならない。</w:t>
      </w:r>
      <w:commentRangeEnd w:id="108"/>
      <w:r w:rsidR="00061945">
        <w:rPr>
          <w:rStyle w:val="af2"/>
        </w:rPr>
        <w:commentReference w:id="108"/>
      </w:r>
      <w:commentRangeEnd w:id="109"/>
      <w:r w:rsidR="00240256">
        <w:rPr>
          <w:rStyle w:val="af2"/>
        </w:rPr>
        <w:commentReference w:id="109"/>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1713C470"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ins w:id="111" w:author="Hiroyuki Fukuchi" w:date="2017-05-29T12:06:00Z">
        <w:r w:rsidR="00061945">
          <w:rPr>
            <w:rFonts w:ascii="Calibri" w:eastAsia="ＭＳ ゴシック" w:hAnsi="Calibri" w:cs="Calibri" w:hint="eastAsia"/>
            <w:kern w:val="0"/>
            <w:sz w:val="22"/>
            <w:szCs w:val="22"/>
          </w:rPr>
          <w:t>の</w:t>
        </w:r>
      </w:ins>
      <w:ins w:id="112" w:author="Hiroyuki Fukuchi" w:date="2017-05-29T12:07:00Z">
        <w:r w:rsidR="00DC4093">
          <w:rPr>
            <w:rFonts w:ascii="Calibri" w:eastAsia="ＭＳ ゴシック" w:hAnsi="Calibri" w:cs="Calibri" w:hint="eastAsia"/>
            <w:kern w:val="0"/>
            <w:sz w:val="22"/>
            <w:szCs w:val="22"/>
          </w:rPr>
          <w:t>要件</w:t>
        </w:r>
      </w:ins>
      <w:r w:rsidRPr="00BA0057">
        <w:rPr>
          <w:rFonts w:ascii="Calibri" w:eastAsia="ＭＳ ゴシック" w:hAnsi="Calibri" w:cs="Calibri"/>
          <w:kern w:val="0"/>
          <w:sz w:val="22"/>
          <w:szCs w:val="22"/>
        </w:rPr>
        <w:t>はここで提示されませんが、他の節で</w:t>
      </w:r>
      <w:del w:id="113" w:author="Hiroyuki Fukuchi" w:date="2017-05-30T04:13:00Z">
        <w:r w:rsidRPr="00BA0057">
          <w:rPr>
            <w:rFonts w:ascii="Calibri" w:eastAsia="ＭＳ ゴシック" w:hAnsi="Calibri" w:cs="Calibri"/>
            <w:kern w:val="0"/>
            <w:sz w:val="22"/>
            <w:szCs w:val="22"/>
          </w:rPr>
          <w:delText>ポリシー上</w:delText>
        </w:r>
      </w:del>
      <w:ins w:id="114" w:author="Hiroyuki Fukuchi" w:date="2017-05-30T04:13:00Z">
        <w:r w:rsidRPr="00BA0057">
          <w:rPr>
            <w:rFonts w:ascii="Calibri" w:eastAsia="ＭＳ ゴシック" w:hAnsi="Calibri" w:cs="Calibri"/>
            <w:kern w:val="0"/>
            <w:sz w:val="22"/>
            <w:szCs w:val="22"/>
          </w:rPr>
          <w:t>ポリシー</w:t>
        </w:r>
      </w:ins>
      <w:ins w:id="115" w:author="Hiroyuki Fukuchi" w:date="2017-05-29T12:07:00Z">
        <w:r w:rsidR="00061945">
          <w:rPr>
            <w:rFonts w:ascii="Calibri" w:eastAsia="ＭＳ ゴシック" w:hAnsi="Calibri" w:cs="Calibri" w:hint="eastAsia"/>
            <w:kern w:val="0"/>
            <w:sz w:val="22"/>
            <w:szCs w:val="22"/>
          </w:rPr>
          <w:t>に関する</w:t>
        </w:r>
      </w:ins>
      <w:del w:id="116" w:author="Hiroyuki Fukuchi" w:date="2017-05-29T12:07:00Z">
        <w:r w:rsidRPr="00BA0057" w:rsidDel="00061945">
          <w:rPr>
            <w:rFonts w:ascii="Calibri" w:eastAsia="ＭＳ ゴシック" w:hAnsi="Calibri" w:cs="Calibri"/>
            <w:kern w:val="0"/>
            <w:sz w:val="22"/>
            <w:szCs w:val="22"/>
          </w:rPr>
          <w:delText>上の</w:delText>
        </w:r>
      </w:del>
      <w:r w:rsidRPr="00BA0057">
        <w:rPr>
          <w:rFonts w:ascii="Calibri" w:eastAsia="ＭＳ ゴシック" w:hAnsi="Calibri" w:cs="Calibri"/>
          <w:kern w:val="0"/>
          <w:sz w:val="22"/>
          <w:szCs w:val="22"/>
        </w:rPr>
        <w:t>要件</w:t>
      </w:r>
      <w:ins w:id="117" w:author="Hiroyuki Fukuchi" w:date="2017-05-29T12:07:00Z">
        <w:r w:rsidR="00061945">
          <w:rPr>
            <w:rFonts w:ascii="Calibri" w:eastAsia="ＭＳ ゴシック" w:hAnsi="Calibri" w:cs="Calibri" w:hint="eastAsia"/>
            <w:kern w:val="0"/>
            <w:sz w:val="22"/>
            <w:szCs w:val="22"/>
          </w:rPr>
          <w:t>が</w:t>
        </w:r>
      </w:ins>
      <w:del w:id="118" w:author="Hiroyuki Fukuchi" w:date="2017-05-29T12:07:00Z">
        <w:r w:rsidRPr="00BA0057" w:rsidDel="00061945">
          <w:rPr>
            <w:rFonts w:ascii="Calibri" w:eastAsia="ＭＳ ゴシック" w:hAnsi="Calibri" w:cs="Calibri"/>
            <w:kern w:val="0"/>
            <w:sz w:val="22"/>
            <w:szCs w:val="22"/>
          </w:rPr>
          <w:delText>として</w:delText>
        </w:r>
      </w:del>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76061327"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ins w:id="119" w:author="Mieko Sato" w:date="2017-05-29T23:27:00Z">
        <w:r>
          <w:rPr>
            <w:rFonts w:ascii="Arial" w:eastAsia="ＭＳ Ｐゴシック" w:hAnsi="Arial" w:cs="Calibri" w:hint="eastAsia"/>
            <w:b/>
            <w:bCs/>
            <w:kern w:val="0"/>
            <w:sz w:val="22"/>
            <w:szCs w:val="22"/>
          </w:rPr>
          <w:lastRenderedPageBreak/>
          <w:t>各</w:t>
        </w:r>
      </w:ins>
      <w:ins w:id="120" w:author="工内隆" w:date="2017-05-29T16:27:00Z">
        <w:del w:id="121" w:author="Mieko Sato" w:date="2017-05-29T23:27:00Z">
          <w:r w:rsidR="00651BFE" w:rsidDel="00F0198F">
            <w:rPr>
              <w:rFonts w:ascii="Arial" w:eastAsia="ＭＳ Ｐゴシック" w:hAnsi="Arial" w:cs="Calibri" w:hint="eastAsia"/>
              <w:b/>
              <w:bCs/>
              <w:kern w:val="0"/>
              <w:sz w:val="22"/>
              <w:szCs w:val="22"/>
            </w:rPr>
            <w:delText>それぞれの</w:delText>
          </w:r>
        </w:del>
        <w:r w:rsidR="00651BFE">
          <w:rPr>
            <w:rFonts w:ascii="Arial" w:eastAsia="ＭＳ Ｐゴシック" w:hAnsi="Arial" w:cs="Calibri" w:hint="eastAsia"/>
            <w:b/>
            <w:bCs/>
            <w:kern w:val="0"/>
            <w:sz w:val="22"/>
            <w:szCs w:val="22"/>
          </w:rPr>
          <w:t>ライセンスによって</w:t>
        </w:r>
      </w:ins>
      <w:ins w:id="122" w:author="Mieko Sato" w:date="2017-05-29T23:28:00Z">
        <w:r>
          <w:rPr>
            <w:rFonts w:ascii="Arial" w:eastAsia="ＭＳ Ｐゴシック" w:hAnsi="Arial" w:cs="Calibri" w:hint="eastAsia"/>
            <w:b/>
            <w:bCs/>
            <w:kern w:val="0"/>
            <w:sz w:val="22"/>
            <w:szCs w:val="22"/>
          </w:rPr>
          <w:t>付与される</w:t>
        </w:r>
      </w:ins>
      <w:ins w:id="123" w:author="工内隆" w:date="2017-05-29T16:27:00Z">
        <w:del w:id="124" w:author="Mieko Sato" w:date="2017-05-29T23:28:00Z">
          <w:r w:rsidR="00651BFE" w:rsidDel="00F0198F">
            <w:rPr>
              <w:rFonts w:ascii="Arial" w:eastAsia="ＭＳ Ｐゴシック" w:hAnsi="Arial" w:cs="Calibri" w:hint="eastAsia"/>
              <w:b/>
              <w:bCs/>
              <w:kern w:val="0"/>
              <w:sz w:val="22"/>
              <w:szCs w:val="22"/>
            </w:rPr>
            <w:delText>定まる</w:delText>
          </w:r>
        </w:del>
      </w:ins>
      <w:del w:id="125" w:author="工内隆" w:date="2017-05-29T16:27:00Z">
        <w:r w:rsidR="00BA0057" w:rsidRPr="00BA0057">
          <w:rPr>
            <w:rFonts w:ascii="Arial" w:eastAsia="ＭＳ Ｐゴシック" w:hAnsi="Arial" w:cs="Calibri"/>
            <w:b/>
            <w:bCs/>
            <w:kern w:val="0"/>
            <w:sz w:val="22"/>
            <w:szCs w:val="22"/>
          </w:rPr>
          <w:delText>供与される</w:delText>
        </w:r>
      </w:del>
      <w:r w:rsidR="00BA0057" w:rsidRPr="00BA0057">
        <w:rPr>
          <w:rFonts w:ascii="Arial" w:eastAsia="ＭＳ Ｐゴシック" w:hAnsi="Arial" w:cs="Calibri"/>
          <w:b/>
          <w:bCs/>
          <w:kern w:val="0"/>
          <w:sz w:val="22"/>
          <w:szCs w:val="22"/>
        </w:rPr>
        <w:t>義務、制約</w:t>
      </w:r>
      <w:ins w:id="126" w:author="工内隆" w:date="2017-05-29T16:27:00Z">
        <w:r w:rsidR="00651BFE">
          <w:rPr>
            <w:rFonts w:ascii="Arial" w:eastAsia="ＭＳ Ｐゴシック" w:hAnsi="Arial" w:cs="Calibri" w:hint="eastAsia"/>
            <w:b/>
            <w:bCs/>
            <w:kern w:val="0"/>
            <w:sz w:val="22"/>
            <w:szCs w:val="22"/>
          </w:rPr>
          <w:t>、</w:t>
        </w:r>
      </w:ins>
      <w:r w:rsidR="00BA0057" w:rsidRPr="00BA0057">
        <w:rPr>
          <w:rFonts w:ascii="Arial" w:eastAsia="ＭＳ Ｐゴシック" w:hAnsi="Arial" w:cs="Calibri"/>
          <w:b/>
          <w:bCs/>
          <w:kern w:val="0"/>
          <w:sz w:val="22"/>
          <w:szCs w:val="22"/>
        </w:rPr>
        <w:t>および</w:t>
      </w:r>
      <w:ins w:id="127" w:author="工内隆" w:date="2017-05-29T16:27:00Z">
        <w:del w:id="128" w:author="Mieko Sato" w:date="2017-05-29T23:28:00Z">
          <w:r w:rsidR="00651BFE" w:rsidDel="00F0198F">
            <w:rPr>
              <w:rFonts w:ascii="Arial" w:eastAsia="ＭＳ Ｐゴシック" w:hAnsi="Arial" w:cs="Calibri" w:hint="eastAsia"/>
              <w:b/>
              <w:bCs/>
              <w:kern w:val="0"/>
              <w:sz w:val="22"/>
              <w:szCs w:val="22"/>
            </w:rPr>
            <w:delText>、</w:delText>
          </w:r>
        </w:del>
      </w:ins>
      <w:r w:rsidR="00BA0057" w:rsidRPr="00BA0057">
        <w:rPr>
          <w:rFonts w:ascii="Arial" w:eastAsia="ＭＳ Ｐゴシック" w:hAnsi="Arial" w:cs="Calibri"/>
          <w:b/>
          <w:bCs/>
          <w:kern w:val="0"/>
          <w:sz w:val="22"/>
          <w:szCs w:val="22"/>
        </w:rPr>
        <w:t>権利を判断</w:t>
      </w:r>
      <w:ins w:id="129" w:author="Mieko Sato" w:date="2017-05-29T23:28:00Z">
        <w:r>
          <w:rPr>
            <w:rFonts w:ascii="Arial" w:eastAsia="ＭＳ Ｐゴシック" w:hAnsi="Arial" w:cs="Calibri" w:hint="eastAsia"/>
            <w:b/>
            <w:bCs/>
            <w:kern w:val="0"/>
            <w:sz w:val="22"/>
            <w:szCs w:val="22"/>
          </w:rPr>
          <w:t>できる</w:t>
        </w:r>
        <w:del w:id="130" w:author="tani" w:date="2017-05-30T04:32:00Z">
          <w:r w:rsidDel="00240256">
            <w:rPr>
              <w:rFonts w:ascii="Arial" w:eastAsia="ＭＳ Ｐゴシック" w:hAnsi="Arial" w:cs="Calibri" w:hint="eastAsia"/>
              <w:b/>
              <w:bCs/>
              <w:kern w:val="0"/>
              <w:sz w:val="22"/>
              <w:szCs w:val="22"/>
            </w:rPr>
            <w:delText>う</w:delText>
          </w:r>
        </w:del>
        <w:r>
          <w:rPr>
            <w:rFonts w:ascii="Arial" w:eastAsia="ＭＳ Ｐゴシック" w:hAnsi="Arial" w:cs="Calibri" w:hint="eastAsia"/>
            <w:b/>
            <w:bCs/>
            <w:kern w:val="0"/>
            <w:sz w:val="22"/>
            <w:szCs w:val="22"/>
          </w:rPr>
          <w:t>ように</w:t>
        </w:r>
      </w:ins>
      <w:del w:id="131" w:author="Mieko Sato" w:date="2017-05-29T23:28:00Z">
        <w:r w:rsidR="00BA0057" w:rsidRPr="00BA0057">
          <w:rPr>
            <w:rFonts w:ascii="Arial" w:eastAsia="ＭＳ Ｐゴシック" w:hAnsi="Arial" w:cs="Calibri"/>
            <w:b/>
            <w:bCs/>
            <w:kern w:val="0"/>
            <w:sz w:val="22"/>
            <w:szCs w:val="22"/>
          </w:rPr>
          <w:delText>するため</w:delText>
        </w:r>
      </w:del>
      <w:ins w:id="132" w:author="工内隆" w:date="2017-05-29T16:28:00Z">
        <w:del w:id="133" w:author="Mieko Sato" w:date="2017-05-29T23:28:00Z">
          <w:r w:rsidR="00651BFE" w:rsidDel="00F0198F">
            <w:rPr>
              <w:rFonts w:ascii="Arial" w:eastAsia="ＭＳ Ｐゴシック" w:hAnsi="Arial" w:cs="Calibri" w:hint="eastAsia"/>
              <w:b/>
              <w:bCs/>
              <w:kern w:val="0"/>
              <w:sz w:val="22"/>
              <w:szCs w:val="22"/>
            </w:rPr>
            <w:delText>に</w:delText>
          </w:r>
        </w:del>
        <w:r w:rsidR="00651BFE">
          <w:rPr>
            <w:rFonts w:ascii="Arial" w:eastAsia="ＭＳ Ｐゴシック" w:hAnsi="Arial" w:cs="Calibri" w:hint="eastAsia"/>
            <w:b/>
            <w:bCs/>
            <w:kern w:val="0"/>
            <w:sz w:val="22"/>
            <w:szCs w:val="22"/>
          </w:rPr>
          <w:t>、</w:t>
        </w:r>
      </w:ins>
      <w:del w:id="134" w:author="工内隆" w:date="2017-05-29T16:28:00Z">
        <w:r w:rsidR="00BA0057" w:rsidRPr="00BA0057">
          <w:rPr>
            <w:rFonts w:ascii="Arial" w:eastAsia="ＭＳ Ｐゴシック" w:hAnsi="Arial" w:cs="Calibri"/>
            <w:b/>
            <w:bCs/>
            <w:kern w:val="0"/>
            <w:sz w:val="22"/>
            <w:szCs w:val="22"/>
          </w:rPr>
          <w:delText>の</w:delText>
        </w:r>
      </w:del>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60552171"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ins w:id="135" w:author="Mieko Sato" w:date="2017-05-29T23:29:00Z">
        <w:r w:rsidR="00F0198F">
          <w:rPr>
            <w:rFonts w:ascii="Arial" w:eastAsia="ＭＳ Ｐゴシック" w:hAnsi="Arial" w:cs="Calibri" w:hint="eastAsia"/>
            <w:kern w:val="0"/>
            <w:sz w:val="22"/>
            <w:szCs w:val="22"/>
          </w:rPr>
          <w:t>付与する</w:t>
        </w:r>
      </w:ins>
      <w:ins w:id="136" w:author="工内隆" w:date="2017-05-29T16:33:00Z">
        <w:del w:id="137" w:author="Mieko Sato" w:date="2017-05-29T23:29:00Z">
          <w:r w:rsidR="00CF2374" w:rsidDel="00F0198F">
            <w:rPr>
              <w:rFonts w:ascii="Arial" w:eastAsia="ＭＳ Ｐゴシック" w:hAnsi="Arial" w:cs="Calibri" w:hint="eastAsia"/>
              <w:kern w:val="0"/>
              <w:sz w:val="22"/>
              <w:szCs w:val="22"/>
            </w:rPr>
            <w:delText>定める</w:delText>
          </w:r>
        </w:del>
      </w:ins>
      <w:del w:id="138" w:author="工内隆" w:date="2017-05-29T16:33:00Z">
        <w:r w:rsidRPr="00BA0057">
          <w:rPr>
            <w:rFonts w:ascii="Arial" w:eastAsia="ＭＳ Ｐゴシック" w:hAnsi="Arial" w:cs="Calibri"/>
            <w:kern w:val="0"/>
            <w:sz w:val="22"/>
            <w:szCs w:val="22"/>
          </w:rPr>
          <w:delText>供与する</w:delText>
        </w:r>
      </w:del>
      <w:r w:rsidRPr="00BA0057">
        <w:rPr>
          <w:rFonts w:ascii="Arial" w:eastAsia="ＭＳ Ｐゴシック" w:hAnsi="Arial" w:cs="Calibri"/>
          <w:kern w:val="0"/>
          <w:sz w:val="22"/>
          <w:szCs w:val="22"/>
        </w:rPr>
        <w:t>義務、制約</w:t>
      </w:r>
      <w:ins w:id="139" w:author="工内隆" w:date="2017-05-29T16:29:00Z">
        <w:r w:rsidR="00651BFE">
          <w:rPr>
            <w:rFonts w:ascii="Arial" w:eastAsia="ＭＳ Ｐゴシック" w:hAnsi="Arial" w:cs="Calibri" w:hint="eastAsia"/>
            <w:kern w:val="0"/>
            <w:sz w:val="22"/>
            <w:szCs w:val="22"/>
          </w:rPr>
          <w:t>、</w:t>
        </w:r>
      </w:ins>
      <w:r w:rsidRPr="00BA0057">
        <w:rPr>
          <w:rFonts w:ascii="Arial" w:eastAsia="ＭＳ Ｐゴシック" w:hAnsi="Arial" w:cs="Calibri"/>
          <w:kern w:val="0"/>
          <w:sz w:val="22"/>
          <w:szCs w:val="22"/>
        </w:rPr>
        <w:t>および</w:t>
      </w:r>
      <w:ins w:id="140" w:author="工内隆" w:date="2017-05-29T16:29:00Z">
        <w:del w:id="141" w:author="Mieko Sato" w:date="2017-05-29T23:29:00Z">
          <w:r w:rsidR="00651BFE" w:rsidDel="00F0198F">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権利についてレビューし、</w:t>
      </w:r>
      <w:ins w:id="142" w:author="工内隆" w:date="2017-05-29T16:30:00Z">
        <w:r w:rsidR="00651BFE">
          <w:rPr>
            <w:rFonts w:ascii="Arial" w:eastAsia="ＭＳ Ｐゴシック" w:hAnsi="Arial" w:cs="Calibri" w:hint="eastAsia"/>
            <w:kern w:val="0"/>
            <w:sz w:val="22"/>
            <w:szCs w:val="22"/>
          </w:rPr>
          <w:t>文書</w:t>
        </w:r>
      </w:ins>
      <w:ins w:id="143" w:author="tani" w:date="2017-05-30T04:35:00Z">
        <w:r w:rsidR="00240256">
          <w:rPr>
            <w:rFonts w:ascii="Arial" w:eastAsia="ＭＳ Ｐゴシック" w:hAnsi="Arial" w:cs="Calibri" w:hint="eastAsia"/>
            <w:kern w:val="0"/>
            <w:sz w:val="22"/>
            <w:szCs w:val="22"/>
          </w:rPr>
          <w:t>として記録</w:t>
        </w:r>
      </w:ins>
      <w:ins w:id="144" w:author="工内隆" w:date="2017-05-29T16:30:00Z">
        <w:del w:id="145" w:author="tani" w:date="2017-05-30T04:34:00Z">
          <w:r w:rsidR="00651BFE" w:rsidDel="00240256">
            <w:rPr>
              <w:rFonts w:ascii="Arial" w:eastAsia="ＭＳ Ｐゴシック" w:hAnsi="Arial" w:cs="Calibri" w:hint="eastAsia"/>
              <w:kern w:val="0"/>
              <w:sz w:val="22"/>
              <w:szCs w:val="22"/>
            </w:rPr>
            <w:delText>化</w:delText>
          </w:r>
        </w:del>
      </w:ins>
      <w:del w:id="146" w:author="工内隆" w:date="2017-05-29T16:30:00Z">
        <w:r w:rsidRPr="00BA0057">
          <w:rPr>
            <w:rFonts w:ascii="Arial" w:eastAsia="ＭＳ Ｐゴシック" w:hAnsi="Arial" w:cs="Calibri"/>
            <w:kern w:val="0"/>
            <w:sz w:val="22"/>
            <w:szCs w:val="22"/>
          </w:rPr>
          <w:delText>記録</w:delText>
        </w:r>
      </w:del>
      <w:commentRangeStart w:id="147"/>
      <w:commentRangeStart w:id="148"/>
      <w:r w:rsidRPr="00BA0057">
        <w:rPr>
          <w:rFonts w:ascii="Arial" w:eastAsia="ＭＳ Ｐゴシック" w:hAnsi="Arial" w:cs="Calibri"/>
          <w:kern w:val="0"/>
          <w:sz w:val="22"/>
          <w:szCs w:val="22"/>
        </w:rPr>
        <w:t>する</w:t>
      </w:r>
      <w:commentRangeEnd w:id="147"/>
      <w:r w:rsidR="00651BFE">
        <w:rPr>
          <w:rStyle w:val="af2"/>
        </w:rPr>
        <w:commentReference w:id="147"/>
      </w:r>
      <w:commentRangeEnd w:id="148"/>
      <w:r w:rsidR="00240256">
        <w:rPr>
          <w:rStyle w:val="af2"/>
        </w:rPr>
        <w:commentReference w:id="148"/>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D7430C7"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w:t>
      </w:r>
      <w:del w:id="149" w:author="工内隆" w:date="2017-05-29T16:34:00Z">
        <w:r w:rsidRPr="00BA0057">
          <w:rPr>
            <w:rFonts w:ascii="Arial" w:eastAsia="ＭＳ Ｐゴシック" w:hAnsi="Arial" w:cs="Calibri"/>
            <w:kern w:val="0"/>
            <w:sz w:val="22"/>
            <w:szCs w:val="22"/>
          </w:rPr>
          <w:delText>レビューし</w:delText>
        </w:r>
      </w:del>
      <w:r w:rsidRPr="00BA0057">
        <w:rPr>
          <w:rFonts w:ascii="Arial" w:eastAsia="ＭＳ Ｐゴシック" w:hAnsi="Arial" w:cs="Calibri"/>
          <w:kern w:val="0"/>
          <w:sz w:val="22"/>
          <w:szCs w:val="22"/>
        </w:rPr>
        <w:t>、さまざまなユースケースに</w:t>
      </w:r>
      <w:ins w:id="150" w:author="Mieko Sato" w:date="2017-05-30T04:13:00Z">
        <w:r w:rsidRPr="00BA0057">
          <w:rPr>
            <w:rFonts w:ascii="Arial" w:eastAsia="ＭＳ Ｐゴシック" w:hAnsi="Arial" w:cs="Calibri"/>
            <w:kern w:val="0"/>
            <w:sz w:val="22"/>
            <w:szCs w:val="22"/>
          </w:rPr>
          <w:t>対</w:t>
        </w:r>
      </w:ins>
      <w:ins w:id="151" w:author="工内隆" w:date="2017-05-29T16:35:00Z">
        <w:r w:rsidR="00CF2374">
          <w:rPr>
            <w:rFonts w:ascii="Arial" w:eastAsia="ＭＳ Ｐゴシック" w:hAnsi="Arial" w:cs="Calibri" w:hint="eastAsia"/>
            <w:kern w:val="0"/>
            <w:sz w:val="22"/>
            <w:szCs w:val="22"/>
          </w:rPr>
          <w:t>応した</w:t>
        </w:r>
      </w:ins>
      <w:del w:id="152" w:author="工内隆" w:date="2017-05-29T16:35:00Z">
        <w:r w:rsidRPr="00BA0057" w:rsidDel="00CF2374">
          <w:rPr>
            <w:rFonts w:ascii="Arial" w:eastAsia="ＭＳ Ｐゴシック" w:hAnsi="Arial" w:cs="Calibri"/>
            <w:kern w:val="0"/>
            <w:sz w:val="22"/>
            <w:szCs w:val="22"/>
          </w:rPr>
          <w:delText>する</w:delText>
        </w:r>
      </w:del>
      <w:del w:id="153" w:author="Mieko Sato" w:date="2017-05-30T04:13:00Z">
        <w:r w:rsidRPr="00BA0057">
          <w:rPr>
            <w:rFonts w:ascii="Arial" w:eastAsia="ＭＳ Ｐゴシック" w:hAnsi="Arial" w:cs="Calibri"/>
            <w:kern w:val="0"/>
            <w:sz w:val="22"/>
            <w:szCs w:val="22"/>
          </w:rPr>
          <w:delText>対する</w:delText>
        </w:r>
      </w:del>
      <w:r w:rsidRPr="00BA0057">
        <w:rPr>
          <w:rFonts w:ascii="Arial" w:eastAsia="ＭＳ Ｐゴシック" w:hAnsi="Arial" w:cs="Calibri"/>
          <w:kern w:val="0"/>
          <w:sz w:val="22"/>
          <w:szCs w:val="22"/>
        </w:rPr>
        <w:t>ライセンスの義務を</w:t>
      </w:r>
      <w:ins w:id="154" w:author="工内隆" w:date="2017-05-29T16:35:00Z">
        <w:r w:rsidR="00CF2374" w:rsidRPr="00BA0057">
          <w:rPr>
            <w:rFonts w:ascii="Arial" w:eastAsia="ＭＳ Ｐゴシック" w:hAnsi="Arial" w:cs="Calibri"/>
            <w:kern w:val="0"/>
            <w:sz w:val="22"/>
            <w:szCs w:val="22"/>
          </w:rPr>
          <w:t>レビュー</w:t>
        </w:r>
      </w:ins>
      <w:ins w:id="155" w:author="Mieko Sato" w:date="2017-05-29T23:30:00Z">
        <w:r w:rsidR="00F0198F">
          <w:rPr>
            <w:rFonts w:ascii="Arial" w:eastAsia="ＭＳ Ｐゴシック" w:hAnsi="Arial" w:cs="Calibri" w:hint="eastAsia"/>
            <w:kern w:val="0"/>
            <w:sz w:val="22"/>
            <w:szCs w:val="22"/>
          </w:rPr>
          <w:t>および</w:t>
        </w:r>
      </w:ins>
      <w:ins w:id="156" w:author="工内隆" w:date="2017-05-29T16:35:00Z">
        <w:del w:id="157" w:author="tani" w:date="2017-05-30T04:38:00Z">
          <w:r w:rsidR="00CF2374" w:rsidRPr="00BA0057" w:rsidDel="002B5BE2">
            <w:rPr>
              <w:rFonts w:ascii="Arial" w:eastAsia="ＭＳ Ｐゴシック" w:hAnsi="Arial" w:cs="Calibri"/>
              <w:kern w:val="0"/>
              <w:sz w:val="22"/>
              <w:szCs w:val="22"/>
            </w:rPr>
            <w:delText>し</w:delText>
          </w:r>
          <w:r w:rsidR="00CF2374" w:rsidDel="002B5BE2">
            <w:rPr>
              <w:rFonts w:ascii="Arial" w:eastAsia="ＭＳ Ｐゴシック" w:hAnsi="Arial" w:cs="Calibri" w:hint="eastAsia"/>
              <w:kern w:val="0"/>
              <w:sz w:val="22"/>
              <w:szCs w:val="22"/>
            </w:rPr>
            <w:delText>、</w:delText>
          </w:r>
        </w:del>
      </w:ins>
      <w:r w:rsidRPr="00BA0057">
        <w:rPr>
          <w:rFonts w:ascii="Arial" w:eastAsia="ＭＳ Ｐゴシック" w:hAnsi="Arial" w:cs="Calibri"/>
          <w:kern w:val="0"/>
          <w:sz w:val="22"/>
          <w:szCs w:val="22"/>
        </w:rPr>
        <w:t>明確化するプロセスが存在することを確かなものに</w:t>
      </w:r>
      <w:commentRangeStart w:id="158"/>
      <w:r w:rsidRPr="00BA0057">
        <w:rPr>
          <w:rFonts w:ascii="Arial" w:eastAsia="ＭＳ Ｐゴシック" w:hAnsi="Arial" w:cs="Calibri"/>
          <w:kern w:val="0"/>
          <w:sz w:val="22"/>
          <w:szCs w:val="22"/>
        </w:rPr>
        <w:t>します</w:t>
      </w:r>
      <w:commentRangeEnd w:id="158"/>
      <w:r w:rsidR="002B5BE2">
        <w:rPr>
          <w:rStyle w:val="af2"/>
        </w:rPr>
        <w:commentReference w:id="158"/>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59" w:name="_Toc480816639"/>
      <w:bookmarkStart w:id="160" w:name="_Toc483131398"/>
      <w:bookmarkStart w:id="161" w:name="_Toc483132250"/>
      <w:r w:rsidRPr="00BA0057">
        <w:rPr>
          <w:rFonts w:ascii="Cambria" w:eastAsia="Calibri" w:hAnsi="Calibri" w:cs="Calibri"/>
          <w:b/>
          <w:color w:val="4F81BC"/>
          <w:kern w:val="0"/>
          <w:sz w:val="24"/>
          <w:szCs w:val="22"/>
        </w:rPr>
        <w:lastRenderedPageBreak/>
        <w:t xml:space="preserve">G2: </w:t>
      </w:r>
      <w:r w:rsidRPr="00BA0057">
        <w:rPr>
          <w:rFonts w:ascii="Cambria" w:eastAsia="Calibri" w:hAnsi="Calibri" w:cs="Calibri"/>
          <w:b/>
          <w:color w:val="4F81BC"/>
          <w:kern w:val="0"/>
          <w:sz w:val="24"/>
          <w:szCs w:val="22"/>
        </w:rPr>
        <w:t>コンプライアンスを履行するための責任者のアサイン</w:t>
      </w:r>
      <w:bookmarkEnd w:id="159"/>
      <w:bookmarkEnd w:id="160"/>
      <w:bookmarkEnd w:id="161"/>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窓口」）。</w:t>
      </w:r>
    </w:p>
    <w:p w14:paraId="5DD10E6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r w:rsidRPr="00BA0057">
        <w:rPr>
          <w:rFonts w:ascii="Arial" w:eastAsia="ＭＳ ゴシック" w:hAnsi="Arial" w:cs="Calibri"/>
          <w:b/>
          <w:kern w:val="0"/>
          <w:sz w:val="22"/>
          <w:szCs w:val="22"/>
        </w:rPr>
        <w:t xml:space="preserve"> </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1D804259"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OSS</w:t>
      </w:r>
      <w:r w:rsidRPr="00BA0057">
        <w:rPr>
          <w:rFonts w:ascii="Arial" w:eastAsia="ＭＳ ゴシック" w:hAnsi="Arial" w:cs="Calibri"/>
          <w:kern w:val="0"/>
          <w:sz w:val="22"/>
          <w:szCs w:val="22"/>
        </w:rPr>
        <w:t>に関する窓口機能が（たとえば</w:t>
      </w:r>
      <w:ins w:id="162" w:author="工内隆" w:date="2017-05-29T16:36:00Z">
        <w:r w:rsidR="00CF2374">
          <w:rPr>
            <w:rFonts w:ascii="Arial" w:eastAsia="ＭＳ ゴシック" w:hAnsi="Arial" w:cs="Calibri" w:hint="eastAsia"/>
            <w:kern w:val="0"/>
            <w:sz w:val="22"/>
            <w:szCs w:val="22"/>
          </w:rPr>
          <w:t>公開された</w:t>
        </w:r>
      </w:ins>
      <w:r w:rsidRPr="00BA0057">
        <w:rPr>
          <w:rFonts w:ascii="Arial" w:eastAsia="ＭＳ ゴシック" w:hAnsi="Arial" w:cs="Calibri"/>
          <w:kern w:val="0"/>
          <w:sz w:val="22"/>
          <w:szCs w:val="22"/>
        </w:rPr>
        <w:t>電子メールアドレスや</w:t>
      </w:r>
      <w:r w:rsidRPr="00BA0057">
        <w:rPr>
          <w:rFonts w:ascii="Arial" w:eastAsia="ＭＳ ゴシック" w:hAnsi="Arial" w:cs="Calibri"/>
          <w:kern w:val="0"/>
          <w:sz w:val="22"/>
          <w:szCs w:val="22"/>
        </w:rPr>
        <w:t>Linux 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r w:rsidRPr="00BA0057">
        <w:rPr>
          <w:rFonts w:ascii="Arial" w:eastAsia="ＭＳ ゴシック" w:hAnsi="Arial" w:cs="Calibri"/>
          <w:kern w:val="0"/>
          <w:sz w:val="22"/>
          <w:szCs w:val="22"/>
        </w:rPr>
        <w:t xml:space="preserve"> </w:t>
      </w:r>
    </w:p>
    <w:p w14:paraId="194B52EA"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r w:rsidRPr="00BA0057">
        <w:rPr>
          <w:rFonts w:ascii="Arial" w:eastAsia="ＭＳ ゴシック" w:hAnsi="Arial" w:cs="Calibri"/>
          <w:kern w:val="0"/>
          <w:sz w:val="22"/>
          <w:szCs w:val="22"/>
        </w:rPr>
        <w:t xml:space="preserve"> </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5C7E1424"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del w:id="163" w:author="Mieko Sato" w:date="2017-05-29T23:32:00Z">
        <w:r w:rsidRPr="00BA0057">
          <w:rPr>
            <w:rFonts w:ascii="Arial" w:eastAsia="ＭＳ ゴシック" w:hAnsi="Arial" w:cs="Calibri"/>
            <w:kern w:val="0"/>
            <w:sz w:val="22"/>
            <w:szCs w:val="22"/>
          </w:rPr>
          <w:delText>と</w:delText>
        </w:r>
      </w:del>
      <w:ins w:id="164" w:author="Mieko Sato" w:date="2017-05-29T23:32:00Z">
        <w:r w:rsidR="00744316">
          <w:rPr>
            <w:rFonts w:ascii="Arial" w:eastAsia="ＭＳ ゴシック" w:hAnsi="Arial" w:cs="Calibri" w:hint="eastAsia"/>
            <w:kern w:val="0"/>
            <w:sz w:val="22"/>
            <w:szCs w:val="22"/>
          </w:rPr>
          <w:t>に</w:t>
        </w:r>
      </w:ins>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BA0057">
        <w:rPr>
          <w:rFonts w:ascii="Arial" w:eastAsia="ＭＳ ゴシック" w:hAnsi="Arial"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組織内部の</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コンプライアンスを管理する責任者をアサインすること。本</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コンプライアンスを履行する役割と</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窓口は同じ担当者が兼務することができる。</w:t>
      </w:r>
      <w:r w:rsidRPr="00BA0057">
        <w:rPr>
          <w:rFonts w:ascii="Arial" w:eastAsia="ＭＳ ゴシック" w:hAnsi="Arial" w:cs="Calibri"/>
          <w:b/>
          <w:kern w:val="0"/>
          <w:sz w:val="22"/>
          <w:szCs w:val="22"/>
        </w:rPr>
        <w:t xml:space="preserve"> </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r w:rsidRPr="00BA0057">
        <w:rPr>
          <w:rFonts w:ascii="Arial" w:eastAsia="ＭＳ ゴシック" w:hAnsi="Arial" w:cs="Calibri"/>
          <w:b/>
          <w:kern w:val="0"/>
          <w:sz w:val="22"/>
          <w:szCs w:val="22"/>
        </w:rPr>
        <w:t xml:space="preserve"> </w:t>
      </w:r>
    </w:p>
    <w:p w14:paraId="3411FA6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コンプライアンスの履行担当者が</w:t>
      </w: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コンプライアンスに関する法的</w:t>
      </w:r>
      <w:del w:id="165" w:author="Hiroyuki Fukuchi" w:date="2017-05-29T17:33:00Z">
        <w:r w:rsidRPr="00BA0057" w:rsidDel="007D6D9F">
          <w:rPr>
            <w:rFonts w:ascii="Arial" w:eastAsia="ＭＳ ゴシック" w:hAnsi="Arial" w:cs="Calibri"/>
            <w:b/>
            <w:kern w:val="0"/>
            <w:sz w:val="22"/>
            <w:szCs w:val="22"/>
          </w:rPr>
          <w:delText>な</w:delText>
        </w:r>
      </w:del>
      <w:r w:rsidRPr="00BA0057">
        <w:rPr>
          <w:rFonts w:ascii="Arial" w:eastAsia="ＭＳ ゴシック" w:hAnsi="Arial" w:cs="Calibri"/>
          <w:b/>
          <w:kern w:val="0"/>
          <w:sz w:val="22"/>
          <w:szCs w:val="22"/>
        </w:rPr>
        <w:t>専門知識を（その組織内もしくは組織外で）獲得できること。</w:t>
      </w:r>
      <w:r w:rsidRPr="00BA0057">
        <w:rPr>
          <w:rFonts w:ascii="Arial" w:eastAsia="ＭＳ ゴシック" w:hAnsi="Arial" w:cs="Calibri"/>
          <w:b/>
          <w:kern w:val="0"/>
          <w:sz w:val="22"/>
          <w:szCs w:val="22"/>
        </w:rPr>
        <w:t xml:space="preserve">  </w:t>
      </w:r>
    </w:p>
    <w:p w14:paraId="30BF83F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r w:rsidRPr="00BA0057">
        <w:rPr>
          <w:rFonts w:ascii="Arial" w:eastAsia="ＭＳ ゴシック" w:hAnsi="Arial" w:cs="Calibri"/>
          <w:b/>
          <w:kern w:val="0"/>
          <w:sz w:val="22"/>
          <w:szCs w:val="22"/>
        </w:rPr>
        <w:t xml:space="preserve"> </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コンプライアンスの役割を有する履行担当者名、グループまたは機能の名称が内部で特定できる。</w:t>
      </w:r>
    </w:p>
    <w:p w14:paraId="6BC2CA80"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コンプライアンスの履行担当者が利用可能な、</w:t>
      </w:r>
      <w:ins w:id="166"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内部・</w:t>
      </w:r>
      <w:ins w:id="167" w:author="Hiroyuki Fukuchi" w:date="2017-05-29T15:34:00Z">
        <w:r w:rsidR="005846A4">
          <w:rPr>
            <w:rFonts w:ascii="Arial" w:eastAsia="ＭＳ ゴシック" w:hAnsi="Arial" w:cs="Calibri" w:hint="eastAsia"/>
            <w:kern w:val="0"/>
            <w:sz w:val="22"/>
            <w:szCs w:val="22"/>
          </w:rPr>
          <w:t>組織</w:t>
        </w:r>
      </w:ins>
      <w:r w:rsidRPr="00BA0057">
        <w:rPr>
          <w:rFonts w:ascii="Arial" w:eastAsia="ＭＳ ゴシック" w:hAnsi="Arial" w:cs="Calibri"/>
          <w:kern w:val="0"/>
          <w:sz w:val="22"/>
          <w:szCs w:val="22"/>
        </w:rPr>
        <w:t>外部の法的専門知識の情報源が特定されている。</w:t>
      </w:r>
    </w:p>
    <w:p w14:paraId="2ADF8F9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r w:rsidRPr="00BA0057">
        <w:rPr>
          <w:rFonts w:ascii="Arial" w:eastAsia="ＭＳ ゴシック" w:hAnsi="Arial" w:cs="Calibri"/>
          <w:kern w:val="0"/>
          <w:sz w:val="22"/>
          <w:szCs w:val="22"/>
        </w:rPr>
        <w:t xml:space="preserve"> </w:t>
      </w:r>
    </w:p>
    <w:p w14:paraId="5D93FD00" w14:textId="3E3652EC" w:rsidR="00BA0057" w:rsidRPr="00BA0057" w:rsidRDefault="00054331" w:rsidP="002A3454">
      <w:pPr>
        <w:numPr>
          <w:ilvl w:val="0"/>
          <w:numId w:val="15"/>
        </w:numPr>
        <w:tabs>
          <w:tab w:val="left" w:pos="1641"/>
        </w:tabs>
        <w:ind w:left="1984" w:hanging="680"/>
        <w:rPr>
          <w:rFonts w:ascii="Arial" w:eastAsia="ＭＳ ゴシック" w:hAnsi="Arial" w:cs="Calibri"/>
          <w:kern w:val="0"/>
          <w:sz w:val="22"/>
          <w:szCs w:val="22"/>
        </w:rPr>
      </w:pPr>
      <w:ins w:id="168" w:author="Mieko Sato" w:date="2017-05-29T23:34:00Z">
        <w:r>
          <w:rPr>
            <w:rFonts w:ascii="Arial" w:eastAsia="ＭＳ ゴシック" w:hAnsi="Arial" w:cs="Calibri" w:hint="eastAsia"/>
            <w:kern w:val="0"/>
            <w:sz w:val="22"/>
            <w:szCs w:val="22"/>
          </w:rPr>
          <w:t>ノン</w:t>
        </w:r>
      </w:ins>
      <w:ins w:id="169" w:author="工内隆" w:date="2017-05-29T16:36:00Z">
        <w:del w:id="170" w:author="Mieko Sato" w:date="2017-05-29T23:34:00Z">
          <w:r w:rsidR="00CF2374" w:rsidDel="00054331">
            <w:rPr>
              <w:rFonts w:ascii="Arial" w:eastAsia="ＭＳ ゴシック" w:hAnsi="Arial" w:cs="Calibri" w:hint="eastAsia"/>
              <w:kern w:val="0"/>
              <w:sz w:val="22"/>
              <w:szCs w:val="22"/>
            </w:rPr>
            <w:delText>ライセンス</w:delText>
          </w:r>
          <w:r w:rsidR="00CF2374" w:rsidDel="00054331">
            <w:rPr>
              <w:rFonts w:ascii="Arial" w:eastAsia="ＭＳ ゴシック" w:hAnsi="Arial" w:cs="Calibri" w:hint="eastAsia"/>
              <w:kern w:val="0"/>
              <w:sz w:val="22"/>
              <w:szCs w:val="22"/>
            </w:rPr>
            <w:delText xml:space="preserve"> </w:delText>
          </w:r>
        </w:del>
      </w:ins>
      <w:ins w:id="171" w:author="工内隆" w:date="2017-05-29T16:37:00Z">
        <w:r w:rsidR="00CF2374">
          <w:rPr>
            <w:rFonts w:ascii="Arial" w:eastAsia="ＭＳ ゴシック" w:hAnsi="Arial" w:cs="Calibri" w:hint="eastAsia"/>
            <w:kern w:val="0"/>
            <w:sz w:val="22"/>
            <w:szCs w:val="22"/>
          </w:rPr>
          <w:t>コンプライアンス</w:t>
        </w:r>
      </w:ins>
      <w:ins w:id="172" w:author="Mieko Sato" w:date="2017-05-29T23:34:00Z">
        <w:r>
          <w:rPr>
            <w:rFonts w:ascii="Arial" w:eastAsia="ＭＳ ゴシック" w:hAnsi="Arial" w:cs="Calibri" w:hint="eastAsia"/>
            <w:kern w:val="0"/>
            <w:sz w:val="22"/>
            <w:szCs w:val="22"/>
          </w:rPr>
          <w:t>な状況の</w:t>
        </w:r>
      </w:ins>
      <w:ins w:id="173" w:author="工内隆" w:date="2017-05-29T16:37:00Z">
        <w:del w:id="174" w:author="Mieko Sato" w:date="2017-05-29T23:34:00Z">
          <w:r w:rsidR="00CF2374" w:rsidDel="00054331">
            <w:rPr>
              <w:rFonts w:ascii="Arial" w:eastAsia="ＭＳ ゴシック" w:hAnsi="Arial" w:cs="Calibri" w:hint="eastAsia"/>
              <w:kern w:val="0"/>
              <w:sz w:val="22"/>
              <w:szCs w:val="22"/>
            </w:rPr>
            <w:delText>違反が発生したときに、</w:delText>
          </w:r>
        </w:del>
      </w:ins>
      <w:del w:id="175" w:author="Mieko Sato" w:date="2017-05-29T23:34:00Z">
        <w:r w:rsidR="00BA0057" w:rsidRPr="00BA0057">
          <w:rPr>
            <w:rFonts w:ascii="Arial" w:eastAsia="ＭＳ ゴシック" w:hAnsi="Arial" w:cs="Calibri"/>
            <w:kern w:val="0"/>
            <w:sz w:val="22"/>
            <w:szCs w:val="22"/>
          </w:rPr>
          <w:delText>遵</w:delText>
        </w:r>
      </w:del>
      <w:del w:id="176" w:author="工内隆" w:date="2017-05-29T16:37:00Z">
        <w:r w:rsidR="00BA0057" w:rsidRPr="00BA0057">
          <w:rPr>
            <w:rFonts w:ascii="Arial" w:eastAsia="ＭＳ ゴシック" w:hAnsi="Arial" w:cs="Calibri"/>
            <w:kern w:val="0"/>
            <w:sz w:val="22"/>
            <w:szCs w:val="22"/>
          </w:rPr>
          <w:delText>守されていない状況での</w:delText>
        </w:r>
      </w:del>
      <w:r w:rsidR="00BA0057" w:rsidRPr="00BA0057">
        <w:rPr>
          <w:rFonts w:ascii="Arial" w:eastAsia="ＭＳ ゴシック" w:hAnsi="Arial" w:cs="Calibri"/>
          <w:kern w:val="0"/>
          <w:sz w:val="22"/>
          <w:szCs w:val="22"/>
        </w:rPr>
        <w:t>調査や</w:t>
      </w:r>
      <w:commentRangeStart w:id="177"/>
      <w:ins w:id="178" w:author="工内隆" w:date="2017-05-29T16:37:00Z">
        <w:r w:rsidR="00CF2374">
          <w:rPr>
            <w:rFonts w:ascii="Arial" w:eastAsia="ＭＳ ゴシック" w:hAnsi="Arial" w:cs="Calibri" w:hint="eastAsia"/>
            <w:kern w:val="0"/>
            <w:sz w:val="22"/>
            <w:szCs w:val="22"/>
          </w:rPr>
          <w:t>救済策</w:t>
        </w:r>
      </w:ins>
      <w:commentRangeEnd w:id="177"/>
      <w:r w:rsidR="002B5BE2">
        <w:rPr>
          <w:rStyle w:val="af2"/>
        </w:rPr>
        <w:commentReference w:id="177"/>
      </w:r>
      <w:del w:id="179" w:author="工内隆" w:date="2017-05-29T16:37:00Z">
        <w:r w:rsidR="00BA0057" w:rsidRPr="00BA0057">
          <w:rPr>
            <w:rFonts w:ascii="Arial" w:eastAsia="ＭＳ ゴシック" w:hAnsi="Arial" w:cs="Calibri"/>
            <w:kern w:val="0"/>
            <w:sz w:val="22"/>
            <w:szCs w:val="22"/>
          </w:rPr>
          <w:delText>改善</w:delText>
        </w:r>
      </w:del>
      <w:r w:rsidR="00BA0057" w:rsidRPr="00BA0057">
        <w:rPr>
          <w:rFonts w:ascii="Arial" w:eastAsia="ＭＳ ゴシック" w:hAnsi="Arial" w:cs="Calibri"/>
          <w:kern w:val="0"/>
          <w:sz w:val="22"/>
          <w:szCs w:val="22"/>
        </w:rPr>
        <w:t>を</w:t>
      </w:r>
      <w:ins w:id="180" w:author="工内隆" w:date="2017-05-29T16:38:00Z">
        <w:r w:rsidR="00CF2374">
          <w:rPr>
            <w:rFonts w:ascii="Arial" w:eastAsia="ＭＳ ゴシック" w:hAnsi="Arial" w:cs="Calibri" w:hint="eastAsia"/>
            <w:kern w:val="0"/>
            <w:sz w:val="22"/>
            <w:szCs w:val="22"/>
          </w:rPr>
          <w:t>実施する</w:t>
        </w:r>
      </w:ins>
      <w:del w:id="181" w:author="工内隆" w:date="2017-05-29T16:38:00Z">
        <w:r w:rsidR="00BA0057" w:rsidRPr="00BA0057">
          <w:rPr>
            <w:rFonts w:ascii="Arial" w:eastAsia="ＭＳ ゴシック" w:hAnsi="Arial" w:cs="Calibri"/>
            <w:kern w:val="0"/>
            <w:sz w:val="22"/>
            <w:szCs w:val="22"/>
          </w:rPr>
          <w:delText>取り扱う</w:delText>
        </w:r>
      </w:del>
      <w:r w:rsidR="00BA0057" w:rsidRPr="00BA0057">
        <w:rPr>
          <w:rFonts w:ascii="Arial" w:eastAsia="ＭＳ ゴシック" w:hAnsi="Arial"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適切な</w:t>
      </w:r>
      <w:r w:rsidRPr="00BA0057">
        <w:rPr>
          <w:rFonts w:ascii="Arial" w:eastAsia="ＭＳ ゴシック" w:hAnsi="Arial"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2" w:name="_bookmark5"/>
      <w:bookmarkStart w:id="183" w:name="_Toc480816640"/>
      <w:bookmarkStart w:id="184" w:name="_Toc483131399"/>
      <w:bookmarkStart w:id="185" w:name="_Toc483132251"/>
      <w:bookmarkEnd w:id="182"/>
      <w:r w:rsidRPr="00BA0057">
        <w:rPr>
          <w:rFonts w:ascii="Cambria" w:eastAsia="Calibri" w:hAnsi="Calibri" w:cs="Calibri"/>
          <w:b/>
          <w:color w:val="4F81BC"/>
          <w:kern w:val="0"/>
          <w:sz w:val="24"/>
          <w:szCs w:val="22"/>
        </w:rPr>
        <w:lastRenderedPageBreak/>
        <w:t>G3: FOSS</w:t>
      </w:r>
      <w:r w:rsidRPr="00BA0057">
        <w:rPr>
          <w:rFonts w:ascii="Cambria" w:eastAsia="Calibri" w:hAnsi="Calibri" w:cs="Calibri"/>
          <w:b/>
          <w:color w:val="4F81BC"/>
          <w:kern w:val="0"/>
          <w:sz w:val="24"/>
          <w:szCs w:val="22"/>
        </w:rPr>
        <w:t>コンテンツのレビューと承認</w:t>
      </w:r>
      <w:bookmarkEnd w:id="183"/>
      <w:bookmarkEnd w:id="184"/>
      <w:bookmarkEnd w:id="185"/>
    </w:p>
    <w:p w14:paraId="240381D4" w14:textId="0A8BEF85" w:rsidR="00BA0057" w:rsidRPr="00BA0057" w:rsidRDefault="00BA0057" w:rsidP="007E7D6B">
      <w:pPr>
        <w:numPr>
          <w:ilvl w:val="1"/>
          <w:numId w:val="3"/>
        </w:numPr>
        <w:tabs>
          <w:tab w:val="left" w:pos="1281"/>
        </w:tabs>
        <w:spacing w:beforeLines="100" w:before="360"/>
        <w:outlineLvl w:val="2"/>
        <w:rPr>
          <w:rFonts w:ascii="Calibri" w:eastAsia="ＭＳ ゴシック" w:hAnsi="Calibri" w:cs="Calibri"/>
          <w:b/>
          <w:bCs/>
          <w:kern w:val="0"/>
          <w:sz w:val="22"/>
          <w:szCs w:val="22"/>
        </w:rPr>
        <w:pPrChange w:id="186" w:author="tani" w:date="2017-05-30T06:02:00Z">
          <w:pPr>
            <w:numPr>
              <w:ilvl w:val="1"/>
              <w:numId w:val="3"/>
            </w:numPr>
            <w:tabs>
              <w:tab w:val="left" w:pos="1281"/>
            </w:tabs>
            <w:spacing w:beforeLines="100" w:before="240"/>
            <w:ind w:left="1280" w:hanging="720"/>
            <w:outlineLvl w:val="2"/>
          </w:pPr>
        </w:pPrChange>
      </w:pPr>
      <w:del w:id="187" w:author="Hiroyuki Fukuchi" w:date="2017-05-29T15:41:00Z">
        <w:r w:rsidRPr="00BA0057" w:rsidDel="00BC48CD">
          <w:rPr>
            <w:rFonts w:ascii="Calibri" w:eastAsia="ＭＳ ゴシック" w:hAnsi="Calibri" w:cs="ＭＳ ゴシック"/>
            <w:b/>
            <w:bCs/>
            <w:kern w:val="0"/>
            <w:sz w:val="22"/>
            <w:szCs w:val="22"/>
          </w:rPr>
          <w:delText>リリース</w:delText>
        </w:r>
      </w:del>
      <w:ins w:id="188" w:author="工内隆" w:date="2017-05-29T16:39:00Z">
        <w:del w:id="189" w:author="Mieko Sato" w:date="2017-05-29T23:43:00Z">
          <w:r w:rsidR="00CF2374" w:rsidDel="00054331">
            <w:rPr>
              <w:rFonts w:ascii="Calibri" w:eastAsia="ＭＳ ゴシック" w:hAnsi="Calibri" w:cs="ＭＳ ゴシック" w:hint="eastAsia"/>
              <w:b/>
              <w:bCs/>
              <w:kern w:val="0"/>
              <w:sz w:val="22"/>
              <w:szCs w:val="22"/>
            </w:rPr>
            <w:delText>する</w:delText>
          </w:r>
        </w:del>
      </w:ins>
      <w:del w:id="190" w:author="Hiroyuki Fukuchi" w:date="2017-05-29T15:41:00Z">
        <w:r w:rsidRPr="00BA0057" w:rsidDel="00BC48CD">
          <w:rPr>
            <w:rFonts w:ascii="Calibri" w:eastAsia="ＭＳ ゴシック" w:hAnsi="Calibri" w:cs="ＭＳ ゴシック"/>
            <w:b/>
            <w:bCs/>
            <w:kern w:val="0"/>
            <w:sz w:val="22"/>
            <w:szCs w:val="22"/>
          </w:rPr>
          <w:delText>された</w:delText>
        </w:r>
      </w:del>
      <w:del w:id="191" w:author="Mieko Sato" w:date="2017-05-29T23:43:00Z">
        <w:r w:rsidRPr="00BA0057">
          <w:rPr>
            <w:rFonts w:ascii="Calibri" w:eastAsia="ＭＳ ゴシック" w:hAnsi="Calibri" w:cs="ＭＳ ゴシック"/>
            <w:b/>
            <w:bCs/>
            <w:kern w:val="0"/>
            <w:sz w:val="22"/>
            <w:szCs w:val="22"/>
          </w:rPr>
          <w:delText>供給ソフトウェア</w:delText>
        </w:r>
      </w:del>
      <w:ins w:id="192" w:author="Hiroyuki Fukuchi" w:date="2017-05-29T15:41:00Z">
        <w:del w:id="193" w:author="tani" w:date="2017-05-30T04:49:00Z">
          <w:r w:rsidR="00BC48CD" w:rsidDel="00ED41DC">
            <w:rPr>
              <w:rFonts w:ascii="Calibri" w:eastAsia="ＭＳ ゴシック" w:hAnsi="Calibri" w:cs="ＭＳ ゴシック" w:hint="eastAsia"/>
              <w:b/>
              <w:bCs/>
              <w:kern w:val="0"/>
              <w:sz w:val="22"/>
              <w:szCs w:val="22"/>
            </w:rPr>
            <w:delText xml:space="preserve"> </w:delText>
          </w:r>
          <w:r w:rsidR="00BC48CD" w:rsidDel="00ED41DC">
            <w:rPr>
              <w:rFonts w:ascii="Calibri" w:eastAsia="ＭＳ ゴシック" w:hAnsi="Calibri" w:cs="ＭＳ ゴシック" w:hint="eastAsia"/>
              <w:b/>
              <w:bCs/>
              <w:kern w:val="0"/>
              <w:sz w:val="22"/>
              <w:szCs w:val="22"/>
            </w:rPr>
            <w:delText>リリース</w:delText>
          </w:r>
        </w:del>
      </w:ins>
      <w:del w:id="194" w:author="tani" w:date="2017-05-30T04:49:00Z">
        <w:r w:rsidRPr="00BA0057" w:rsidDel="00ED41DC">
          <w:rPr>
            <w:rFonts w:ascii="Calibri" w:eastAsia="ＭＳ ゴシック" w:hAnsi="Calibri" w:cs="ＭＳ ゴシック"/>
            <w:b/>
            <w:bCs/>
            <w:kern w:val="0"/>
            <w:sz w:val="22"/>
            <w:szCs w:val="22"/>
          </w:rPr>
          <w:delText>について</w:delText>
        </w:r>
      </w:del>
      <w:ins w:id="195" w:author="Hiroyuki Fukuchi" w:date="2017-05-29T15:46:00Z">
        <w:del w:id="196" w:author="tani" w:date="2017-05-30T04:49:00Z">
          <w:r w:rsidR="00BC48CD" w:rsidDel="00ED41DC">
            <w:rPr>
              <w:rFonts w:ascii="Calibri" w:eastAsia="ＭＳ ゴシック" w:hAnsi="Calibri" w:cs="ＭＳ ゴシック" w:hint="eastAsia"/>
              <w:b/>
              <w:bCs/>
              <w:kern w:val="0"/>
              <w:sz w:val="22"/>
              <w:szCs w:val="22"/>
            </w:rPr>
            <w:delText>入っている</w:delText>
          </w:r>
        </w:del>
      </w:ins>
      <w:del w:id="197" w:author="Hiroyuki Fukuchi" w:date="2017-05-29T15:46:00Z">
        <w:r w:rsidRPr="00BA0057" w:rsidDel="00BC48CD">
          <w:rPr>
            <w:rFonts w:ascii="Calibri" w:eastAsia="ＭＳ ゴシック" w:hAnsi="Calibri" w:cs="ＭＳ ゴシック"/>
            <w:b/>
            <w:bCs/>
            <w:kern w:val="0"/>
            <w:sz w:val="22"/>
            <w:szCs w:val="22"/>
          </w:rPr>
          <w:delText>、</w:delText>
        </w:r>
      </w:del>
      <w:del w:id="198" w:author="Mieko Sato" w:date="2017-05-29T23:43:00Z">
        <w:r w:rsidRPr="00BA0057">
          <w:rPr>
            <w:rFonts w:ascii="Calibri" w:eastAsia="ＭＳ ゴシック" w:hAnsi="Calibri" w:cs="ＭＳ ゴシック"/>
            <w:b/>
            <w:bCs/>
            <w:kern w:val="0"/>
            <w:sz w:val="22"/>
            <w:szCs w:val="22"/>
          </w:rPr>
          <w:delText>各</w:delText>
        </w:r>
        <w:r w:rsidRPr="00BA0057">
          <w:rPr>
            <w:rFonts w:ascii="Calibri" w:eastAsia="ＭＳ ゴシック" w:hAnsi="Calibri" w:cs="ＭＳ ゴシック"/>
            <w:b/>
            <w:bCs/>
            <w:kern w:val="0"/>
            <w:sz w:val="22"/>
            <w:szCs w:val="22"/>
          </w:rPr>
          <w:delText>FOSS</w:delText>
        </w:r>
        <w:r w:rsidRPr="00BA0057">
          <w:rPr>
            <w:rFonts w:ascii="Calibri" w:eastAsia="ＭＳ ゴシック" w:hAnsi="Calibri" w:cs="ＭＳ ゴシック"/>
            <w:b/>
            <w:bCs/>
            <w:kern w:val="0"/>
            <w:sz w:val="22"/>
            <w:szCs w:val="22"/>
          </w:rPr>
          <w:delText>コンポーネント（およびその確認ライセンス）を含む</w:delText>
        </w:r>
      </w:del>
      <w:ins w:id="199" w:author="工内隆" w:date="2017-05-29T16:39:00Z">
        <w:r w:rsidR="00CF2374">
          <w:rPr>
            <w:rFonts w:ascii="Calibri" w:eastAsia="ＭＳ ゴシック" w:hAnsi="Calibri" w:cs="ＭＳ ゴシック" w:hint="eastAsia"/>
            <w:b/>
            <w:bCs/>
            <w:kern w:val="0"/>
            <w:sz w:val="22"/>
            <w:szCs w:val="22"/>
          </w:rPr>
          <w:t>FOSS</w:t>
        </w:r>
        <w:r w:rsidR="00CF2374">
          <w:rPr>
            <w:rFonts w:ascii="Calibri" w:eastAsia="ＭＳ ゴシック" w:hAnsi="Calibri" w:cs="ＭＳ ゴシック" w:hint="eastAsia"/>
            <w:b/>
            <w:bCs/>
            <w:kern w:val="0"/>
            <w:sz w:val="22"/>
            <w:szCs w:val="22"/>
          </w:rPr>
          <w:t>コンポーネント</w:t>
        </w:r>
      </w:ins>
      <w:r w:rsidRPr="00BA0057">
        <w:rPr>
          <w:rFonts w:ascii="Calibri" w:eastAsia="ＭＳ ゴシック" w:hAnsi="Calibri" w:cs="ＭＳ ゴシック"/>
          <w:b/>
          <w:bCs/>
          <w:kern w:val="0"/>
          <w:sz w:val="22"/>
          <w:szCs w:val="22"/>
        </w:rPr>
        <w:t>部品表（</w:t>
      </w:r>
      <w:r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Pr="00BA0057">
        <w:rPr>
          <w:rFonts w:ascii="Calibri" w:eastAsia="ＭＳ ゴシック" w:hAnsi="Calibri" w:cs="ＭＳ ゴシック"/>
          <w:b/>
          <w:bCs/>
          <w:kern w:val="0"/>
          <w:sz w:val="22"/>
          <w:szCs w:val="22"/>
        </w:rPr>
        <w:t>）</w:t>
      </w:r>
      <w:ins w:id="200" w:author="Mieko Sato" w:date="2017-05-29T23:45:00Z">
        <w:r w:rsidRPr="00BA0057">
          <w:rPr>
            <w:rFonts w:ascii="Calibri" w:eastAsia="ＭＳ ゴシック" w:hAnsi="Calibri" w:cs="ＭＳ ゴシック"/>
            <w:b/>
            <w:bCs/>
            <w:kern w:val="0"/>
            <w:sz w:val="22"/>
            <w:szCs w:val="22"/>
          </w:rPr>
          <w:t>を</w:t>
        </w:r>
      </w:ins>
      <w:ins w:id="201" w:author="Mieko Sato" w:date="2017-05-29T23:42:00Z">
        <w:r w:rsidR="00054331">
          <w:rPr>
            <w:rFonts w:ascii="Calibri" w:eastAsia="ＭＳ ゴシック" w:hAnsi="Calibri" w:cs="ＭＳ ゴシック" w:hint="eastAsia"/>
            <w:b/>
            <w:bCs/>
            <w:kern w:val="0"/>
            <w:sz w:val="22"/>
            <w:szCs w:val="22"/>
          </w:rPr>
          <w:t>作成および</w:t>
        </w:r>
      </w:ins>
      <w:del w:id="202" w:author="Mieko Sato" w:date="2017-05-29T23:42:00Z">
        <w:r w:rsidRPr="00BA0057" w:rsidDel="00054331">
          <w:rPr>
            <w:rFonts w:ascii="Calibri" w:eastAsia="ＭＳ ゴシック" w:hAnsi="Calibri" w:cs="ＭＳ ゴシック"/>
            <w:b/>
            <w:bCs/>
            <w:kern w:val="0"/>
            <w:sz w:val="22"/>
            <w:szCs w:val="22"/>
          </w:rPr>
          <w:delText>を</w:delText>
        </w:r>
        <w:r w:rsidRPr="00BA0057">
          <w:rPr>
            <w:rFonts w:ascii="Calibri" w:eastAsia="ＭＳ ゴシック" w:hAnsi="Calibri" w:cs="ＭＳ ゴシック"/>
            <w:b/>
            <w:bCs/>
            <w:kern w:val="0"/>
            <w:sz w:val="22"/>
            <w:szCs w:val="22"/>
          </w:rPr>
          <w:delText>作り、</w:delText>
        </w:r>
      </w:del>
      <w:r w:rsidRPr="00BA0057">
        <w:rPr>
          <w:rFonts w:ascii="Calibri" w:eastAsia="ＭＳ ゴシック" w:hAnsi="Calibri" w:cs="ＭＳ ゴシック"/>
          <w:b/>
          <w:bCs/>
          <w:kern w:val="0"/>
          <w:sz w:val="22"/>
          <w:szCs w:val="22"/>
        </w:rPr>
        <w:t>管理するためのプロセスが存在すること。</w:t>
      </w:r>
      <w:ins w:id="203" w:author="Mieko Sato" w:date="2017-05-29T23:47:00Z">
        <w:r w:rsidR="00823622">
          <w:rPr>
            <w:rFonts w:ascii="Calibri" w:eastAsia="ＭＳ ゴシック" w:hAnsi="Calibri" w:cs="ＭＳ ゴシック" w:hint="eastAsia"/>
            <w:b/>
            <w:bCs/>
            <w:kern w:val="0"/>
            <w:sz w:val="22"/>
            <w:szCs w:val="22"/>
          </w:rPr>
          <w:t>この</w:t>
        </w:r>
      </w:ins>
      <w:ins w:id="204" w:author="Mieko Sato" w:date="2017-05-29T23:43:00Z">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ins>
      <w:ins w:id="205" w:author="Mieko Sato" w:date="2017-05-29T23:44:00Z">
        <w:r w:rsidR="00823622">
          <w:rPr>
            <w:rFonts w:ascii="Calibri" w:eastAsia="ＭＳ ゴシック" w:hAnsi="Calibri" w:cs="ＭＳ ゴシック" w:hint="eastAsia"/>
            <w:b/>
            <w:bCs/>
            <w:kern w:val="0"/>
            <w:sz w:val="22"/>
            <w:szCs w:val="22"/>
          </w:rPr>
          <w:t>に</w:t>
        </w:r>
      </w:ins>
      <w:ins w:id="206" w:author="Mieko Sato" w:date="2017-05-29T23:43:00Z">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ins>
      <w:ins w:id="207" w:author="Mieko Sato" w:date="2017-05-29T23:50:00Z">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ins>
      <w:ins w:id="208" w:author="Mieko Sato" w:date="2017-05-29T23:43:00Z">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ins>
      <w:ins w:id="209" w:author="Mieko Sato" w:date="2017-05-29T23:45:00Z">
        <w:r w:rsidR="00823622">
          <w:rPr>
            <w:rFonts w:ascii="Calibri" w:eastAsia="ＭＳ ゴシック" w:hAnsi="Calibri" w:cs="ＭＳ ゴシック" w:hint="eastAsia"/>
            <w:b/>
            <w:bCs/>
            <w:kern w:val="0"/>
            <w:sz w:val="22"/>
            <w:szCs w:val="22"/>
          </w:rPr>
          <w:t>が</w:t>
        </w:r>
      </w:ins>
      <w:ins w:id="210" w:author="Mieko Sato" w:date="2017-05-29T23:43:00Z">
        <w:r w:rsidR="00054331" w:rsidRPr="00BA0057">
          <w:rPr>
            <w:rFonts w:ascii="Calibri" w:eastAsia="ＭＳ ゴシック" w:hAnsi="Calibri" w:cs="ＭＳ ゴシック"/>
            <w:b/>
            <w:bCs/>
            <w:kern w:val="0"/>
            <w:sz w:val="22"/>
            <w:szCs w:val="22"/>
          </w:rPr>
          <w:t>含</w:t>
        </w:r>
      </w:ins>
      <w:ins w:id="211" w:author="Mieko Sato" w:date="2017-05-29T23:46:00Z">
        <w:r w:rsidR="00823622">
          <w:rPr>
            <w:rFonts w:ascii="Calibri" w:eastAsia="ＭＳ ゴシック" w:hAnsi="Calibri" w:cs="ＭＳ ゴシック" w:hint="eastAsia"/>
            <w:b/>
            <w:bCs/>
            <w:kern w:val="0"/>
            <w:sz w:val="22"/>
            <w:szCs w:val="22"/>
          </w:rPr>
          <w:t>まれます。</w:t>
        </w:r>
      </w:ins>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4A4EF88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del w:id="212" w:author="Hiroyuki Fukuchi" w:date="2017-05-29T15:47:00Z">
        <w:r w:rsidRPr="00BA0057" w:rsidDel="00BC48CD">
          <w:rPr>
            <w:rFonts w:ascii="Calibri" w:eastAsia="ＭＳ ゴシック" w:hAnsi="Calibri" w:cs="Calibri"/>
            <w:kern w:val="0"/>
            <w:sz w:val="22"/>
            <w:szCs w:val="22"/>
          </w:rPr>
          <w:delText>リリース</w:delText>
        </w:r>
      </w:del>
      <w:ins w:id="213" w:author="工内隆" w:date="2017-05-29T16:40:00Z">
        <w:del w:id="214" w:author="Mieko Sato" w:date="2017-05-29T23:51:00Z">
          <w:r w:rsidR="00CF2374" w:rsidDel="00823622">
            <w:rPr>
              <w:rFonts w:ascii="Calibri" w:eastAsia="ＭＳ ゴシック" w:hAnsi="Calibri" w:cs="Calibri" w:hint="eastAsia"/>
              <w:kern w:val="0"/>
              <w:sz w:val="22"/>
              <w:szCs w:val="22"/>
            </w:rPr>
            <w:delText>する</w:delText>
          </w:r>
        </w:del>
      </w:ins>
      <w:del w:id="215" w:author="Hiroyuki Fukuchi" w:date="2017-05-29T15:47:00Z">
        <w:r w:rsidRPr="00BA0057" w:rsidDel="00BC48CD">
          <w:rPr>
            <w:rFonts w:ascii="Calibri" w:eastAsia="ＭＳ ゴシック" w:hAnsi="Calibri" w:cs="Calibri"/>
            <w:kern w:val="0"/>
            <w:sz w:val="22"/>
            <w:szCs w:val="22"/>
          </w:rPr>
          <w:delText>された</w:delText>
        </w:r>
      </w:del>
      <w:r w:rsidRPr="00BA0057">
        <w:rPr>
          <w:rFonts w:ascii="Calibri" w:eastAsia="ＭＳ ゴシック" w:hAnsi="Calibri" w:cs="Calibri"/>
          <w:kern w:val="0"/>
          <w:sz w:val="22"/>
          <w:szCs w:val="22"/>
        </w:rPr>
        <w:t>供給ソフトウェア</w:t>
      </w:r>
      <w:ins w:id="216" w:author="Hiroyuki Fukuchi" w:date="2017-05-29T15:47:00Z">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ins>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ins w:id="217" w:author="Mieko Sato" w:date="2017-05-30T04:13:00Z">
        <w:r w:rsidRPr="00BA0057">
          <w:rPr>
            <w:rFonts w:ascii="Calibri" w:eastAsia="ＭＳ ゴシック" w:hAnsi="Calibri" w:cs="Calibri"/>
            <w:kern w:val="0"/>
            <w:sz w:val="22"/>
            <w:szCs w:val="22"/>
          </w:rPr>
          <w:t>コンポーネント</w:t>
        </w:r>
      </w:ins>
      <w:ins w:id="218" w:author="工内隆" w:date="2017-05-29T16:40:00Z">
        <w:r w:rsidR="00CF2374">
          <w:rPr>
            <w:rFonts w:ascii="Calibri" w:eastAsia="ＭＳ ゴシック" w:hAnsi="Calibri" w:cs="Calibri" w:hint="eastAsia"/>
            <w:kern w:val="0"/>
            <w:sz w:val="22"/>
            <w:szCs w:val="22"/>
          </w:rPr>
          <w:t>の</w:t>
        </w:r>
      </w:ins>
      <w:ins w:id="219" w:author="Mieko Sato" w:date="2017-05-30T04:13:00Z">
        <w:r w:rsidRPr="00BA0057">
          <w:rPr>
            <w:rFonts w:ascii="Calibri" w:eastAsia="ＭＳ ゴシック" w:hAnsi="Calibri" w:cs="Calibri"/>
            <w:kern w:val="0"/>
            <w:sz w:val="22"/>
            <w:szCs w:val="22"/>
          </w:rPr>
          <w:t>集</w:t>
        </w:r>
      </w:ins>
      <w:ins w:id="220" w:author="工内隆" w:date="2017-05-29T16:40:00Z">
        <w:r w:rsidR="00CF2374">
          <w:rPr>
            <w:rFonts w:ascii="Calibri" w:eastAsia="ＭＳ ゴシック" w:hAnsi="Calibri" w:cs="Calibri" w:hint="eastAsia"/>
            <w:kern w:val="0"/>
            <w:sz w:val="22"/>
            <w:szCs w:val="22"/>
          </w:rPr>
          <w:t>合</w:t>
        </w:r>
      </w:ins>
      <w:del w:id="221" w:author="Mieko Sato" w:date="2017-05-30T04:13:00Z">
        <w:r w:rsidRPr="00BA0057">
          <w:rPr>
            <w:rFonts w:ascii="Calibri" w:eastAsia="ＭＳ ゴシック" w:hAnsi="Calibri" w:cs="Calibri"/>
            <w:kern w:val="0"/>
            <w:sz w:val="22"/>
            <w:szCs w:val="22"/>
          </w:rPr>
          <w:delText>コンポーネント集</w:delText>
        </w:r>
      </w:del>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5FEC204B"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w:t>
      </w:r>
      <w:ins w:id="222" w:author="Mieko Sato" w:date="2017-05-30T04:13:00Z">
        <w:r w:rsidRPr="00BA0057">
          <w:rPr>
            <w:rFonts w:ascii="Calibri" w:eastAsia="ＭＳ ゴシック" w:hAnsi="Calibri" w:cs="Calibri"/>
            <w:kern w:val="0"/>
            <w:sz w:val="22"/>
            <w:szCs w:val="22"/>
          </w:rPr>
          <w:t>き</w:t>
        </w:r>
      </w:ins>
      <w:ins w:id="223" w:author="工内隆" w:date="2017-05-29T16:45:00Z">
        <w:r w:rsidR="00B17EFC">
          <w:rPr>
            <w:rFonts w:ascii="Calibri" w:eastAsia="ＭＳ ゴシック" w:hAnsi="Calibri" w:cs="Calibri" w:hint="eastAsia"/>
            <w:kern w:val="0"/>
            <w:sz w:val="22"/>
            <w:szCs w:val="22"/>
          </w:rPr>
          <w:t>が</w:t>
        </w:r>
      </w:ins>
      <w:del w:id="224" w:author="Mieko Sato" w:date="2017-05-30T04:13:00Z">
        <w:r w:rsidRPr="00BA0057">
          <w:rPr>
            <w:rFonts w:ascii="Calibri" w:eastAsia="ＭＳ ゴシック" w:hAnsi="Calibri" w:cs="Calibri"/>
            <w:kern w:val="0"/>
            <w:sz w:val="22"/>
            <w:szCs w:val="22"/>
          </w:rPr>
          <w:delText>き</w:delText>
        </w:r>
      </w:del>
      <w:del w:id="225" w:author="工内隆" w:date="2017-05-29T16:45:00Z">
        <w:r w:rsidRPr="00BA0057">
          <w:rPr>
            <w:rFonts w:ascii="Calibri" w:eastAsia="ＭＳ ゴシック" w:hAnsi="Calibri" w:cs="Calibri"/>
            <w:kern w:val="0"/>
            <w:sz w:val="22"/>
            <w:szCs w:val="22"/>
          </w:rPr>
          <w:delText>に</w:delText>
        </w:r>
      </w:del>
      <w:ins w:id="226" w:author="Mieko Sato" w:date="2017-05-30T04:13:00Z">
        <w:r w:rsidRPr="00BA0057">
          <w:rPr>
            <w:rFonts w:ascii="Calibri" w:eastAsia="ＭＳ ゴシック" w:hAnsi="Calibri" w:cs="Calibri"/>
            <w:kern w:val="0"/>
            <w:sz w:val="22"/>
            <w:szCs w:val="22"/>
          </w:rPr>
          <w:t>適</w:t>
        </w:r>
      </w:ins>
      <w:ins w:id="227" w:author="工内隆" w:date="2017-05-29T16:40:00Z">
        <w:r w:rsidR="00CF2374">
          <w:rPr>
            <w:rFonts w:ascii="Calibri" w:eastAsia="ＭＳ ゴシック" w:hAnsi="Calibri" w:cs="Calibri" w:hint="eastAsia"/>
            <w:kern w:val="0"/>
            <w:sz w:val="22"/>
            <w:szCs w:val="22"/>
          </w:rPr>
          <w:t>正</w:t>
        </w:r>
      </w:ins>
      <w:del w:id="228" w:author="工内隆" w:date="2017-05-29T16:41:00Z">
        <w:r w:rsidRPr="00BA0057" w:rsidDel="00CF2374">
          <w:rPr>
            <w:rFonts w:ascii="Calibri" w:eastAsia="ＭＳ ゴシック" w:hAnsi="Calibri" w:cs="Calibri"/>
            <w:kern w:val="0"/>
            <w:sz w:val="22"/>
            <w:szCs w:val="22"/>
          </w:rPr>
          <w:delText>切</w:delText>
        </w:r>
      </w:del>
      <w:del w:id="229" w:author="Mieko Sato" w:date="2017-05-30T04:13:00Z">
        <w:r w:rsidRPr="00BA0057">
          <w:rPr>
            <w:rFonts w:ascii="Calibri" w:eastAsia="ＭＳ ゴシック" w:hAnsi="Calibri" w:cs="Calibri"/>
            <w:kern w:val="0"/>
            <w:sz w:val="22"/>
            <w:szCs w:val="22"/>
          </w:rPr>
          <w:delText>適切</w:delText>
        </w:r>
      </w:del>
      <w:r w:rsidRPr="00BA0057">
        <w:rPr>
          <w:rFonts w:ascii="Calibri" w:eastAsia="ＭＳ ゴシック" w:hAnsi="Calibri" w:cs="Calibri"/>
          <w:kern w:val="0"/>
          <w:sz w:val="22"/>
          <w:szCs w:val="22"/>
        </w:rPr>
        <w:t>に</w:t>
      </w:r>
      <w:ins w:id="230" w:author="工内隆" w:date="2017-05-29T16:45:00Z">
        <w:r w:rsidR="00B17EFC">
          <w:rPr>
            <w:rFonts w:ascii="Calibri" w:eastAsia="ＭＳ ゴシック" w:hAnsi="Calibri" w:cs="Calibri" w:hint="eastAsia"/>
            <w:kern w:val="0"/>
            <w:sz w:val="22"/>
            <w:szCs w:val="22"/>
          </w:rPr>
          <w:t>実施されて</w:t>
        </w:r>
      </w:ins>
      <w:del w:id="231" w:author="工内隆" w:date="2017-05-29T16:45:00Z">
        <w:r w:rsidRPr="00BA0057">
          <w:rPr>
            <w:rFonts w:ascii="Calibri" w:eastAsia="ＭＳ ゴシック" w:hAnsi="Calibri" w:cs="Calibri"/>
            <w:kern w:val="0"/>
            <w:sz w:val="22"/>
            <w:szCs w:val="22"/>
          </w:rPr>
          <w:delText>従って</w:delText>
        </w:r>
      </w:del>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46E82612"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32" w:author="工内隆" w:date="2017-05-29T16:46:00Z">
        <w:r w:rsidRPr="00BA0057">
          <w:rPr>
            <w:rFonts w:ascii="Calibri" w:eastAsia="ＭＳ ゴシック" w:hAnsi="Calibri" w:cs="Calibri"/>
            <w:kern w:val="0"/>
            <w:sz w:val="22"/>
            <w:szCs w:val="22"/>
          </w:rPr>
          <w:delText>を構成するため</w:delText>
        </w:r>
      </w:del>
      <w:r w:rsidRPr="00BA0057">
        <w:rPr>
          <w:rFonts w:ascii="Calibri" w:eastAsia="ＭＳ ゴシック" w:hAnsi="Calibri" w:cs="Calibri"/>
          <w:kern w:val="0"/>
          <w:sz w:val="22"/>
          <w:szCs w:val="22"/>
        </w:rPr>
        <w:t>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w:t>
      </w:r>
      <w:del w:id="233" w:author="工内隆" w:date="2017-05-29T16:46:00Z">
        <w:r w:rsidRPr="00BA0057">
          <w:rPr>
            <w:rFonts w:ascii="Calibri" w:eastAsia="ＭＳ ゴシック" w:hAnsi="Calibri" w:cs="Calibri"/>
            <w:kern w:val="0"/>
            <w:sz w:val="22"/>
            <w:szCs w:val="22"/>
          </w:rPr>
          <w:delText>（</w:delText>
        </w:r>
        <w:r w:rsidRPr="00BA0057">
          <w:rPr>
            <w:rFonts w:ascii="Calibri" w:eastAsia="ＭＳ ゴシック" w:hAnsi="Calibri" w:cs="Calibri"/>
            <w:kern w:val="0"/>
            <w:sz w:val="22"/>
            <w:szCs w:val="22"/>
          </w:rPr>
          <w:delText>Bill of material</w:delText>
        </w:r>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を</w:t>
      </w:r>
      <w:ins w:id="234" w:author="Mieko Sato" w:date="2017-05-29T23:54:00Z">
        <w:r w:rsidR="00B17211">
          <w:rPr>
            <w:rFonts w:ascii="Calibri" w:eastAsia="ＭＳ ゴシック" w:hAnsi="Calibri" w:cs="Calibri" w:hint="eastAsia"/>
            <w:kern w:val="0"/>
            <w:sz w:val="22"/>
            <w:szCs w:val="22"/>
          </w:rPr>
          <w:t>作成および</w:t>
        </w:r>
      </w:ins>
      <w:del w:id="235" w:author="Mieko Sato" w:date="2017-05-29T23:54:00Z">
        <w:r w:rsidRPr="00BA0057" w:rsidDel="00B17211">
          <w:rPr>
            <w:rFonts w:ascii="Calibri" w:eastAsia="ＭＳ ゴシック" w:hAnsi="Calibri" w:cs="Calibri"/>
            <w:kern w:val="0"/>
            <w:sz w:val="22"/>
            <w:szCs w:val="22"/>
          </w:rPr>
          <w:delText>作り</w:delText>
        </w:r>
      </w:del>
      <w:del w:id="236" w:author="Mieko Sato" w:date="2017-05-30T04:13:00Z">
        <w:r w:rsidRPr="00BA0057">
          <w:rPr>
            <w:rFonts w:ascii="Calibri" w:eastAsia="ＭＳ ゴシック" w:hAnsi="Calibri" w:cs="Calibri"/>
            <w:kern w:val="0"/>
            <w:sz w:val="22"/>
            <w:szCs w:val="22"/>
          </w:rPr>
          <w:delText>作り</w:delText>
        </w:r>
      </w:del>
      <w:del w:id="237" w:author="Mieko Sato" w:date="2017-05-29T23:54:00Z">
        <w:r w:rsidRPr="00BA0057">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管理するためのプロセスが存在することを確かなものにします。部品表は、各コンポーネント</w:t>
      </w:r>
      <w:ins w:id="238" w:author="工内隆" w:date="2017-05-29T16:53:00Z">
        <w:r w:rsidR="00226F4B">
          <w:rPr>
            <w:rFonts w:ascii="Calibri" w:eastAsia="ＭＳ ゴシック" w:hAnsi="Calibri" w:cs="Calibri" w:hint="eastAsia"/>
            <w:kern w:val="0"/>
            <w:sz w:val="22"/>
            <w:szCs w:val="22"/>
          </w:rPr>
          <w:t>の</w:t>
        </w:r>
      </w:ins>
      <w:del w:id="239" w:author="工内隆" w:date="2017-05-29T16:53:00Z">
        <w:r w:rsidRPr="00BA0057" w:rsidDel="00226F4B">
          <w:rPr>
            <w:rFonts w:ascii="Calibri" w:eastAsia="ＭＳ ゴシック" w:hAnsi="Calibri" w:cs="Calibri"/>
            <w:kern w:val="0"/>
            <w:sz w:val="22"/>
            <w:szCs w:val="22"/>
          </w:rPr>
          <w:delText>について</w:delText>
        </w:r>
      </w:del>
      <w:ins w:id="240" w:author="工内隆" w:date="2017-05-29T16:49:00Z">
        <w:r w:rsidR="00B17EFC" w:rsidRPr="006B2EAA">
          <w:rPr>
            <w:rFonts w:ascii="Calibri" w:eastAsia="ＭＳ ゴシック" w:hAnsi="Calibri" w:cs="Calibri" w:hint="eastAsia"/>
            <w:kern w:val="0"/>
            <w:sz w:val="22"/>
            <w:szCs w:val="22"/>
          </w:rPr>
          <w:t>ライセンス条件</w:t>
        </w:r>
      </w:ins>
      <w:ins w:id="241" w:author="工内隆" w:date="2017-05-29T17:00:00Z">
        <w:r w:rsidR="00226F4B">
          <w:rPr>
            <w:rFonts w:ascii="Calibri" w:eastAsia="ＭＳ ゴシック" w:hAnsi="Calibri" w:cs="Calibri" w:hint="eastAsia"/>
            <w:kern w:val="0"/>
            <w:sz w:val="22"/>
            <w:szCs w:val="22"/>
          </w:rPr>
          <w:t>の</w:t>
        </w:r>
      </w:ins>
      <w:ins w:id="242" w:author="工内隆" w:date="2017-05-29T16:49:00Z">
        <w:r w:rsidR="00B17EFC" w:rsidRPr="006B2EAA">
          <w:rPr>
            <w:rFonts w:ascii="Calibri" w:eastAsia="ＭＳ ゴシック" w:hAnsi="Calibri" w:cs="Calibri" w:hint="eastAsia"/>
            <w:kern w:val="0"/>
            <w:sz w:val="22"/>
            <w:szCs w:val="22"/>
          </w:rPr>
          <w:t>体系的レビュー</w:t>
        </w:r>
      </w:ins>
      <w:ins w:id="243" w:author="工内隆" w:date="2017-05-29T16:50:00Z">
        <w:r w:rsidR="00B17EFC">
          <w:rPr>
            <w:rFonts w:ascii="Calibri" w:eastAsia="ＭＳ ゴシック" w:hAnsi="Calibri" w:cs="Calibri" w:hint="eastAsia"/>
            <w:kern w:val="0"/>
            <w:sz w:val="22"/>
            <w:szCs w:val="22"/>
          </w:rPr>
          <w:t>を</w:t>
        </w:r>
      </w:ins>
      <w:ins w:id="244" w:author="工内隆" w:date="2017-05-29T17:00:00Z">
        <w:r w:rsidR="00226F4B">
          <w:rPr>
            <w:rFonts w:ascii="Calibri" w:eastAsia="ＭＳ ゴシック" w:hAnsi="Calibri" w:cs="Calibri" w:hint="eastAsia"/>
            <w:kern w:val="0"/>
            <w:sz w:val="22"/>
            <w:szCs w:val="22"/>
          </w:rPr>
          <w:t>手助け</w:t>
        </w:r>
      </w:ins>
      <w:ins w:id="245" w:author="工内隆" w:date="2017-05-29T16:54:00Z">
        <w:r w:rsidR="00226F4B">
          <w:rPr>
            <w:rFonts w:ascii="Calibri" w:eastAsia="ＭＳ ゴシック" w:hAnsi="Calibri" w:cs="Calibri" w:hint="eastAsia"/>
            <w:kern w:val="0"/>
            <w:sz w:val="22"/>
            <w:szCs w:val="22"/>
          </w:rPr>
          <w:t>する</w:t>
        </w:r>
      </w:ins>
      <w:ins w:id="246" w:author="工内隆" w:date="2017-05-29T16:49:00Z">
        <w:r w:rsidR="00B17EFC" w:rsidRPr="006B2EAA">
          <w:rPr>
            <w:rFonts w:ascii="Calibri" w:eastAsia="ＭＳ ゴシック" w:hAnsi="Calibri" w:cs="Calibri" w:hint="eastAsia"/>
            <w:kern w:val="0"/>
            <w:sz w:val="22"/>
            <w:szCs w:val="22"/>
          </w:rPr>
          <w:t>上で必要となり</w:t>
        </w:r>
      </w:ins>
      <w:ins w:id="247" w:author="工内隆" w:date="2017-05-29T17:02:00Z">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ins>
      <w:del w:id="248" w:author="Mieko Sato" w:date="2017-05-30T04:13:00Z">
        <w:r w:rsidRPr="00BA0057">
          <w:rPr>
            <w:rFonts w:ascii="Calibri" w:eastAsia="ＭＳ ゴシック" w:hAnsi="Calibri" w:cs="Calibri"/>
            <w:kern w:val="0"/>
            <w:sz w:val="22"/>
            <w:szCs w:val="22"/>
          </w:rPr>
          <w:delText>ついて</w:delText>
        </w:r>
      </w:del>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ins w:id="249" w:author="工内隆" w:date="2017-05-29T16:55:00Z">
        <w:r w:rsidR="00226F4B">
          <w:rPr>
            <w:rFonts w:ascii="Calibri" w:eastAsia="ＭＳ ゴシック" w:hAnsi="Calibri" w:cs="Calibri" w:hint="eastAsia"/>
            <w:kern w:val="0"/>
            <w:sz w:val="22"/>
            <w:szCs w:val="22"/>
          </w:rPr>
          <w:t>理解</w:t>
        </w:r>
      </w:ins>
      <w:ins w:id="250" w:author="工内隆" w:date="2017-05-29T17:04:00Z">
        <w:r w:rsidR="005C4F19">
          <w:rPr>
            <w:rFonts w:ascii="Calibri" w:eastAsia="ＭＳ ゴシック" w:hAnsi="Calibri" w:cs="Calibri" w:hint="eastAsia"/>
            <w:kern w:val="0"/>
            <w:sz w:val="22"/>
            <w:szCs w:val="22"/>
          </w:rPr>
          <w:t>されます</w:t>
        </w:r>
      </w:ins>
      <w:del w:id="251" w:author="工内隆" w:date="2017-05-29T16:56:00Z">
        <w:r w:rsidR="006B2EAA" w:rsidRPr="006B2EAA">
          <w:rPr>
            <w:rFonts w:ascii="Calibri" w:eastAsia="ＭＳ ゴシック" w:hAnsi="Calibri" w:cs="Calibri" w:hint="eastAsia"/>
            <w:kern w:val="0"/>
            <w:sz w:val="22"/>
            <w:szCs w:val="22"/>
          </w:rPr>
          <w:delText>書かれた</w:delText>
        </w:r>
      </w:del>
      <w:del w:id="252" w:author="工内隆" w:date="2017-05-29T16:49:00Z">
        <w:r w:rsidR="006B2EAA" w:rsidRPr="006B2EAA">
          <w:rPr>
            <w:rFonts w:ascii="Calibri" w:eastAsia="ＭＳ ゴシック" w:hAnsi="Calibri" w:cs="Calibri" w:hint="eastAsia"/>
            <w:kern w:val="0"/>
            <w:sz w:val="22"/>
            <w:szCs w:val="22"/>
          </w:rPr>
          <w:delText>ライセンス条件を体系的に（システマチックに）レビューする上で必要と</w:delText>
        </w:r>
        <w:commentRangeStart w:id="253"/>
        <w:r w:rsidR="006B2EAA" w:rsidRPr="006B2EAA">
          <w:rPr>
            <w:rFonts w:ascii="Calibri" w:eastAsia="ＭＳ ゴシック" w:hAnsi="Calibri" w:cs="Calibri" w:hint="eastAsia"/>
            <w:kern w:val="0"/>
            <w:sz w:val="22"/>
            <w:szCs w:val="22"/>
          </w:rPr>
          <w:delText>なります</w:delText>
        </w:r>
      </w:del>
      <w:commentRangeEnd w:id="253"/>
      <w:r w:rsidR="00ED41DC">
        <w:rPr>
          <w:rStyle w:val="af2"/>
        </w:rPr>
        <w:commentReference w:id="253"/>
      </w:r>
      <w:r w:rsidR="006B2EAA" w:rsidRPr="006B2EAA">
        <w:rPr>
          <w:rFonts w:ascii="Calibri" w:eastAsia="ＭＳ ゴシック" w:hAnsi="Calibri" w:cs="Calibri" w:hint="eastAsia"/>
          <w:kern w:val="0"/>
          <w:sz w:val="22"/>
          <w:szCs w:val="22"/>
        </w:rPr>
        <w:t>。</w:t>
      </w:r>
    </w:p>
    <w:p w14:paraId="0DA81EFE" w14:textId="2AAA5C84"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del w:id="254" w:author="Hiroyuki Fukuchi" w:date="2017-05-29T15:59:00Z">
        <w:r w:rsidRPr="00BA0057" w:rsidDel="00EA28FF">
          <w:rPr>
            <w:rFonts w:ascii="Calibri" w:eastAsia="ＭＳ ゴシック" w:hAnsi="Calibri" w:cs="Calibri"/>
            <w:b/>
            <w:bCs/>
            <w:kern w:val="0"/>
            <w:sz w:val="22"/>
            <w:szCs w:val="22"/>
          </w:rPr>
          <w:delText>的</w:delText>
        </w:r>
      </w:del>
      <w:del w:id="255" w:author="tani" w:date="2017-05-30T04:58:00Z">
        <w:r w:rsidRPr="00BA0057" w:rsidDel="00D17345">
          <w:rPr>
            <w:rFonts w:ascii="Calibri" w:eastAsia="ＭＳ ゴシック" w:hAnsi="Calibri" w:cs="Calibri"/>
            <w:b/>
            <w:bCs/>
            <w:kern w:val="0"/>
            <w:sz w:val="22"/>
            <w:szCs w:val="22"/>
          </w:rPr>
          <w:delText>な</w:delText>
        </w:r>
      </w:del>
      <w:ins w:id="256" w:author="tani" w:date="2017-05-30T04:59:00Z">
        <w:r w:rsidR="00D17345">
          <w:rPr>
            <w:rFonts w:ascii="Calibri" w:eastAsia="ＭＳ ゴシック" w:hAnsi="Calibri" w:cs="Calibri" w:hint="eastAsia"/>
            <w:b/>
            <w:bCs/>
            <w:kern w:val="0"/>
            <w:sz w:val="22"/>
            <w:szCs w:val="22"/>
          </w:rPr>
          <w:t>的</w:t>
        </w:r>
      </w:ins>
      <w:r w:rsidRPr="00BA0057">
        <w:rPr>
          <w:rFonts w:ascii="Calibri" w:eastAsia="ＭＳ ゴシック" w:hAnsi="Calibri" w:cs="Calibri"/>
          <w:b/>
          <w:bCs/>
          <w:kern w:val="0"/>
          <w:sz w:val="22"/>
          <w:szCs w:val="22"/>
        </w:rPr>
        <w:t>FOSS</w:t>
      </w:r>
      <w:ins w:id="257"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r w:rsidRPr="00BA0057">
        <w:rPr>
          <w:rFonts w:ascii="Calibri" w:eastAsia="ＭＳ ゴシック" w:hAnsi="Calibri" w:cs="Calibri"/>
          <w:b/>
          <w:bCs/>
          <w:kern w:val="0"/>
          <w:sz w:val="22"/>
          <w:szCs w:val="22"/>
        </w:rPr>
        <w:t>ユースケース</w:t>
      </w:r>
      <w:commentRangeStart w:id="258"/>
      <w:commentRangeStart w:id="259"/>
      <w:r w:rsidRPr="00BA0057">
        <w:rPr>
          <w:rFonts w:ascii="Calibri" w:eastAsia="ＭＳ ゴシック" w:hAnsi="Calibri" w:cs="Calibri"/>
          <w:b/>
          <w:bCs/>
          <w:kern w:val="0"/>
          <w:sz w:val="22"/>
          <w:szCs w:val="22"/>
        </w:rPr>
        <w:t>に</w:t>
      </w:r>
      <w:commentRangeEnd w:id="258"/>
      <w:r w:rsidR="005C4F19">
        <w:rPr>
          <w:rStyle w:val="af2"/>
        </w:rPr>
        <w:commentReference w:id="258"/>
      </w:r>
      <w:commentRangeEnd w:id="259"/>
      <w:r w:rsidR="00D17345">
        <w:rPr>
          <w:rStyle w:val="af2"/>
        </w:rPr>
        <w:commentReference w:id="259"/>
      </w:r>
      <w:r w:rsidRPr="00BA0057">
        <w:rPr>
          <w:rFonts w:ascii="Calibri" w:eastAsia="ＭＳ ゴシック" w:hAnsi="Calibri" w:cs="Calibri"/>
          <w:b/>
          <w:bCs/>
          <w:kern w:val="0"/>
          <w:sz w:val="22"/>
          <w:szCs w:val="22"/>
        </w:rPr>
        <w:t>対応できること。共通</w:t>
      </w:r>
      <w:del w:id="260" w:author="Hiroyuki Fukuchi" w:date="2017-05-29T15:59:00Z">
        <w:r w:rsidRPr="00BA0057" w:rsidDel="00EA28FF">
          <w:rPr>
            <w:rFonts w:ascii="Calibri" w:eastAsia="ＭＳ ゴシック" w:hAnsi="Calibri" w:cs="Calibri"/>
            <w:b/>
            <w:bCs/>
            <w:kern w:val="0"/>
            <w:sz w:val="22"/>
            <w:szCs w:val="22"/>
          </w:rPr>
          <w:delText>的</w:delText>
        </w:r>
      </w:del>
      <w:ins w:id="261" w:author="tani" w:date="2017-05-30T04:59:00Z">
        <w:r w:rsidR="00D17345">
          <w:rPr>
            <w:rFonts w:ascii="Calibri" w:eastAsia="ＭＳ ゴシック" w:hAnsi="Calibri" w:cs="Calibri" w:hint="eastAsia"/>
            <w:b/>
            <w:bCs/>
            <w:kern w:val="0"/>
            <w:sz w:val="22"/>
            <w:szCs w:val="22"/>
          </w:rPr>
          <w:t>的</w:t>
        </w:r>
      </w:ins>
      <w:ins w:id="262" w:author="工内隆" w:date="2017-05-29T17:05:00Z">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ins>
      <w:ins w:id="263" w:author="Hiroyuki Fukuchi" w:date="2017-05-29T16:00:00Z">
        <w:del w:id="264" w:author="tani" w:date="2017-05-30T04:59:00Z">
          <w:r w:rsidR="00EA28FF" w:rsidDel="00D17345">
            <w:rPr>
              <w:rFonts w:ascii="Calibri" w:eastAsia="ＭＳ ゴシック" w:hAnsi="Calibri" w:cs="Calibri" w:hint="eastAsia"/>
              <w:b/>
              <w:bCs/>
              <w:kern w:val="0"/>
              <w:sz w:val="22"/>
              <w:szCs w:val="22"/>
            </w:rPr>
            <w:delText>な</w:delText>
          </w:r>
        </w:del>
      </w:ins>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ＭＳ ゴシック" w:hAnsi="Calibri" w:cs="Calibri"/>
          <w:b/>
          <w:kern w:val="0"/>
          <w:sz w:val="22"/>
          <w:szCs w:val="22"/>
        </w:rPr>
        <w:t xml:space="preserve"> </w:t>
      </w:r>
    </w:p>
    <w:p w14:paraId="6A3F0C4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r w:rsidRPr="00BA0057">
        <w:rPr>
          <w:rFonts w:ascii="Calibri" w:eastAsia="ＭＳ ゴシック" w:hAnsi="Calibri" w:cs="Calibri"/>
          <w:b/>
          <w:kern w:val="0"/>
          <w:sz w:val="22"/>
          <w:szCs w:val="22"/>
        </w:rPr>
        <w:t xml:space="preserve"> </w:t>
      </w:r>
    </w:p>
    <w:p w14:paraId="0FC66FFD"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ins w:id="265" w:author="Hiroyuki Fukuchi" w:date="2017-05-29T15:55:00Z">
        <w:r w:rsidR="00EB639A">
          <w:rPr>
            <w:rFonts w:ascii="Calibri" w:eastAsia="ＭＳ ゴシック" w:hAnsi="Calibri" w:cs="Calibri" w:hint="eastAsia"/>
            <w:b/>
            <w:kern w:val="0"/>
            <w:sz w:val="22"/>
            <w:szCs w:val="22"/>
          </w:rPr>
          <w:t>告知</w:t>
        </w:r>
      </w:ins>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1ACCD3C" w14:textId="49062E80"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del w:id="266" w:author="Hiroyuki Fukuchi" w:date="2017-05-29T16:01:00Z">
        <w:r w:rsidRPr="00BA0057" w:rsidDel="00EA28FF">
          <w:rPr>
            <w:rFonts w:ascii="Calibri" w:eastAsia="ＭＳ ゴシック" w:hAnsi="Calibri" w:cs="Calibri"/>
            <w:kern w:val="0"/>
            <w:sz w:val="22"/>
            <w:szCs w:val="22"/>
          </w:rPr>
          <w:delText>それぞれ</w:delText>
        </w:r>
      </w:del>
      <w:r w:rsidRPr="00BA0057">
        <w:rPr>
          <w:rFonts w:ascii="Calibri" w:eastAsia="ＭＳ ゴシック" w:hAnsi="Calibri" w:cs="Calibri"/>
          <w:kern w:val="0"/>
          <w:sz w:val="22"/>
          <w:szCs w:val="22"/>
        </w:rPr>
        <w:t>の</w:t>
      </w:r>
      <w:del w:id="267" w:author="Hiroyuki Fukuchi" w:date="2017-05-30T04:13:00Z">
        <w:r w:rsidRPr="00BA0057">
          <w:rPr>
            <w:rFonts w:ascii="Calibri" w:eastAsia="ＭＳ ゴシック" w:hAnsi="Calibri" w:cs="Calibri"/>
            <w:kern w:val="0"/>
            <w:sz w:val="22"/>
            <w:szCs w:val="22"/>
          </w:rPr>
          <w:delText>リリース</w:delText>
        </w:r>
      </w:del>
      <w:ins w:id="268" w:author="Hiroyuki Fukuchi" w:date="2017-05-29T16:01:00Z">
        <w:r w:rsidR="00EA28FF">
          <w:rPr>
            <w:rFonts w:ascii="Calibri" w:eastAsia="ＭＳ ゴシック" w:hAnsi="Calibri" w:cs="Calibri" w:hint="eastAsia"/>
            <w:kern w:val="0"/>
            <w:sz w:val="22"/>
            <w:szCs w:val="22"/>
          </w:rPr>
          <w:t>各</w:t>
        </w:r>
      </w:ins>
      <w:ins w:id="269" w:author="Hiroyuki Fukuchi" w:date="2017-05-30T04:13:00Z">
        <w:r w:rsidRPr="00BA0057">
          <w:rPr>
            <w:rFonts w:ascii="Calibri" w:eastAsia="ＭＳ ゴシック" w:hAnsi="Calibri" w:cs="Calibri"/>
            <w:kern w:val="0"/>
            <w:sz w:val="22"/>
            <w:szCs w:val="22"/>
          </w:rPr>
          <w:t>リリース</w:t>
        </w:r>
      </w:ins>
      <w:r w:rsidRPr="00BA0057">
        <w:rPr>
          <w:rFonts w:ascii="Calibri" w:eastAsia="ＭＳ ゴシック" w:hAnsi="Calibri" w:cs="Calibri"/>
          <w:kern w:val="0"/>
          <w:sz w:val="22"/>
          <w:szCs w:val="22"/>
        </w:rPr>
        <w:t>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70" w:author="工内隆" w:date="2017-05-29T17:09:00Z">
        <w:r w:rsidRPr="00BA0057">
          <w:rPr>
            <w:rFonts w:ascii="Calibri" w:eastAsia="ＭＳ ゴシック" w:hAnsi="Calibri" w:cs="Calibri"/>
            <w:kern w:val="0"/>
            <w:sz w:val="22"/>
            <w:szCs w:val="22"/>
          </w:rPr>
          <w:delText>の</w:delText>
        </w:r>
      </w:del>
      <w:ins w:id="271" w:author="工内隆" w:date="2017-05-29T17:09: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ユースケースを取り扱う</w:t>
      </w:r>
      <w:ins w:id="272" w:author="工内隆" w:date="2017-05-29T17:09:00Z">
        <w:r w:rsidR="005C4F19">
          <w:rPr>
            <w:rFonts w:ascii="Calibri" w:eastAsia="ＭＳ ゴシック" w:hAnsi="Calibri" w:cs="Calibri" w:hint="eastAsia"/>
            <w:kern w:val="0"/>
            <w:sz w:val="22"/>
            <w:szCs w:val="22"/>
          </w:rPr>
          <w:t>手続き</w:t>
        </w:r>
      </w:ins>
      <w:del w:id="273" w:author="工内隆" w:date="2017-05-29T17:09:00Z">
        <w:r w:rsidRPr="00BA0057">
          <w:rPr>
            <w:rFonts w:ascii="Calibri" w:eastAsia="ＭＳ ゴシック" w:hAnsi="Calibri" w:cs="Calibri"/>
            <w:kern w:val="0"/>
            <w:sz w:val="22"/>
            <w:szCs w:val="22"/>
          </w:rPr>
          <w:delText>プロセス</w:delText>
        </w:r>
      </w:del>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1AA9C4F9"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del w:id="274" w:author="Hiroyuki Fukuchi" w:date="2017-05-29T16:02:00Z">
        <w:r w:rsidRPr="00BA0057" w:rsidDel="00EA28FF">
          <w:rPr>
            <w:rFonts w:ascii="Calibri" w:eastAsia="ＭＳ ゴシック" w:hAnsi="Calibri" w:cs="Calibri"/>
            <w:kern w:val="0"/>
            <w:sz w:val="22"/>
            <w:szCs w:val="22"/>
          </w:rPr>
          <w:delText>的</w:delText>
        </w:r>
      </w:del>
      <w:ins w:id="275" w:author="tani" w:date="2017-05-30T05:03:00Z">
        <w:r w:rsidR="00D17345">
          <w:rPr>
            <w:rFonts w:ascii="Calibri" w:eastAsia="ＭＳ ゴシック" w:hAnsi="Calibri" w:cs="Calibri" w:hint="eastAsia"/>
            <w:kern w:val="0"/>
            <w:sz w:val="22"/>
            <w:szCs w:val="22"/>
          </w:rPr>
          <w:t>的</w:t>
        </w:r>
      </w:ins>
      <w:del w:id="276" w:author="tani" w:date="2017-05-30T05:03:00Z">
        <w:r w:rsidRPr="00BA0057" w:rsidDel="00D17345">
          <w:rPr>
            <w:rFonts w:ascii="Calibri" w:eastAsia="ＭＳ ゴシック" w:hAnsi="Calibri" w:cs="Calibri"/>
            <w:kern w:val="0"/>
            <w:sz w:val="22"/>
            <w:szCs w:val="22"/>
          </w:rPr>
          <w:delText>な</w:delText>
        </w:r>
      </w:del>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del w:id="277" w:author="工内隆" w:date="2017-05-29T17:09:00Z">
        <w:r w:rsidRPr="00BA0057">
          <w:rPr>
            <w:rFonts w:ascii="Calibri" w:eastAsia="ＭＳ ゴシック" w:hAnsi="Calibri" w:cs="Calibri"/>
            <w:kern w:val="0"/>
            <w:sz w:val="22"/>
            <w:szCs w:val="22"/>
          </w:rPr>
          <w:delText>の</w:delText>
        </w:r>
      </w:del>
      <w:ins w:id="278" w:author="工内隆" w:date="2017-05-29T17:10:00Z">
        <w:r w:rsidR="005C4F19">
          <w:rPr>
            <w:rFonts w:ascii="Calibri" w:eastAsia="ＭＳ ゴシック" w:hAnsi="Calibri" w:cs="Calibri" w:hint="eastAsia"/>
            <w:kern w:val="0"/>
            <w:sz w:val="22"/>
            <w:szCs w:val="22"/>
          </w:rPr>
          <w:t xml:space="preserve"> </w:t>
        </w:r>
      </w:ins>
      <w:r w:rsidRPr="00BA0057">
        <w:rPr>
          <w:rFonts w:ascii="Calibri" w:eastAsia="ＭＳ ゴシック" w:hAnsi="Calibri" w:cs="Calibri"/>
          <w:kern w:val="0"/>
          <w:sz w:val="22"/>
          <w:szCs w:val="22"/>
        </w:rPr>
        <w:t>ユースケースに</w:t>
      </w:r>
      <w:r w:rsidRPr="00BA0057">
        <w:rPr>
          <w:rFonts w:ascii="Calibri" w:eastAsia="ＭＳ ゴシック" w:hAnsi="Calibri" w:cs="Calibri"/>
          <w:kern w:val="0"/>
          <w:sz w:val="22"/>
          <w:szCs w:val="22"/>
        </w:rPr>
        <w:lastRenderedPageBreak/>
        <w:t>対応できるよう十分堅固なものにします。</w:t>
      </w:r>
      <w:commentRangeStart w:id="279"/>
      <w:del w:id="280" w:author="Hiroyuki Fukuchi" w:date="2017-05-29T16:06:00Z">
        <w:r w:rsidRPr="00BA0057" w:rsidDel="00EA28FF">
          <w:rPr>
            <w:rFonts w:ascii="Calibri" w:eastAsia="ＭＳ ゴシック" w:hAnsi="Calibri" w:cs="Calibri"/>
            <w:kern w:val="0"/>
            <w:sz w:val="22"/>
            <w:szCs w:val="22"/>
          </w:rPr>
          <w:delText>そして</w:delText>
        </w:r>
      </w:del>
      <w:commentRangeEnd w:id="279"/>
      <w:r w:rsidR="005C4F19">
        <w:rPr>
          <w:rStyle w:val="af2"/>
        </w:rPr>
        <w:commentReference w:id="279"/>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81" w:name="_bookmark6"/>
      <w:bookmarkStart w:id="282" w:name="_Toc483131400"/>
      <w:bookmarkStart w:id="283" w:name="_Toc483132252"/>
      <w:bookmarkStart w:id="284" w:name="_Toc480816641"/>
      <w:bookmarkEnd w:id="281"/>
      <w:r w:rsidRPr="00BA0057">
        <w:rPr>
          <w:rFonts w:ascii="Cambria" w:eastAsia="Calibri" w:hAnsi="Calibri" w:cs="Calibri"/>
          <w:b/>
          <w:color w:val="4F81BC"/>
          <w:kern w:val="0"/>
          <w:sz w:val="24"/>
          <w:szCs w:val="22"/>
        </w:rPr>
        <w:lastRenderedPageBreak/>
        <w:t>G4: FOSS</w:t>
      </w:r>
      <w:r w:rsidRPr="00BA0057">
        <w:rPr>
          <w:rFonts w:ascii="Cambria" w:eastAsia="Calibri" w:hAnsi="Calibri" w:cs="Calibri"/>
          <w:b/>
          <w:color w:val="4F81BC"/>
          <w:kern w:val="0"/>
          <w:sz w:val="24"/>
          <w:szCs w:val="22"/>
        </w:rPr>
        <w:t>コンテンツ</w:t>
      </w:r>
      <w:r w:rsidRPr="00BA0057">
        <w:rPr>
          <w:rFonts w:ascii="Cambria" w:eastAsia="Calibri" w:hAnsi="Calibri" w:cs="Calibri"/>
          <w:b/>
          <w:color w:val="4F81BC"/>
          <w:kern w:val="0"/>
          <w:sz w:val="24"/>
          <w:szCs w:val="22"/>
        </w:rPr>
        <w:t xml:space="preserve"> </w:t>
      </w:r>
      <w:r w:rsidRPr="00BA0057">
        <w:rPr>
          <w:rFonts w:ascii="Cambria" w:eastAsia="Calibri" w:hAnsi="Calibri" w:cs="Calibri"/>
          <w:b/>
          <w:color w:val="4F81BC"/>
          <w:kern w:val="0"/>
          <w:sz w:val="24"/>
          <w:szCs w:val="22"/>
        </w:rPr>
        <w:t>ドキュメントとコンプライアンス関連資料の頒布</w:t>
      </w:r>
      <w:bookmarkEnd w:id="282"/>
      <w:bookmarkEnd w:id="283"/>
      <w:r w:rsidRPr="00BA0057">
        <w:rPr>
          <w:rFonts w:ascii="Cambria" w:eastAsia="Calibri" w:hAnsi="Calibri" w:cs="Calibri"/>
          <w:b/>
          <w:color w:val="4F81BC"/>
          <w:kern w:val="0"/>
          <w:sz w:val="24"/>
          <w:szCs w:val="22"/>
        </w:rPr>
        <w:t xml:space="preserve"> </w:t>
      </w:r>
      <w:bookmarkEnd w:id="284"/>
    </w:p>
    <w:p w14:paraId="3962A45F" w14:textId="009DE41F"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ins w:id="285" w:author="工内隆" w:date="2017-05-29T17:16:00Z">
        <w:r w:rsidR="00556337">
          <w:rPr>
            <w:rFonts w:ascii="Calibri" w:eastAsia="ＭＳ ゴシック" w:hAnsi="Calibri" w:cs="Calibri" w:hint="eastAsia"/>
            <w:b/>
            <w:bCs/>
            <w:kern w:val="0"/>
            <w:sz w:val="22"/>
            <w:szCs w:val="22"/>
          </w:rPr>
          <w:t>の</w:t>
        </w:r>
      </w:ins>
      <w:del w:id="286" w:author="工内隆" w:date="2017-05-29T17:16:00Z">
        <w:r w:rsidRPr="00BA0057">
          <w:rPr>
            <w:rFonts w:ascii="Calibri" w:eastAsia="ＭＳ ゴシック" w:hAnsi="Calibri" w:cs="Calibri"/>
            <w:b/>
            <w:bCs/>
            <w:kern w:val="0"/>
            <w:sz w:val="22"/>
            <w:szCs w:val="22"/>
          </w:rPr>
          <w:delText>による</w:delText>
        </w:r>
      </w:del>
      <w:r w:rsidRPr="00BA0057">
        <w:rPr>
          <w:rFonts w:ascii="Calibri" w:eastAsia="ＭＳ ゴシック" w:hAnsi="Calibri" w:cs="Calibri"/>
          <w:b/>
          <w:bCs/>
          <w:kern w:val="0"/>
          <w:sz w:val="22"/>
          <w:szCs w:val="22"/>
        </w:rPr>
        <w:t>生成物一式が用意されていること。この生成物一式は</w:t>
      </w:r>
      <w:commentRangeStart w:id="287"/>
      <w:ins w:id="288" w:author="tani" w:date="2017-05-30T05:05:00Z">
        <w:r w:rsidR="005B712B">
          <w:rPr>
            <w:rFonts w:ascii="Calibri" w:eastAsia="ＭＳ ゴシック" w:hAnsi="Calibri" w:cs="Calibri" w:hint="eastAsia"/>
            <w:b/>
            <w:bCs/>
            <w:kern w:val="0"/>
            <w:sz w:val="22"/>
            <w:szCs w:val="22"/>
          </w:rPr>
          <w:t>「</w:t>
        </w:r>
      </w:ins>
      <w:r w:rsidRPr="00BA0057">
        <w:rPr>
          <w:rFonts w:ascii="Calibri" w:eastAsia="ＭＳ ゴシック" w:hAnsi="Calibri" w:cs="Calibri"/>
          <w:b/>
          <w:bCs/>
          <w:kern w:val="0"/>
          <w:sz w:val="22"/>
          <w:szCs w:val="22"/>
        </w:rPr>
        <w:t>コンプライアンス関連資料</w:t>
      </w:r>
      <w:ins w:id="289" w:author="tani" w:date="2017-05-30T05:05:00Z">
        <w:r w:rsidR="005B712B">
          <w:rPr>
            <w:rFonts w:ascii="Calibri" w:eastAsia="ＭＳ ゴシック" w:hAnsi="Calibri" w:cs="Calibri" w:hint="eastAsia"/>
            <w:b/>
            <w:bCs/>
            <w:kern w:val="0"/>
            <w:sz w:val="22"/>
            <w:szCs w:val="22"/>
          </w:rPr>
          <w:t>」</w:t>
        </w:r>
        <w:commentRangeEnd w:id="287"/>
        <w:r w:rsidR="005B712B">
          <w:rPr>
            <w:rStyle w:val="af2"/>
          </w:rPr>
          <w:commentReference w:id="287"/>
        </w:r>
      </w:ins>
      <w:r w:rsidRPr="00BA0057">
        <w:rPr>
          <w:rFonts w:ascii="Calibri" w:eastAsia="ＭＳ ゴシック" w:hAnsi="Calibri" w:cs="Calibri"/>
          <w:b/>
          <w:bCs/>
          <w:kern w:val="0"/>
          <w:sz w:val="22"/>
          <w:szCs w:val="22"/>
        </w:rPr>
        <w:t>として</w:t>
      </w:r>
      <w:ins w:id="290" w:author="工内隆" w:date="2017-05-29T17:17:00Z">
        <w:r w:rsidR="00556337">
          <w:rPr>
            <w:rFonts w:ascii="Calibri" w:eastAsia="ＭＳ ゴシック" w:hAnsi="Calibri" w:cs="Calibri" w:hint="eastAsia"/>
            <w:b/>
            <w:bCs/>
            <w:kern w:val="0"/>
            <w:sz w:val="22"/>
            <w:szCs w:val="22"/>
          </w:rPr>
          <w:t>言及され、</w:t>
        </w:r>
      </w:ins>
      <w:r w:rsidRPr="00BA0057">
        <w:rPr>
          <w:rFonts w:ascii="Calibri" w:eastAsia="ＭＳ ゴシック" w:hAnsi="Calibri" w:cs="Calibri"/>
          <w:b/>
          <w:bCs/>
          <w:kern w:val="0"/>
          <w:sz w:val="22"/>
          <w:szCs w:val="22"/>
        </w:rPr>
        <w:t>次の</w:t>
      </w:r>
      <w:ins w:id="291" w:author="Mieko Sato" w:date="2017-05-30T00:13:00Z">
        <w:r w:rsidR="00CD24E7">
          <w:rPr>
            <w:rFonts w:ascii="Calibri" w:eastAsia="ＭＳ ゴシック" w:hAnsi="Calibri" w:cs="Calibri" w:hint="eastAsia"/>
            <w:b/>
            <w:bCs/>
            <w:kern w:val="0"/>
            <w:sz w:val="22"/>
            <w:szCs w:val="22"/>
          </w:rPr>
          <w:t>1</w:t>
        </w:r>
      </w:ins>
      <w:del w:id="292" w:author="Mieko Sato" w:date="2017-05-30T00:13:00Z">
        <w:r w:rsidRPr="00BA0057">
          <w:rPr>
            <w:rFonts w:ascii="Calibri" w:eastAsia="ＭＳ ゴシック" w:hAnsi="Calibri" w:cs="Calibri"/>
            <w:b/>
            <w:bCs/>
            <w:kern w:val="0"/>
            <w:sz w:val="22"/>
            <w:szCs w:val="22"/>
          </w:rPr>
          <w:delText>一</w:delText>
        </w:r>
      </w:del>
      <w:r w:rsidRPr="00BA0057">
        <w:rPr>
          <w:rFonts w:ascii="Calibri" w:eastAsia="ＭＳ ゴシック" w:hAnsi="Calibri" w:cs="Calibri"/>
          <w:b/>
          <w:bCs/>
          <w:kern w:val="0"/>
          <w:sz w:val="22"/>
          <w:szCs w:val="22"/>
        </w:rPr>
        <w:t>つ、もしくは複数のもの</w:t>
      </w:r>
      <w:ins w:id="293" w:author="工内隆" w:date="2017-05-29T17:18:00Z">
        <w:r w:rsidR="00556337" w:rsidRPr="00CD24E7">
          <w:rPr>
            <w:rFonts w:ascii="Calibri" w:eastAsia="ＭＳ ゴシック" w:hAnsi="Calibri" w:cs="Calibri" w:hint="eastAsia"/>
            <w:b/>
            <w:bCs/>
            <w:kern w:val="0"/>
            <w:sz w:val="22"/>
            <w:szCs w:val="22"/>
          </w:rPr>
          <w:t>を含む</w:t>
        </w:r>
      </w:ins>
      <w:r w:rsidRPr="00BA0057">
        <w:rPr>
          <w:rFonts w:ascii="Calibri" w:eastAsia="ＭＳ ゴシック" w:hAnsi="Calibri" w:cs="Calibri"/>
          <w:b/>
          <w:bCs/>
          <w:kern w:val="0"/>
          <w:sz w:val="22"/>
          <w:szCs w:val="22"/>
        </w:rPr>
        <w:t>（ただし、この限りではない）</w:t>
      </w:r>
      <w:ins w:id="294" w:author="Mieko Sato" w:date="2017-05-30T00:15:00Z">
        <w:r w:rsidR="002A25E6">
          <w:rPr>
            <w:rFonts w:ascii="Calibri" w:eastAsia="ＭＳ ゴシック" w:hAnsi="Calibri" w:cs="Calibri" w:hint="eastAsia"/>
            <w:b/>
            <w:bCs/>
            <w:kern w:val="0"/>
            <w:sz w:val="22"/>
            <w:szCs w:val="22"/>
          </w:rPr>
          <w:t>。</w:t>
        </w:r>
      </w:ins>
      <w:del w:id="295" w:author="Mieko Sato" w:date="2017-05-30T00:15:00Z">
        <w:r w:rsidRPr="00BA0057">
          <w:rPr>
            <w:rFonts w:ascii="Calibri" w:eastAsia="ＭＳ ゴシック" w:hAnsi="Calibri" w:cs="Calibri"/>
            <w:b/>
            <w:bCs/>
            <w:kern w:val="0"/>
            <w:sz w:val="22"/>
            <w:szCs w:val="22"/>
          </w:rPr>
          <w:delText>：</w:delText>
        </w:r>
      </w:del>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ins w:id="296" w:author="Mieko Sato" w:date="2017-05-30T00:16:00Z">
        <w:r w:rsidR="002A25E6">
          <w:rPr>
            <w:rFonts w:ascii="Calibri" w:eastAsia="ＭＳ ゴシック" w:hAnsi="Calibri" w:cs="Calibri" w:hint="eastAsia"/>
            <w:b/>
            <w:bCs/>
            <w:kern w:val="0"/>
            <w:sz w:val="22"/>
            <w:szCs w:val="22"/>
          </w:rPr>
          <w:t>。</w:t>
        </w:r>
      </w:ins>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04FAF90A"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w:t>
      </w:r>
      <w:del w:id="297" w:author="工内隆" w:date="2017-05-29T17:20:00Z">
        <w:r w:rsidRPr="00BA0057">
          <w:rPr>
            <w:rFonts w:ascii="Calibri" w:eastAsia="ＭＳ ゴシック" w:hAnsi="Calibri" w:cs="Calibri"/>
            <w:kern w:val="0"/>
            <w:sz w:val="22"/>
            <w:szCs w:val="22"/>
          </w:rPr>
          <w:delText>完備され</w:delText>
        </w:r>
      </w:del>
      <w:r w:rsidRPr="00BA0057">
        <w:rPr>
          <w:rFonts w:ascii="Calibri" w:eastAsia="ＭＳ ゴシック" w:hAnsi="Calibri" w:cs="Calibri"/>
          <w:kern w:val="0"/>
          <w:sz w:val="22"/>
          <w:szCs w:val="22"/>
        </w:rPr>
        <w:t>、その他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w:t>
      </w:r>
      <w:del w:id="298" w:author="tani" w:date="2017-05-30T05:11:00Z">
        <w:r w:rsidRPr="00BA0057" w:rsidDel="005B712B">
          <w:rPr>
            <w:rFonts w:ascii="Calibri" w:eastAsia="ＭＳ ゴシック" w:hAnsi="Calibri" w:cs="Calibri"/>
            <w:kern w:val="0"/>
            <w:sz w:val="22"/>
            <w:szCs w:val="22"/>
          </w:rPr>
          <w:delText>て</w:delText>
        </w:r>
      </w:del>
      <w:ins w:id="299" w:author="工内隆" w:date="2017-05-29T17:20:00Z">
        <w:del w:id="300" w:author="tani" w:date="2017-05-30T05:12:00Z">
          <w:r w:rsidR="00556337" w:rsidDel="005B712B">
            <w:rPr>
              <w:rFonts w:ascii="Calibri" w:eastAsia="ＭＳ ゴシック" w:hAnsi="Calibri" w:cs="Calibri" w:hint="eastAsia"/>
              <w:kern w:val="0"/>
              <w:sz w:val="22"/>
              <w:szCs w:val="22"/>
            </w:rPr>
            <w:delText>、</w:delText>
          </w:r>
        </w:del>
      </w:ins>
      <w:r w:rsidRPr="00BA0057">
        <w:rPr>
          <w:rFonts w:ascii="Calibri" w:eastAsia="ＭＳ ゴシック" w:hAnsi="Calibri" w:cs="Calibri"/>
          <w:kern w:val="0"/>
          <w:sz w:val="22"/>
          <w:szCs w:val="22"/>
        </w:rPr>
        <w:t>供給ソフトウェアに</w:t>
      </w:r>
      <w:ins w:id="301" w:author="工内隆" w:date="2017-05-29T17:20:00Z">
        <w:r w:rsidR="00556337" w:rsidRPr="00BA0057">
          <w:rPr>
            <w:rFonts w:ascii="Calibri" w:eastAsia="ＭＳ ゴシック" w:hAnsi="Calibri" w:cs="Calibri"/>
            <w:kern w:val="0"/>
            <w:sz w:val="22"/>
            <w:szCs w:val="22"/>
          </w:rPr>
          <w:t>完備</w:t>
        </w:r>
      </w:ins>
      <w:del w:id="302" w:author="工内隆" w:date="2017-05-29T17:20:00Z">
        <w:r w:rsidRPr="00BA0057">
          <w:rPr>
            <w:rFonts w:ascii="Calibri" w:eastAsia="ＭＳ ゴシック" w:hAnsi="Calibri" w:cs="Calibri"/>
            <w:kern w:val="0"/>
            <w:sz w:val="22"/>
            <w:szCs w:val="22"/>
          </w:rPr>
          <w:delText>添付</w:delText>
        </w:r>
      </w:del>
      <w:r w:rsidRPr="00BA0057">
        <w:rPr>
          <w:rFonts w:ascii="Calibri" w:eastAsia="ＭＳ ゴシック" w:hAnsi="Calibri" w:cs="Calibri"/>
          <w:kern w:val="0"/>
          <w:sz w:val="22"/>
          <w:szCs w:val="22"/>
        </w:rPr>
        <w:t>されることを確かなものに</w:t>
      </w:r>
      <w:commentRangeStart w:id="303"/>
      <w:r w:rsidRPr="00BA0057">
        <w:rPr>
          <w:rFonts w:ascii="Calibri" w:eastAsia="ＭＳ ゴシック" w:hAnsi="Calibri" w:cs="Calibri"/>
          <w:kern w:val="0"/>
          <w:sz w:val="22"/>
          <w:szCs w:val="22"/>
        </w:rPr>
        <w:t>します</w:t>
      </w:r>
      <w:commentRangeEnd w:id="303"/>
      <w:r w:rsidR="005B712B">
        <w:rPr>
          <w:rStyle w:val="af2"/>
        </w:rPr>
        <w:commentReference w:id="303"/>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4" w:name="_bookmark7"/>
      <w:bookmarkStart w:id="305" w:name="_Toc480816642"/>
      <w:bookmarkStart w:id="306" w:name="_Toc483131401"/>
      <w:bookmarkStart w:id="307" w:name="_Toc483132253"/>
      <w:bookmarkEnd w:id="304"/>
      <w:r w:rsidRPr="00BA0057">
        <w:rPr>
          <w:rFonts w:ascii="Cambria" w:eastAsia="Calibri" w:hAnsi="Calibri" w:cs="Calibri"/>
          <w:b/>
          <w:color w:val="4F81BC"/>
          <w:kern w:val="0"/>
          <w:sz w:val="24"/>
          <w:szCs w:val="22"/>
        </w:rPr>
        <w:lastRenderedPageBreak/>
        <w:t>G5: FOSS</w:t>
      </w:r>
      <w:r w:rsidRPr="00BA0057">
        <w:rPr>
          <w:rFonts w:ascii="Cambria" w:eastAsia="Calibri" w:hAnsi="Calibri" w:cs="Calibri"/>
          <w:b/>
          <w:color w:val="4F81BC"/>
          <w:kern w:val="0"/>
          <w:sz w:val="24"/>
          <w:szCs w:val="22"/>
        </w:rPr>
        <w:t>コミュニティへの（積極的な）関わり方の理解</w:t>
      </w:r>
      <w:bookmarkEnd w:id="305"/>
      <w:bookmarkEnd w:id="306"/>
      <w:bookmarkEnd w:id="307"/>
    </w:p>
    <w:p w14:paraId="4DA254E3" w14:textId="413CA602"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del w:id="308" w:author="Hiroyuki Fukuchi" w:date="2017-05-29T16:22:00Z">
        <w:r w:rsidRPr="00BA0057" w:rsidDel="00AA33E1">
          <w:rPr>
            <w:rFonts w:ascii="Calibri" w:eastAsia="ＭＳ ゴシック" w:hAnsi="Calibri" w:cs="Calibri"/>
            <w:b/>
            <w:bCs/>
            <w:kern w:val="0"/>
            <w:sz w:val="22"/>
            <w:szCs w:val="22"/>
          </w:rPr>
          <w:delText>周知</w:delText>
        </w:r>
      </w:del>
      <w:ins w:id="309" w:author="Hiroyuki Fukuchi" w:date="2017-05-29T16:22:00Z">
        <w:del w:id="310" w:author="tani" w:date="2017-05-30T05:16:00Z">
          <w:r w:rsidR="00AA33E1" w:rsidDel="005B712B">
            <w:rPr>
              <w:rFonts w:ascii="Calibri" w:eastAsia="ＭＳ ゴシック" w:hAnsi="Calibri" w:cs="Calibri" w:hint="eastAsia"/>
              <w:b/>
              <w:bCs/>
              <w:kern w:val="0"/>
              <w:sz w:val="22"/>
              <w:szCs w:val="22"/>
            </w:rPr>
            <w:delText>伝達</w:delText>
          </w:r>
        </w:del>
      </w:ins>
      <w:commentRangeStart w:id="311"/>
      <w:ins w:id="312" w:author="tani" w:date="2017-05-30T05:16:00Z">
        <w:r w:rsidR="005B712B">
          <w:rPr>
            <w:rFonts w:ascii="Calibri" w:eastAsia="ＭＳ ゴシック" w:hAnsi="Calibri" w:cs="Calibri" w:hint="eastAsia"/>
            <w:b/>
            <w:bCs/>
            <w:kern w:val="0"/>
            <w:sz w:val="22"/>
            <w:szCs w:val="22"/>
          </w:rPr>
          <w:t>周知</w:t>
        </w:r>
        <w:commentRangeEnd w:id="311"/>
        <w:r w:rsidR="005B712B">
          <w:rPr>
            <w:rStyle w:val="af2"/>
          </w:rPr>
          <w:commentReference w:id="311"/>
        </w:r>
      </w:ins>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04C1AB0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313"/>
      <w:ins w:id="314" w:author="tani" w:date="2017-05-30T05:24:00Z">
        <w:r w:rsidR="005B712B">
          <w:rPr>
            <w:rFonts w:ascii="Calibri" w:eastAsia="ＭＳ ゴシック" w:hAnsi="Calibri" w:cs="Calibri" w:hint="eastAsia"/>
            <w:kern w:val="0"/>
            <w:sz w:val="22"/>
            <w:szCs w:val="22"/>
          </w:rPr>
          <w:t>の存在が必要です</w:t>
        </w:r>
        <w:commentRangeEnd w:id="313"/>
        <w:r w:rsidR="005B712B">
          <w:rPr>
            <w:rStyle w:val="af2"/>
          </w:rPr>
          <w:commentReference w:id="313"/>
        </w:r>
      </w:ins>
      <w:ins w:id="315" w:author="Hiroyuki Fukuchi" w:date="2017-05-29T16:28:00Z">
        <w:del w:id="316" w:author="tani" w:date="2017-05-30T05:24:00Z">
          <w:r w:rsidR="00AA33E1" w:rsidDel="005B712B">
            <w:rPr>
              <w:rFonts w:ascii="Calibri" w:eastAsia="ＭＳ ゴシック" w:hAnsi="Calibri" w:cs="Calibri" w:hint="eastAsia"/>
              <w:kern w:val="0"/>
              <w:sz w:val="22"/>
              <w:szCs w:val="22"/>
            </w:rPr>
            <w:delText>があるべきです</w:delText>
          </w:r>
        </w:del>
      </w:ins>
      <w:del w:id="317" w:author="Hiroyuki Fukuchi" w:date="2017-05-29T16:28:00Z">
        <w:r w:rsidRPr="00BA0057" w:rsidDel="00AA33E1">
          <w:rPr>
            <w:rFonts w:ascii="Calibri" w:eastAsia="ＭＳ ゴシック" w:hAnsi="Calibri" w:cs="Calibri"/>
            <w:kern w:val="0"/>
            <w:sz w:val="22"/>
            <w:szCs w:val="22"/>
          </w:rPr>
          <w:delText>の存在が必要です</w:delText>
        </w:r>
      </w:del>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7C18A53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ins w:id="318" w:author="tani" w:date="2017-05-30T05:28:00Z">
        <w:r w:rsidR="0014304E">
          <w:rPr>
            <w:rFonts w:ascii="Calibri" w:eastAsia="ＭＳ ゴシック" w:hAnsi="Calibri" w:cs="Calibri" w:hint="eastAsia"/>
            <w:kern w:val="0"/>
            <w:sz w:val="22"/>
            <w:szCs w:val="22"/>
          </w:rPr>
          <w:t>まったく</w:t>
        </w:r>
      </w:ins>
      <w:r w:rsidRPr="00BA0057">
        <w:rPr>
          <w:rFonts w:ascii="Calibri" w:eastAsia="ＭＳ ゴシック" w:hAnsi="Calibri" w:cs="Calibri"/>
          <w:kern w:val="0"/>
          <w:sz w:val="22"/>
          <w:szCs w:val="22"/>
        </w:rPr>
        <w:t>許容され</w:t>
      </w:r>
      <w:ins w:id="319" w:author="tani" w:date="2017-05-30T05:27:00Z">
        <w:r w:rsidR="0014304E">
          <w:rPr>
            <w:rFonts w:ascii="Calibri" w:eastAsia="ＭＳ ゴシック" w:hAnsi="Calibri" w:cs="Calibri" w:hint="eastAsia"/>
            <w:kern w:val="0"/>
            <w:sz w:val="22"/>
            <w:szCs w:val="22"/>
          </w:rPr>
          <w:t>ていない場合においても、</w:t>
        </w:r>
        <w:commentRangeStart w:id="320"/>
        <w:r w:rsidR="0014304E">
          <w:rPr>
            <w:rFonts w:ascii="Calibri" w:eastAsia="ＭＳ ゴシック" w:hAnsi="Calibri" w:cs="Calibri" w:hint="eastAsia"/>
            <w:kern w:val="0"/>
            <w:sz w:val="22"/>
            <w:szCs w:val="22"/>
          </w:rPr>
          <w:t>ポリシーは存在した方</w:t>
        </w:r>
      </w:ins>
      <w:ins w:id="321" w:author="tani" w:date="2017-05-30T05:28:00Z">
        <w:r w:rsidR="0014304E">
          <w:rPr>
            <w:rFonts w:ascii="Calibri" w:eastAsia="ＭＳ ゴシック" w:hAnsi="Calibri" w:cs="Calibri" w:hint="eastAsia"/>
            <w:kern w:val="0"/>
            <w:sz w:val="22"/>
            <w:szCs w:val="22"/>
          </w:rPr>
          <w:t>がよいでしょう。</w:t>
        </w:r>
      </w:ins>
      <w:commentRangeEnd w:id="320"/>
      <w:ins w:id="322" w:author="tani" w:date="2017-05-30T05:30:00Z">
        <w:r w:rsidR="0014304E">
          <w:rPr>
            <w:rStyle w:val="af2"/>
          </w:rPr>
          <w:commentReference w:id="320"/>
        </w:r>
      </w:ins>
      <w:del w:id="323" w:author="Hiroyuki Fukuchi" w:date="2017-05-29T16:36:00Z">
        <w:r w:rsidRPr="00BA0057" w:rsidDel="00AA2E96">
          <w:rPr>
            <w:rFonts w:ascii="Calibri" w:eastAsia="ＭＳ ゴシック" w:hAnsi="Calibri" w:cs="Calibri"/>
            <w:kern w:val="0"/>
            <w:sz w:val="22"/>
            <w:szCs w:val="22"/>
          </w:rPr>
          <w:delText>てない場合においても、</w:delText>
        </w:r>
      </w:del>
      <w:ins w:id="324" w:author="Hiroyuki Fukuchi" w:date="2017-05-29T16:36:00Z">
        <w:del w:id="325" w:author="tani" w:date="2017-05-30T05:29:00Z">
          <w:r w:rsidR="00AA2E96" w:rsidDel="0014304E">
            <w:rPr>
              <w:rFonts w:ascii="Calibri" w:eastAsia="ＭＳ ゴシック" w:hAnsi="Calibri" w:cs="Calibri" w:hint="eastAsia"/>
              <w:kern w:val="0"/>
              <w:sz w:val="22"/>
              <w:szCs w:val="22"/>
            </w:rPr>
            <w:delText>ないよう</w:delText>
          </w:r>
        </w:del>
      </w:ins>
      <w:ins w:id="326" w:author="Hiroyuki Fukuchi" w:date="2017-05-29T16:37:00Z">
        <w:del w:id="327" w:author="tani" w:date="2017-05-30T05:29:00Z">
          <w:r w:rsidR="00AA2E96" w:rsidDel="0014304E">
            <w:rPr>
              <w:rFonts w:ascii="Calibri" w:eastAsia="ＭＳ ゴシック" w:hAnsi="Calibri" w:cs="Calibri" w:hint="eastAsia"/>
              <w:kern w:val="0"/>
              <w:sz w:val="22"/>
              <w:szCs w:val="22"/>
            </w:rPr>
            <w:delText>な</w:delText>
          </w:r>
        </w:del>
      </w:ins>
      <w:del w:id="328" w:author="tani" w:date="2017-05-30T05:29:00Z">
        <w:r w:rsidRPr="00BA0057" w:rsidDel="0014304E">
          <w:rPr>
            <w:rFonts w:ascii="Calibri" w:eastAsia="ＭＳ ゴシック" w:hAnsi="Calibri" w:cs="Calibri"/>
            <w:kern w:val="0"/>
            <w:sz w:val="22"/>
            <w:szCs w:val="22"/>
          </w:rPr>
          <w:delText>ポリシー</w:delText>
        </w:r>
      </w:del>
      <w:ins w:id="329" w:author="Hiroyuki Fukuchi" w:date="2017-05-29T16:37:00Z">
        <w:del w:id="330" w:author="tani" w:date="2017-05-30T05:29:00Z">
          <w:r w:rsidR="00AA2E96" w:rsidDel="0014304E">
            <w:rPr>
              <w:rFonts w:ascii="Calibri" w:eastAsia="ＭＳ ゴシック" w:hAnsi="Calibri" w:cs="Calibri" w:hint="eastAsia"/>
              <w:kern w:val="0"/>
              <w:sz w:val="22"/>
              <w:szCs w:val="22"/>
            </w:rPr>
            <w:delText>も存在します</w:delText>
          </w:r>
        </w:del>
      </w:ins>
      <w:del w:id="331" w:author="Hiroyuki Fukuchi" w:date="2017-05-29T16:37:00Z">
        <w:r w:rsidRPr="00BA0057" w:rsidDel="00AA2E96">
          <w:rPr>
            <w:rFonts w:ascii="Calibri" w:eastAsia="ＭＳ ゴシック" w:hAnsi="Calibri" w:cs="Calibri"/>
            <w:kern w:val="0"/>
            <w:sz w:val="22"/>
            <w:szCs w:val="22"/>
          </w:rPr>
          <w:delText>は存在した方がよいでしょう</w:delText>
        </w:r>
      </w:del>
      <w:del w:id="332" w:author="tani" w:date="2017-05-30T05:31:00Z">
        <w:r w:rsidRPr="00BA0057" w:rsidDel="0014304E">
          <w:rPr>
            <w:rFonts w:ascii="Calibri" w:eastAsia="ＭＳ ゴシック" w:hAnsi="Calibri" w:cs="Calibri"/>
            <w:kern w:val="0"/>
            <w:sz w:val="22"/>
            <w:szCs w:val="22"/>
          </w:rPr>
          <w:delText>。</w:delText>
        </w:r>
      </w:del>
      <w:r w:rsidRPr="00BA0057">
        <w:rPr>
          <w:rFonts w:ascii="Calibri" w:eastAsia="ＭＳ ゴシック" w:hAnsi="Calibri" w:cs="Calibri"/>
          <w:kern w:val="0"/>
          <w:sz w:val="22"/>
          <w:szCs w:val="22"/>
        </w:rPr>
        <w:t>そのような状況においては</w:t>
      </w:r>
      <w:del w:id="333" w:author="Hiroyuki Fukuchi" w:date="2017-05-29T16:34:00Z">
        <w:r w:rsidRPr="00BA0057" w:rsidDel="00AA2E96">
          <w:rPr>
            <w:rFonts w:ascii="Calibri" w:eastAsia="ＭＳ ゴシック" w:hAnsi="Calibri" w:cs="Calibri"/>
            <w:kern w:val="0"/>
            <w:sz w:val="22"/>
            <w:szCs w:val="22"/>
          </w:rPr>
          <w:delText>プロセス</w:delText>
        </w:r>
      </w:del>
      <w:ins w:id="334" w:author="Hiroyuki Fukuchi" w:date="2017-05-29T16:39:00Z">
        <w:r w:rsidR="00AA2E96">
          <w:rPr>
            <w:rFonts w:ascii="Calibri" w:eastAsia="ＭＳ ゴシック" w:hAnsi="Calibri" w:cs="Calibri" w:hint="eastAsia"/>
            <w:kern w:val="0"/>
            <w:sz w:val="22"/>
            <w:szCs w:val="22"/>
          </w:rPr>
          <w:t>手続き</w:t>
        </w:r>
      </w:ins>
      <w:r w:rsidRPr="00BA0057">
        <w:rPr>
          <w:rFonts w:ascii="Calibri" w:eastAsia="ＭＳ ゴシック" w:hAnsi="Calibri" w:cs="Calibri"/>
          <w:kern w:val="0"/>
          <w:sz w:val="22"/>
          <w:szCs w:val="22"/>
        </w:rPr>
        <w:t>が存在しないと理解</w:t>
      </w:r>
      <w:del w:id="335" w:author="Hiroyuki Fukuchi" w:date="2017-05-30T04:13:00Z">
        <w:r w:rsidRPr="00BA0057">
          <w:rPr>
            <w:rFonts w:ascii="Calibri" w:eastAsia="ＭＳ ゴシック" w:hAnsi="Calibri" w:cs="Calibri"/>
            <w:kern w:val="0"/>
            <w:sz w:val="22"/>
            <w:szCs w:val="22"/>
          </w:rPr>
          <w:delText>され</w:delText>
        </w:r>
      </w:del>
      <w:ins w:id="336" w:author="Hiroyuki Fukuchi" w:date="2017-05-30T04:13:00Z">
        <w:r w:rsidRPr="00BA0057">
          <w:rPr>
            <w:rFonts w:ascii="Calibri" w:eastAsia="ＭＳ ゴシック" w:hAnsi="Calibri" w:cs="Calibri"/>
            <w:kern w:val="0"/>
            <w:sz w:val="22"/>
            <w:szCs w:val="22"/>
          </w:rPr>
          <w:t>され</w:t>
        </w:r>
      </w:ins>
      <w:ins w:id="337" w:author="Hiroyuki Fukuchi" w:date="2017-05-29T16:35:00Z">
        <w:r w:rsidR="00AA2E96">
          <w:rPr>
            <w:rFonts w:ascii="Calibri" w:eastAsia="ＭＳ ゴシック" w:hAnsi="Calibri" w:cs="Calibri" w:hint="eastAsia"/>
            <w:kern w:val="0"/>
            <w:sz w:val="22"/>
            <w:szCs w:val="22"/>
          </w:rPr>
          <w:t>ますが</w:t>
        </w:r>
      </w:ins>
      <w:r w:rsidRPr="00BA0057">
        <w:rPr>
          <w:rFonts w:ascii="Calibri" w:eastAsia="ＭＳ ゴシック" w:hAnsi="Calibri" w:cs="Calibri"/>
          <w:kern w:val="0"/>
          <w:sz w:val="22"/>
          <w:szCs w:val="22"/>
        </w:rPr>
        <w:t>、本要件</w:t>
      </w:r>
      <w:del w:id="338" w:author="Hiroyuki Fukuchi" w:date="2017-05-29T17:28:00Z">
        <w:r w:rsidRPr="00BA0057" w:rsidDel="007D6D9F">
          <w:rPr>
            <w:rFonts w:ascii="Calibri" w:eastAsia="ＭＳ ゴシック" w:hAnsi="Calibri" w:cs="Calibri"/>
            <w:kern w:val="0"/>
            <w:sz w:val="22"/>
            <w:szCs w:val="22"/>
          </w:rPr>
          <w:delText>が</w:delText>
        </w:r>
      </w:del>
      <w:ins w:id="339" w:author="Hiroyuki Fukuchi" w:date="2017-05-29T17:28:00Z">
        <w:r w:rsidR="007D6D9F">
          <w:rPr>
            <w:rFonts w:ascii="Calibri" w:eastAsia="ＭＳ ゴシック" w:hAnsi="Calibri" w:cs="Calibri" w:hint="eastAsia"/>
            <w:kern w:val="0"/>
            <w:sz w:val="22"/>
            <w:szCs w:val="22"/>
          </w:rPr>
          <w:t>は</w:t>
        </w:r>
      </w:ins>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40" w:name="_bookmark8"/>
      <w:bookmarkStart w:id="341" w:name="_Toc480816643"/>
      <w:bookmarkStart w:id="342" w:name="_Toc483131402"/>
      <w:bookmarkStart w:id="343" w:name="_Toc483132254"/>
      <w:bookmarkEnd w:id="340"/>
      <w:r w:rsidRPr="00BA0057">
        <w:rPr>
          <w:rFonts w:ascii="Cambria" w:eastAsia="Calibri" w:hAnsi="Calibri" w:cs="Calibri"/>
          <w:b/>
          <w:color w:val="4F81BC"/>
          <w:kern w:val="0"/>
          <w:sz w:val="24"/>
          <w:szCs w:val="22"/>
          <w:lang w:eastAsia="en-US"/>
        </w:rPr>
        <w:lastRenderedPageBreak/>
        <w:t>G6: OpenChain</w:t>
      </w:r>
      <w:r w:rsidRPr="00BA0057">
        <w:rPr>
          <w:rFonts w:ascii="Cambria" w:eastAsia="Calibri" w:hAnsi="Calibri" w:cs="Calibri"/>
          <w:b/>
          <w:color w:val="4F81BC"/>
          <w:kern w:val="0"/>
          <w:sz w:val="24"/>
          <w:szCs w:val="22"/>
          <w:lang w:eastAsia="en-US"/>
        </w:rPr>
        <w:t>要件適合の認定</w:t>
      </w:r>
      <w:bookmarkEnd w:id="341"/>
      <w:bookmarkEnd w:id="342"/>
      <w:bookmarkEnd w:id="343"/>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に適合していると認定されるためには、本</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検証すべき証跡：</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r w:rsidRPr="00BA0057">
        <w:rPr>
          <w:rFonts w:ascii="Calibri" w:eastAsia="ＭＳ ゴシック" w:hAnsi="Calibri" w:cs="Calibri"/>
          <w:kern w:val="0"/>
          <w:sz w:val="22"/>
          <w:szCs w:val="22"/>
        </w:rPr>
        <w:t>OpenChain</w:t>
      </w:r>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r w:rsidRPr="00BA0057">
        <w:rPr>
          <w:rFonts w:ascii="Calibri" w:eastAsia="ＭＳ ゴシック" w:hAnsi="Calibri" w:cs="Calibri"/>
          <w:b/>
          <w:bCs/>
          <w:kern w:val="0"/>
          <w:sz w:val="22"/>
          <w:szCs w:val="22"/>
        </w:rPr>
        <w:t>OpenChain</w:t>
      </w:r>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3DC1583F" w:rsidR="00BA0057" w:rsidRPr="00BA0057" w:rsidRDefault="005322F7" w:rsidP="001C4E5B">
      <w:pPr>
        <w:numPr>
          <w:ilvl w:val="0"/>
          <w:numId w:val="23"/>
        </w:numPr>
        <w:tabs>
          <w:tab w:val="left" w:pos="1641"/>
        </w:tabs>
        <w:ind w:left="1984" w:rightChars="200" w:right="420" w:hanging="680"/>
        <w:rPr>
          <w:rFonts w:ascii="Calibri" w:eastAsia="ＭＳ ゴシック" w:hAnsi="Calibri" w:cs="Calibri"/>
          <w:kern w:val="0"/>
          <w:sz w:val="22"/>
          <w:szCs w:val="22"/>
        </w:rPr>
      </w:pPr>
      <w:ins w:id="344" w:author="Hiroyuki Fukuchi" w:date="2017-05-29T16:50:00Z">
        <w:del w:id="345" w:author="tani" w:date="2017-05-30T05:35:00Z">
          <w:r w:rsidDel="0014304E">
            <w:rPr>
              <w:rFonts w:ascii="Calibri" w:eastAsia="ＭＳ ゴシック" w:hAnsi="Calibri" w:cs="Calibri" w:hint="eastAsia"/>
              <w:kern w:val="0"/>
              <w:sz w:val="22"/>
              <w:szCs w:val="22"/>
            </w:rPr>
            <w:delText>組織は、</w:delText>
          </w:r>
        </w:del>
      </w:ins>
      <w:r w:rsidR="001C4E5B" w:rsidRPr="001C4E5B">
        <w:rPr>
          <w:rFonts w:ascii="Calibri" w:eastAsia="ＭＳ ゴシック" w:hAnsi="Calibri" w:cs="Calibri" w:hint="eastAsia"/>
          <w:kern w:val="0"/>
          <w:sz w:val="22"/>
          <w:szCs w:val="22"/>
        </w:rPr>
        <w:t>本</w:t>
      </w:r>
      <w:r w:rsidR="001C4E5B" w:rsidRPr="001C4E5B">
        <w:rPr>
          <w:rFonts w:ascii="Calibri" w:eastAsia="ＭＳ ゴシック" w:hAnsi="Calibri" w:cs="Calibri" w:hint="eastAsia"/>
          <w:kern w:val="0"/>
          <w:sz w:val="22"/>
          <w:szCs w:val="22"/>
        </w:rPr>
        <w:t>OpenChain</w:t>
      </w:r>
      <w:r w:rsidR="001C4E5B" w:rsidRPr="001C4E5B">
        <w:rPr>
          <w:rFonts w:ascii="Calibri" w:eastAsia="ＭＳ ゴシック" w:hAnsi="Calibri" w:cs="Calibri" w:hint="eastAsia"/>
          <w:kern w:val="0"/>
          <w:sz w:val="22"/>
          <w:szCs w:val="22"/>
        </w:rPr>
        <w:t>仕様書第</w:t>
      </w:r>
      <w:r w:rsidR="001C4E5B" w:rsidRPr="001C4E5B">
        <w:rPr>
          <w:rFonts w:ascii="Calibri" w:eastAsia="ＭＳ ゴシック" w:hAnsi="Calibri" w:cs="Calibri" w:hint="eastAsia"/>
          <w:kern w:val="0"/>
          <w:sz w:val="22"/>
          <w:szCs w:val="22"/>
        </w:rPr>
        <w:t>1.1</w:t>
      </w:r>
      <w:r w:rsidR="001C4E5B" w:rsidRPr="001C4E5B">
        <w:rPr>
          <w:rFonts w:ascii="Calibri" w:eastAsia="ＭＳ ゴシック" w:hAnsi="Calibri" w:cs="Calibri" w:hint="eastAsia"/>
          <w:kern w:val="0"/>
          <w:sz w:val="22"/>
          <w:szCs w:val="22"/>
        </w:rPr>
        <w:t>版の要件すべてを満たし、</w:t>
      </w:r>
      <w:del w:id="346" w:author="工内隆" w:date="2017-05-29T17:22:00Z">
        <w:r w:rsidR="001C4E5B" w:rsidRPr="001C4E5B">
          <w:rPr>
            <w:rFonts w:ascii="Calibri" w:eastAsia="ＭＳ ゴシック" w:hAnsi="Calibri" w:cs="Calibri" w:hint="eastAsia"/>
            <w:kern w:val="0"/>
            <w:sz w:val="22"/>
            <w:szCs w:val="22"/>
          </w:rPr>
          <w:delText>過去</w:delText>
        </w:r>
      </w:del>
      <w:commentRangeStart w:id="347"/>
      <w:commentRangeStart w:id="348"/>
      <w:r w:rsidR="001C4E5B" w:rsidRPr="001C4E5B">
        <w:rPr>
          <w:rFonts w:ascii="Calibri" w:eastAsia="ＭＳ ゴシック" w:hAnsi="Calibri" w:cs="Calibri" w:hint="eastAsia"/>
          <w:kern w:val="0"/>
          <w:sz w:val="22"/>
          <w:szCs w:val="22"/>
        </w:rPr>
        <w:t>18</w:t>
      </w:r>
      <w:commentRangeEnd w:id="347"/>
      <w:r w:rsidR="00D272D4">
        <w:rPr>
          <w:rStyle w:val="af2"/>
        </w:rPr>
        <w:commentReference w:id="347"/>
      </w:r>
      <w:commentRangeEnd w:id="348"/>
      <w:r w:rsidR="007E7D6B">
        <w:rPr>
          <w:rStyle w:val="af2"/>
        </w:rPr>
        <w:commentReference w:id="348"/>
      </w:r>
      <w:ins w:id="350" w:author="Mieko Sato" w:date="2017-05-30T04:13:00Z">
        <w:r w:rsidR="001C4E5B" w:rsidRPr="001C4E5B">
          <w:rPr>
            <w:rFonts w:ascii="Calibri" w:eastAsia="ＭＳ ゴシック" w:hAnsi="Calibri" w:cs="Calibri" w:hint="eastAsia"/>
            <w:kern w:val="0"/>
            <w:sz w:val="22"/>
            <w:szCs w:val="22"/>
          </w:rPr>
          <w:t>ヶ月</w:t>
        </w:r>
      </w:ins>
      <w:ins w:id="351" w:author="工内隆" w:date="2017-05-29T17:23:00Z">
        <w:r w:rsidR="00D272D4">
          <w:rPr>
            <w:rFonts w:ascii="Calibri" w:eastAsia="ＭＳ ゴシック" w:hAnsi="Calibri" w:cs="Calibri" w:hint="eastAsia"/>
            <w:kern w:val="0"/>
            <w:sz w:val="22"/>
            <w:szCs w:val="22"/>
          </w:rPr>
          <w:t>間にわたって</w:t>
        </w:r>
      </w:ins>
      <w:del w:id="352" w:author="Mieko Sato" w:date="2017-05-30T04:13:00Z">
        <w:r w:rsidR="001C4E5B" w:rsidRPr="001C4E5B">
          <w:rPr>
            <w:rFonts w:ascii="Calibri" w:eastAsia="ＭＳ ゴシック" w:hAnsi="Calibri" w:cs="Calibri" w:hint="eastAsia"/>
            <w:kern w:val="0"/>
            <w:sz w:val="22"/>
            <w:szCs w:val="22"/>
          </w:rPr>
          <w:delText>ヶ月</w:delText>
        </w:r>
      </w:del>
      <w:del w:id="353" w:author="工内隆" w:date="2017-05-29T17:23:00Z">
        <w:r w:rsidR="001C4E5B" w:rsidRPr="001C4E5B">
          <w:rPr>
            <w:rFonts w:ascii="Calibri" w:eastAsia="ＭＳ ゴシック" w:hAnsi="Calibri" w:cs="Calibri" w:hint="eastAsia"/>
            <w:kern w:val="0"/>
            <w:sz w:val="22"/>
            <w:szCs w:val="22"/>
          </w:rPr>
          <w:delText>以内に</w:delText>
        </w:r>
      </w:del>
      <w:r w:rsidR="001C4E5B" w:rsidRPr="001C4E5B">
        <w:rPr>
          <w:rFonts w:ascii="Calibri" w:eastAsia="ＭＳ ゴシック" w:hAnsi="Calibri" w:cs="Calibri" w:hint="eastAsia"/>
          <w:kern w:val="0"/>
          <w:sz w:val="22"/>
          <w:szCs w:val="22"/>
        </w:rPr>
        <w:t>適合認定を達成した</w:t>
      </w:r>
      <w:r w:rsidR="001C4E5B" w:rsidRPr="001C4E5B">
        <w:rPr>
          <w:rFonts w:ascii="Calibri" w:eastAsia="ＭＳ ゴシック" w:hAnsi="Calibri" w:cs="Calibri" w:hint="eastAsia"/>
          <w:kern w:val="0"/>
          <w:sz w:val="22"/>
          <w:szCs w:val="22"/>
        </w:rPr>
        <w:t>FOSS</w:t>
      </w:r>
      <w:r w:rsidR="001C4E5B" w:rsidRPr="001C4E5B">
        <w:rPr>
          <w:rFonts w:ascii="Calibri" w:eastAsia="ＭＳ ゴシック" w:hAnsi="Calibri" w:cs="Calibri" w:hint="eastAsia"/>
          <w:kern w:val="0"/>
          <w:sz w:val="22"/>
          <w:szCs w:val="22"/>
        </w:rPr>
        <w:t>マネジメント</w:t>
      </w:r>
      <w:r w:rsidR="001C4E5B" w:rsidRPr="001C4E5B">
        <w:rPr>
          <w:rFonts w:ascii="Calibri" w:eastAsia="ＭＳ ゴシック" w:hAnsi="Calibri" w:cs="Calibri" w:hint="eastAsia"/>
          <w:kern w:val="0"/>
          <w:sz w:val="22"/>
          <w:szCs w:val="22"/>
        </w:rPr>
        <w:t xml:space="preserve"> </w:t>
      </w:r>
      <w:r w:rsidR="001C4E5B"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5173BE42"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ins w:id="354" w:author="工内隆" w:date="2017-05-29T17:24:00Z">
        <w:r w:rsidR="00D272D4">
          <w:rPr>
            <w:rFonts w:ascii="Calibri" w:eastAsia="ＭＳ ゴシック" w:hAnsi="Calibri" w:cs="Calibri" w:hint="eastAsia"/>
            <w:kern w:val="0"/>
            <w:sz w:val="22"/>
            <w:szCs w:val="22"/>
          </w:rPr>
          <w:t>に</w:t>
        </w:r>
      </w:ins>
      <w:ins w:id="355" w:author="工内隆" w:date="2017-05-29T17:25:00Z">
        <w:r w:rsidR="00D272D4">
          <w:rPr>
            <w:rFonts w:ascii="Calibri" w:eastAsia="ＭＳ ゴシック" w:hAnsi="Calibri" w:cs="Calibri" w:hint="eastAsia"/>
            <w:kern w:val="0"/>
            <w:sz w:val="22"/>
            <w:szCs w:val="22"/>
          </w:rPr>
          <w:t>わたって</w:t>
        </w:r>
      </w:ins>
      <w:del w:id="356" w:author="工内隆" w:date="2017-05-29T17:25:00Z">
        <w:r w:rsidR="0011132B" w:rsidDel="00D272D4">
          <w:rPr>
            <w:rFonts w:ascii="Calibri" w:eastAsia="ＭＳ ゴシック" w:hAnsi="Calibri" w:cs="Calibri"/>
            <w:kern w:val="0"/>
            <w:sz w:val="22"/>
            <w:szCs w:val="22"/>
          </w:rPr>
          <w:delText>を</w:delText>
        </w:r>
      </w:del>
      <w:del w:id="357" w:author="Mieko Sato" w:date="2017-05-30T04:13:00Z">
        <w:r w:rsidR="0011132B">
          <w:rPr>
            <w:rFonts w:ascii="Calibri" w:eastAsia="ＭＳ ゴシック" w:hAnsi="Calibri" w:cs="Calibri"/>
            <w:kern w:val="0"/>
            <w:sz w:val="22"/>
            <w:szCs w:val="22"/>
          </w:rPr>
          <w:delText>を</w:delText>
        </w:r>
      </w:del>
      <w:del w:id="358" w:author="工内隆" w:date="2017-05-29T17:25:00Z">
        <w:r w:rsidR="0011132B">
          <w:rPr>
            <w:rFonts w:ascii="Calibri" w:eastAsia="ＭＳ ゴシック" w:hAnsi="Calibri" w:cs="Calibri"/>
            <w:kern w:val="0"/>
            <w:sz w:val="22"/>
            <w:szCs w:val="22"/>
          </w:rPr>
          <w:delText>超えて</w:delText>
        </w:r>
      </w:del>
      <w:r w:rsidR="0011132B">
        <w:rPr>
          <w:rFonts w:ascii="Calibri" w:eastAsia="ＭＳ ゴシック" w:hAnsi="Calibri" w:cs="Calibri"/>
          <w:kern w:val="0"/>
          <w:sz w:val="22"/>
          <w:szCs w:val="22"/>
        </w:rPr>
        <w:t>プログラムの適合を主張</w:t>
      </w:r>
      <w:del w:id="359" w:author="Hiroyuki Fukuchi" w:date="2017-05-29T17:05:00Z">
        <w:r w:rsidR="0011132B" w:rsidDel="0015266B">
          <w:rPr>
            <w:rFonts w:ascii="Calibri" w:eastAsia="ＭＳ ゴシック" w:hAnsi="Calibri" w:cs="Calibri"/>
            <w:kern w:val="0"/>
            <w:sz w:val="22"/>
            <w:szCs w:val="22"/>
          </w:rPr>
          <w:delText>する</w:delText>
        </w:r>
      </w:del>
      <w:ins w:id="360" w:author="Hiroyuki Fukuchi" w:date="2017-05-29T17:05:00Z">
        <w:r w:rsidR="0015266B">
          <w:rPr>
            <w:rFonts w:ascii="Calibri" w:eastAsia="ＭＳ ゴシック" w:hAnsi="Calibri" w:cs="Calibri" w:hint="eastAsia"/>
            <w:kern w:val="0"/>
            <w:sz w:val="22"/>
            <w:szCs w:val="22"/>
          </w:rPr>
          <w:t>したい</w:t>
        </w:r>
      </w:ins>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ins w:id="361" w:author="工内隆" w:date="2017-05-29T17:25:00Z">
        <w:r w:rsidR="00D272D4">
          <w:rPr>
            <w:rFonts w:ascii="Calibri" w:eastAsia="ＭＳ ゴシック" w:hAnsi="Calibri" w:cs="Calibri" w:hint="eastAsia"/>
            <w:kern w:val="0"/>
            <w:sz w:val="22"/>
            <w:szCs w:val="22"/>
          </w:rPr>
          <w:t>にわたって</w:t>
        </w:r>
      </w:ins>
      <w:del w:id="362" w:author="工内隆" w:date="2017-05-29T17:25:00Z">
        <w:r w:rsidRPr="00BA0057">
          <w:rPr>
            <w:rFonts w:ascii="Calibri" w:eastAsia="ＭＳ ゴシック" w:hAnsi="Calibri" w:cs="Calibri"/>
            <w:kern w:val="0"/>
            <w:sz w:val="22"/>
            <w:szCs w:val="22"/>
          </w:rPr>
          <w:delText>超えて</w:delText>
        </w:r>
      </w:del>
      <w:r w:rsidRPr="00BA0057">
        <w:rPr>
          <w:rFonts w:ascii="Calibri" w:eastAsia="ＭＳ ゴシック" w:hAnsi="Calibri" w:cs="Calibri"/>
          <w:kern w:val="0"/>
          <w:sz w:val="22"/>
          <w:szCs w:val="22"/>
        </w:rPr>
        <w:t>主張し続けたい場合に</w:t>
      </w:r>
      <w:del w:id="363" w:author="工内隆" w:date="2017-05-29T17:25:00Z">
        <w:r w:rsidRPr="00BA0057">
          <w:rPr>
            <w:rFonts w:ascii="Calibri" w:eastAsia="ＭＳ ゴシック" w:hAnsi="Calibri" w:cs="Calibri"/>
            <w:kern w:val="0"/>
            <w:sz w:val="22"/>
            <w:szCs w:val="22"/>
          </w:rPr>
          <w:delText>おいて</w:delText>
        </w:r>
      </w:del>
      <w:r w:rsidRPr="00BA0057">
        <w:rPr>
          <w:rFonts w:ascii="Calibri" w:eastAsia="ＭＳ ゴシック" w:hAnsi="Calibri" w:cs="Calibri"/>
          <w:kern w:val="0"/>
          <w:sz w:val="22"/>
          <w:szCs w:val="22"/>
        </w:rPr>
        <w:t>そのプログラムが支えているプロセスや統制機能が損なわれ</w:t>
      </w:r>
      <w:del w:id="364" w:author="Hiroyuki Fukuchi" w:date="2017-05-29T17:05:00Z">
        <w:r w:rsidRPr="00BA0057" w:rsidDel="0015266B">
          <w:rPr>
            <w:rFonts w:ascii="Calibri" w:eastAsia="ＭＳ ゴシック" w:hAnsi="Calibri" w:cs="Calibri"/>
            <w:kern w:val="0"/>
            <w:sz w:val="22"/>
            <w:szCs w:val="22"/>
          </w:rPr>
          <w:delText>てい</w:delText>
        </w:r>
      </w:del>
      <w:r w:rsidRPr="00BA0057">
        <w:rPr>
          <w:rFonts w:ascii="Calibri" w:eastAsia="ＭＳ ゴシック" w:hAnsi="Calibri" w:cs="Calibri"/>
          <w:kern w:val="0"/>
          <w:sz w:val="22"/>
          <w:szCs w:val="22"/>
        </w:rPr>
        <w:t>ないことを確かなものにします。</w:t>
      </w:r>
    </w:p>
    <w:p w14:paraId="21D2F502"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350E0CD1" w14:textId="6056BA73"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365" w:name="_Toc483131403"/>
      <w:bookmarkStart w:id="366" w:name="_Toc483132255"/>
      <w:r w:rsidRPr="00BA0057">
        <w:rPr>
          <w:rFonts w:ascii="Calibri" w:eastAsia="ＭＳ ゴシック" w:hAnsi="Calibri" w:cs="Cambria"/>
          <w:b/>
          <w:bCs/>
          <w:color w:val="365F91"/>
          <w:kern w:val="0"/>
          <w:sz w:val="28"/>
          <w:szCs w:val="28"/>
          <w:shd w:val="clear" w:color="auto" w:fill="FDFDFD"/>
        </w:rPr>
        <w:lastRenderedPageBreak/>
        <w:t>付録</w:t>
      </w:r>
      <w:r w:rsidRPr="00BA0057">
        <w:rPr>
          <w:rFonts w:ascii="Calibri" w:eastAsia="ＭＳ ゴシック" w:hAnsi="Calibri" w:cs="Cambria"/>
          <w:b/>
          <w:bCs/>
          <w:color w:val="365F91"/>
          <w:kern w:val="0"/>
          <w:sz w:val="28"/>
          <w:szCs w:val="28"/>
          <w:shd w:val="clear" w:color="auto" w:fill="FDFDFD"/>
        </w:rPr>
        <w:t>I</w:t>
      </w:r>
      <w:r w:rsidRPr="00BA0057">
        <w:rPr>
          <w:rFonts w:ascii="Calibri" w:eastAsia="ＭＳ ゴシック" w:hAnsi="Calibri" w:cs="Cambria"/>
          <w:b/>
          <w:bCs/>
          <w:color w:val="365F91"/>
          <w:kern w:val="0"/>
          <w:sz w:val="28"/>
          <w:szCs w:val="28"/>
          <w:shd w:val="clear" w:color="auto" w:fill="FDFDFD"/>
        </w:rPr>
        <w:t>：</w:t>
      </w:r>
      <w:del w:id="367" w:author="工内隆" w:date="2017-05-29T16:13:00Z">
        <w:r w:rsidRPr="00BA0057">
          <w:rPr>
            <w:rFonts w:ascii="Calibri" w:eastAsia="ＭＳ ゴシック" w:hAnsi="Calibri" w:cs="Cambria"/>
            <w:b/>
            <w:bCs/>
            <w:color w:val="365F91"/>
            <w:kern w:val="0"/>
            <w:sz w:val="28"/>
            <w:szCs w:val="28"/>
            <w:shd w:val="clear" w:color="auto" w:fill="FDFDFD"/>
          </w:rPr>
          <w:delText>言語</w:delText>
        </w:r>
      </w:del>
      <w:ins w:id="368" w:author="工内隆" w:date="2017-05-29T16:14:00Z">
        <w:del w:id="369"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各</w:delText>
          </w:r>
        </w:del>
      </w:ins>
      <w:ins w:id="370" w:author="工内隆" w:date="2017-05-29T16:15:00Z">
        <w:del w:id="371" w:author="Mieko Sato" w:date="2017-05-30T00:09:00Z">
          <w:r w:rsidR="00CC0F96" w:rsidDel="00AA40D7">
            <w:rPr>
              <w:rFonts w:ascii="Calibri" w:eastAsia="ＭＳ ゴシック" w:hAnsi="Calibri" w:cs="Cambria" w:hint="eastAsia"/>
              <w:b/>
              <w:bCs/>
              <w:color w:val="365F91"/>
              <w:kern w:val="0"/>
              <w:sz w:val="28"/>
              <w:szCs w:val="28"/>
              <w:shd w:val="clear" w:color="auto" w:fill="FDFDFD"/>
            </w:rPr>
            <w:delText>国語</w:delText>
          </w:r>
        </w:del>
      </w:ins>
      <w:ins w:id="372" w:author="Mieko Sato" w:date="2017-05-30T00:08:00Z">
        <w:r w:rsidR="00AA40D7">
          <w:rPr>
            <w:rFonts w:ascii="Calibri" w:eastAsia="ＭＳ ゴシック" w:hAnsi="Calibri" w:cs="Cambria" w:hint="eastAsia"/>
            <w:b/>
            <w:bCs/>
            <w:color w:val="365F91"/>
            <w:kern w:val="0"/>
            <w:sz w:val="28"/>
            <w:szCs w:val="28"/>
            <w:shd w:val="clear" w:color="auto" w:fill="FDFDFD"/>
          </w:rPr>
          <w:t>本</w:t>
        </w:r>
      </w:ins>
      <w:ins w:id="373" w:author="Mieko Sato" w:date="2017-05-30T00:09:00Z">
        <w:r w:rsidR="00AA40D7">
          <w:rPr>
            <w:rFonts w:ascii="Calibri" w:eastAsia="ＭＳ ゴシック" w:hAnsi="Calibri" w:cs="Cambria" w:hint="eastAsia"/>
            <w:b/>
            <w:bCs/>
            <w:color w:val="365F91"/>
            <w:kern w:val="0"/>
            <w:sz w:val="28"/>
            <w:szCs w:val="28"/>
            <w:shd w:val="clear" w:color="auto" w:fill="FDFDFD"/>
          </w:rPr>
          <w:t>文</w:t>
        </w:r>
      </w:ins>
      <w:ins w:id="374" w:author="Mieko Sato" w:date="2017-05-30T00:08:00Z">
        <w:r w:rsidR="00AA40D7">
          <w:rPr>
            <w:rFonts w:ascii="Calibri" w:eastAsia="ＭＳ ゴシック" w:hAnsi="Calibri" w:cs="Cambria" w:hint="eastAsia"/>
            <w:b/>
            <w:bCs/>
            <w:color w:val="365F91"/>
            <w:kern w:val="0"/>
            <w:sz w:val="28"/>
            <w:szCs w:val="28"/>
            <w:shd w:val="clear" w:color="auto" w:fill="FDFDFD"/>
          </w:rPr>
          <w:t>書の</w:t>
        </w:r>
      </w:ins>
      <w:r w:rsidRPr="00BA0057">
        <w:rPr>
          <w:rFonts w:ascii="Calibri" w:eastAsia="ＭＳ ゴシック" w:hAnsi="Calibri" w:cs="Cambria"/>
          <w:b/>
          <w:bCs/>
          <w:color w:val="365F91"/>
          <w:kern w:val="0"/>
          <w:sz w:val="28"/>
          <w:szCs w:val="28"/>
          <w:shd w:val="clear" w:color="auto" w:fill="FDFDFD"/>
        </w:rPr>
        <w:t>翻訳について</w:t>
      </w:r>
      <w:bookmarkEnd w:id="365"/>
      <w:bookmarkEnd w:id="366"/>
    </w:p>
    <w:p w14:paraId="770E8584" w14:textId="5E12E4A3" w:rsidR="00BA0057" w:rsidRPr="00BA0057" w:rsidRDefault="00BA0057" w:rsidP="00BA0057">
      <w:pPr>
        <w:spacing w:beforeLines="100" w:before="240"/>
        <w:ind w:leftChars="257" w:left="540"/>
        <w:rPr>
          <w:rFonts w:ascii="Calibri" w:eastAsia="Calibri" w:hAnsi="Calibri" w:cs="Calibri"/>
          <w:kern w:val="0"/>
          <w:sz w:val="22"/>
          <w:szCs w:val="22"/>
        </w:rPr>
      </w:pPr>
      <w:r w:rsidRPr="00BA0057">
        <w:rPr>
          <w:rFonts w:ascii="Calibri" w:eastAsia="Calibri" w:hAnsi="Calibri" w:cs="Calibri"/>
          <w:kern w:val="0"/>
          <w:sz w:val="22"/>
          <w:szCs w:val="22"/>
          <w:shd w:val="clear" w:color="auto" w:fill="FDFDFD"/>
        </w:rPr>
        <w:t>本仕様書がグローバルに採用されることを促進するために、私たちは本仕様書を多言語に翻訳する取り組みを歓迎します。OpenChainはオープンソース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w:t>
      </w:r>
      <w:ins w:id="375" w:author="工内隆" w:date="2017-05-29T17:26:00Z">
        <w:r w:rsidR="00D272D4">
          <w:rPr>
            <w:rFonts w:asciiTheme="minorEastAsia" w:hAnsiTheme="minorEastAsia" w:cs="Calibri" w:hint="eastAsia"/>
            <w:kern w:val="0"/>
            <w:sz w:val="22"/>
            <w:szCs w:val="22"/>
            <w:shd w:val="clear" w:color="auto" w:fill="FDFDFD"/>
          </w:rPr>
          <w:t>現在</w:t>
        </w:r>
      </w:ins>
      <w:r w:rsidRPr="00BA0057">
        <w:rPr>
          <w:rFonts w:ascii="Calibri" w:eastAsia="Calibri" w:hAnsi="Calibri" w:cs="Calibri"/>
          <w:kern w:val="0"/>
          <w:sz w:val="22"/>
          <w:szCs w:val="22"/>
          <w:shd w:val="clear" w:color="auto" w:fill="FDFDFD"/>
        </w:rPr>
        <w:t>入手可能な翻訳版の詳細については、</w:t>
      </w:r>
      <w:r w:rsidR="00DC4093">
        <w:fldChar w:fldCharType="begin"/>
      </w:r>
      <w:r w:rsidR="00DC4093">
        <w:instrText xml:space="preserve"> HYPERLINK "https://wiki.linuxfoundation.org/openchain/spec-translations" </w:instrText>
      </w:r>
      <w:r w:rsidR="00DC4093">
        <w:fldChar w:fldCharType="separate"/>
      </w:r>
      <w:r w:rsidRPr="004C23F7">
        <w:rPr>
          <w:rStyle w:val="a6"/>
          <w:rFonts w:ascii="Calibri" w:eastAsia="Calibri" w:hAnsi="Calibri" w:cs="Calibri"/>
          <w:kern w:val="0"/>
          <w:sz w:val="22"/>
          <w:szCs w:val="22"/>
          <w:shd w:val="clear" w:color="auto" w:fill="FDFDFD"/>
        </w:rPr>
        <w:t>OpenChain</w:t>
      </w:r>
      <w:r w:rsidRPr="004C23F7">
        <w:rPr>
          <w:rStyle w:val="a6"/>
          <w:rFonts w:ascii="ＭＳ ゴシック" w:eastAsia="ＭＳ ゴシック" w:hAnsi="ＭＳ ゴシック" w:cs="ＭＳ ゴシック" w:hint="eastAsia"/>
          <w:kern w:val="0"/>
          <w:sz w:val="22"/>
          <w:szCs w:val="22"/>
          <w:shd w:val="clear" w:color="auto" w:fill="FDFDFD"/>
        </w:rPr>
        <w:t>仕様の</w:t>
      </w:r>
      <w:del w:id="376" w:author="Hiroyuki Fukuchi" w:date="2017-05-29T17:27:00Z">
        <w:r w:rsidRPr="004C23F7" w:rsidDel="007D6D9F">
          <w:rPr>
            <w:rStyle w:val="a6"/>
            <w:rFonts w:ascii="Calibri" w:eastAsia="Calibri" w:hAnsi="Calibri" w:cs="Calibri"/>
            <w:kern w:val="0"/>
            <w:sz w:val="22"/>
            <w:szCs w:val="22"/>
            <w:shd w:val="clear" w:color="auto" w:fill="FDFDFD"/>
          </w:rPr>
          <w:delText>Web</w:delText>
        </w:r>
      </w:del>
      <w:del w:id="377"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delText>ページ</w:delText>
        </w:r>
      </w:del>
      <w:ins w:id="378" w:author="Hiroyuki Fukuchi" w:date="2017-05-29T17:27:00Z">
        <w:r w:rsidR="007D6D9F">
          <w:rPr>
            <w:rStyle w:val="a6"/>
            <w:rFonts w:asciiTheme="minorEastAsia" w:hAnsiTheme="minorEastAsia" w:cs="Calibri" w:hint="eastAsia"/>
            <w:kern w:val="0"/>
            <w:sz w:val="22"/>
            <w:szCs w:val="22"/>
            <w:shd w:val="clear" w:color="auto" w:fill="FDFDFD"/>
          </w:rPr>
          <w:t>ウェブ</w:t>
        </w:r>
      </w:ins>
      <w:ins w:id="379" w:author="Hiroyuki Fukuchi" w:date="2017-05-30T04:13:00Z">
        <w:r w:rsidRPr="004C23F7">
          <w:rPr>
            <w:rStyle w:val="a6"/>
            <w:rFonts w:ascii="ＭＳ ゴシック" w:eastAsia="ＭＳ ゴシック" w:hAnsi="ＭＳ ゴシック" w:cs="ＭＳ ゴシック" w:hint="eastAsia"/>
            <w:kern w:val="0"/>
            <w:sz w:val="22"/>
            <w:szCs w:val="22"/>
            <w:shd w:val="clear" w:color="auto" w:fill="FDFDFD"/>
          </w:rPr>
          <w:t>ページ</w:t>
        </w:r>
      </w:ins>
      <w:r w:rsidR="00DC4093">
        <w:rPr>
          <w:rStyle w:val="a6"/>
          <w:rFonts w:ascii="ＭＳ ゴシック" w:eastAsia="ＭＳ ゴシック" w:hAnsi="ＭＳ ゴシック" w:cs="ＭＳ ゴシック"/>
          <w:kern w:val="0"/>
          <w:sz w:val="22"/>
          <w:szCs w:val="22"/>
          <w:shd w:val="clear" w:color="auto" w:fill="FDFDFD"/>
        </w:rPr>
        <w:fldChar w:fldCharType="end"/>
      </w:r>
      <w:r w:rsidRPr="00BA0057">
        <w:rPr>
          <w:rFonts w:ascii="Calibri" w:eastAsia="Calibri" w:hAnsi="Calibri" w:cs="Calibri"/>
          <w:kern w:val="0"/>
          <w:sz w:val="22"/>
          <w:szCs w:val="22"/>
          <w:shd w:val="clear" w:color="auto" w:fill="FDFDFD"/>
        </w:rPr>
        <w:t>でご確認ください。</w:t>
      </w:r>
      <w:hyperlink r:id="rId19" w:history="1"/>
    </w:p>
    <w:p w14:paraId="0324FFC2" w14:textId="77777777" w:rsidR="00D45EE0" w:rsidRPr="00BA0057" w:rsidRDefault="00D45EE0" w:rsidP="00BA0057"/>
    <w:sectPr w:rsidR="00D45EE0" w:rsidRPr="00BA0057" w:rsidSect="00DC4093">
      <w:footerReference w:type="default" r:id="rId20"/>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42" w:author="工内隆" w:date="2017-05-30T05:36:00Z" w:initials="工内隆">
    <w:p w14:paraId="03F9B515" w14:textId="77777777" w:rsidR="007E7D6B" w:rsidRDefault="007E7D6B">
      <w:pPr>
        <w:pStyle w:val="af3"/>
      </w:pPr>
      <w:r>
        <w:rPr>
          <w:rFonts w:hint="eastAsia"/>
        </w:rPr>
        <w:t>サプライチェーン上で</w:t>
      </w:r>
    </w:p>
  </w:comment>
  <w:comment w:id="43"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108"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109"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147"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148"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158" w:author="tani" w:date="2017-05-30T05:36:00Z" w:initials="tani">
    <w:p w14:paraId="409A4B76" w14:textId="66BBB550" w:rsidR="007E7D6B" w:rsidRDefault="007E7D6B">
      <w:pPr>
        <w:pStyle w:val="af3"/>
      </w:pPr>
      <w:r>
        <w:rPr>
          <w:rStyle w:val="af2"/>
        </w:rPr>
        <w:annotationRef/>
      </w:r>
      <w:r>
        <w:rPr>
          <w:rFonts w:hint="eastAsia"/>
        </w:rPr>
        <w:t>ありがとうございます。確かにこっちの方が読みやすいです。</w:t>
      </w:r>
    </w:p>
  </w:comment>
  <w:comment w:id="177"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253"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258"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259" w:author="tani" w:date="2017-05-30T05:36:00Z" w:initials="tani">
    <w:p w14:paraId="5061445A" w14:textId="1F258903" w:rsidR="007E7D6B" w:rsidRDefault="007E7D6B">
      <w:pPr>
        <w:pStyle w:val="af3"/>
        <w:rPr>
          <w:rFonts w:hint="eastAsia"/>
        </w:rPr>
      </w:pPr>
      <w:r>
        <w:rPr>
          <w:rStyle w:val="af2"/>
        </w:rPr>
        <w:annotationRef/>
      </w:r>
      <w:r>
        <w:rPr>
          <w:rFonts w:hint="eastAsia"/>
        </w:rPr>
        <w:t>福地さん、「共通的」で合わせました。</w:t>
      </w:r>
    </w:p>
    <w:p w14:paraId="556CDB06" w14:textId="77777777" w:rsidR="007E7D6B" w:rsidRDefault="007E7D6B">
      <w:pPr>
        <w:pStyle w:val="af3"/>
        <w:rPr>
          <w:rFonts w:hint="eastAsia"/>
        </w:rPr>
      </w:pPr>
    </w:p>
    <w:p w14:paraId="588F28DB" w14:textId="6FC1D25F" w:rsidR="007E7D6B" w:rsidRDefault="007E7D6B">
      <w:pPr>
        <w:pStyle w:val="af3"/>
      </w:pPr>
      <w:r>
        <w:rPr>
          <w:rFonts w:hint="eastAsia"/>
        </w:rPr>
        <w:t>工内さん。私も文言を変えた意図が「？」でした。</w:t>
      </w:r>
      <w:r>
        <w:t>V</w:t>
      </w:r>
      <w:r>
        <w:rPr>
          <w:rFonts w:hint="eastAsia"/>
        </w:rPr>
        <w:t>1.0</w:t>
      </w:r>
      <w:r>
        <w:rPr>
          <w:rFonts w:hint="eastAsia"/>
        </w:rPr>
        <w:t>の「</w:t>
      </w:r>
      <w:r>
        <w:rPr>
          <w:rFonts w:hint="eastAsia"/>
        </w:rPr>
        <w:t>Typical</w:t>
      </w:r>
      <w:r>
        <w:rPr>
          <w:rFonts w:hint="eastAsia"/>
        </w:rPr>
        <w:t>」の方が良かったと思います。</w:t>
      </w:r>
    </w:p>
  </w:comment>
  <w:comment w:id="279"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287" w:author="tani" w:date="2017-05-30T05:36:00Z" w:initials="tani">
    <w:p w14:paraId="778D5E4C" w14:textId="1B1FF131" w:rsidR="007E7D6B" w:rsidRDefault="007E7D6B">
      <w:pPr>
        <w:pStyle w:val="af3"/>
      </w:pPr>
      <w:r>
        <w:rPr>
          <w:rStyle w:val="af2"/>
        </w:rPr>
        <w:annotationRef/>
      </w:r>
      <w:r>
        <w:rPr>
          <w:rFonts w:hint="eastAsia"/>
        </w:rPr>
        <w:t>固有名詞となっているようでしたので「」でくくりました。（用語定義しない？）</w:t>
      </w:r>
    </w:p>
  </w:comment>
  <w:comment w:id="303" w:author="tani" w:date="2017-05-30T05:36:00Z" w:initials="tani">
    <w:p w14:paraId="6ABC78D4" w14:textId="3437EABD" w:rsidR="007E7D6B" w:rsidRDefault="007E7D6B">
      <w:pPr>
        <w:pStyle w:val="af3"/>
      </w:pPr>
      <w:r>
        <w:rPr>
          <w:rStyle w:val="af2"/>
        </w:rPr>
        <w:annotationRef/>
      </w:r>
      <w:r>
        <w:rPr>
          <w:rFonts w:hint="eastAsia"/>
        </w:rPr>
        <w:t>（単なるコメントです）僭越ながら「完備」が若干文学的というか、荘厳というかそういったな感じがしますが、いったんこれでいきましょう＾＾）</w:t>
      </w:r>
    </w:p>
  </w:comment>
  <w:comment w:id="311" w:author="tani" w:date="2017-05-30T05:36:00Z" w:initials="tani">
    <w:p w14:paraId="6EFD310F" w14:textId="776D00B6"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313" w:author="tani" w:date="2017-05-30T05:36:00Z" w:initials="tani">
    <w:p w14:paraId="2CCC51CA" w14:textId="2A80CE37" w:rsidR="007E7D6B" w:rsidRDefault="007E7D6B">
      <w:pPr>
        <w:pStyle w:val="af3"/>
      </w:pPr>
      <w:r>
        <w:rPr>
          <w:rStyle w:val="af2"/>
        </w:rPr>
        <w:annotationRef/>
      </w:r>
      <w:r>
        <w:rPr>
          <w:rFonts w:hint="eastAsia"/>
        </w:rPr>
        <w:t>ここは、</w:t>
      </w:r>
      <w:r>
        <w:rPr>
          <w:rFonts w:hint="eastAsia"/>
        </w:rPr>
        <w:t>v1.0</w:t>
      </w:r>
      <w:r>
        <w:rPr>
          <w:rFonts w:hint="eastAsia"/>
        </w:rPr>
        <w:t>に合わせたいと思います。</w:t>
      </w:r>
    </w:p>
  </w:comment>
  <w:comment w:id="320"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347"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r>
        <w:rPr>
          <w:rFonts w:hint="eastAsia"/>
        </w:rPr>
        <w:t>Comming</w:t>
      </w:r>
    </w:p>
  </w:comment>
  <w:comment w:id="348" w:author="tani" w:date="2017-05-30T05:51:00Z" w:initials="tani">
    <w:p w14:paraId="67FD8653" w14:textId="3B9D4006" w:rsidR="007E7D6B" w:rsidRDefault="007E7D6B">
      <w:pPr>
        <w:pStyle w:val="af3"/>
      </w:pPr>
      <w:r>
        <w:rPr>
          <w:rStyle w:val="af2"/>
        </w:rPr>
        <w:annotationRef/>
      </w:r>
      <w:r>
        <w:rPr>
          <w:rFonts w:hint="eastAsia"/>
        </w:rPr>
        <w:t>工内さん、これは</w:t>
      </w:r>
      <w:bookmarkStart w:id="349" w:name="_GoBack"/>
      <w:bookmarkEnd w:id="34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32ABC" w14:textId="77777777" w:rsidR="001E1356" w:rsidRDefault="001E1356" w:rsidP="00BA0057">
      <w:r>
        <w:separator/>
      </w:r>
    </w:p>
  </w:endnote>
  <w:endnote w:type="continuationSeparator" w:id="0">
    <w:p w14:paraId="02E6D8FB" w14:textId="77777777" w:rsidR="001E1356" w:rsidRDefault="001E1356" w:rsidP="00BA0057">
      <w:r>
        <w:continuationSeparator/>
      </w:r>
    </w:p>
  </w:endnote>
  <w:endnote w:type="continuationNotice" w:id="1">
    <w:p w14:paraId="515B0930" w14:textId="77777777" w:rsidR="001E1356" w:rsidRDefault="001E1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94D96" w14:textId="77777777" w:rsidR="007E7D6B" w:rsidRDefault="007E7D6B">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7777777"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5</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77777777"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5</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12</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725C6887"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12</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DC4093" w:rsidRDefault="00DC4093">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14</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5DE9B7F4" w14:textId="77777777"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14</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33343" w14:textId="77777777" w:rsidR="001E1356" w:rsidRDefault="001E1356" w:rsidP="00BA0057">
      <w:r>
        <w:separator/>
      </w:r>
    </w:p>
  </w:footnote>
  <w:footnote w:type="continuationSeparator" w:id="0">
    <w:p w14:paraId="5D6F85F0" w14:textId="77777777" w:rsidR="001E1356" w:rsidRDefault="001E1356" w:rsidP="00BA0057">
      <w:r>
        <w:continuationSeparator/>
      </w:r>
    </w:p>
  </w:footnote>
  <w:footnote w:type="continuationNotice" w:id="1">
    <w:p w14:paraId="292B45B9" w14:textId="77777777" w:rsidR="001E1356" w:rsidRDefault="001E1356"/>
  </w:footnote>
  <w:footnote w:id="2">
    <w:p w14:paraId="37219C59" w14:textId="77777777"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7E7D6B" w:rsidRPr="005D0201" w:rsidRDefault="007E7D6B"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7EAB" w14:textId="77777777" w:rsidR="007E7D6B" w:rsidRDefault="007E7D6B">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77777777" w:rsidR="007E7D6B" w:rsidRPr="00466C76" w:rsidRDefault="007E7D6B" w:rsidP="00DC409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77777777" w:rsidR="007E7D6B" w:rsidRPr="00466C76" w:rsidRDefault="007E7D6B" w:rsidP="00DC409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54331"/>
    <w:rsid w:val="00060847"/>
    <w:rsid w:val="00061945"/>
    <w:rsid w:val="000F3B70"/>
    <w:rsid w:val="00104E18"/>
    <w:rsid w:val="0011132B"/>
    <w:rsid w:val="0014304E"/>
    <w:rsid w:val="0015266B"/>
    <w:rsid w:val="001529AB"/>
    <w:rsid w:val="00156E22"/>
    <w:rsid w:val="001C0AE7"/>
    <w:rsid w:val="001C4E5B"/>
    <w:rsid w:val="001D7F7B"/>
    <w:rsid w:val="001E1356"/>
    <w:rsid w:val="00220EA6"/>
    <w:rsid w:val="002255DF"/>
    <w:rsid w:val="00226F4B"/>
    <w:rsid w:val="00240256"/>
    <w:rsid w:val="00241617"/>
    <w:rsid w:val="00245910"/>
    <w:rsid w:val="00257CBB"/>
    <w:rsid w:val="0028681C"/>
    <w:rsid w:val="002979CD"/>
    <w:rsid w:val="002A25E6"/>
    <w:rsid w:val="002A3454"/>
    <w:rsid w:val="002B51F6"/>
    <w:rsid w:val="002B5BE2"/>
    <w:rsid w:val="002D5CBE"/>
    <w:rsid w:val="003A362A"/>
    <w:rsid w:val="004435E5"/>
    <w:rsid w:val="004646EF"/>
    <w:rsid w:val="004A0321"/>
    <w:rsid w:val="004C23F7"/>
    <w:rsid w:val="004D4C6E"/>
    <w:rsid w:val="004F1CD3"/>
    <w:rsid w:val="004F3D0B"/>
    <w:rsid w:val="005322F7"/>
    <w:rsid w:val="00551801"/>
    <w:rsid w:val="00556337"/>
    <w:rsid w:val="005846A4"/>
    <w:rsid w:val="005B712B"/>
    <w:rsid w:val="005C4F19"/>
    <w:rsid w:val="00615535"/>
    <w:rsid w:val="00624AE0"/>
    <w:rsid w:val="00651BFE"/>
    <w:rsid w:val="006B2EAA"/>
    <w:rsid w:val="006E57FE"/>
    <w:rsid w:val="00702B3C"/>
    <w:rsid w:val="00743DB6"/>
    <w:rsid w:val="00744316"/>
    <w:rsid w:val="007C2DF2"/>
    <w:rsid w:val="007D6D9F"/>
    <w:rsid w:val="007E5EFF"/>
    <w:rsid w:val="007E7D6B"/>
    <w:rsid w:val="00815895"/>
    <w:rsid w:val="00823622"/>
    <w:rsid w:val="008532AC"/>
    <w:rsid w:val="008816DF"/>
    <w:rsid w:val="00982E7A"/>
    <w:rsid w:val="009A6CC7"/>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A0057"/>
    <w:rsid w:val="00BC48CD"/>
    <w:rsid w:val="00C60304"/>
    <w:rsid w:val="00CC0F96"/>
    <w:rsid w:val="00CD24E7"/>
    <w:rsid w:val="00CF2374"/>
    <w:rsid w:val="00D02EF5"/>
    <w:rsid w:val="00D17345"/>
    <w:rsid w:val="00D272D4"/>
    <w:rsid w:val="00D45EE0"/>
    <w:rsid w:val="00DB277D"/>
    <w:rsid w:val="00DC4093"/>
    <w:rsid w:val="00DF2486"/>
    <w:rsid w:val="00E152A4"/>
    <w:rsid w:val="00E211CB"/>
    <w:rsid w:val="00EA1344"/>
    <w:rsid w:val="00EA28FF"/>
    <w:rsid w:val="00EB639A"/>
    <w:rsid w:val="00ED41DC"/>
    <w:rsid w:val="00F0198F"/>
    <w:rsid w:val="00F46144"/>
    <w:rsid w:val="00F735EB"/>
    <w:rsid w:val="00F7692A"/>
    <w:rsid w:val="00F92F90"/>
    <w:rsid w:val="00FB300A"/>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A03EA-6FBC-4223-975A-DC41CFAF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1537</Words>
  <Characters>8765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cp:revision>
  <cp:lastPrinted>2017-05-29T00:23:00Z</cp:lastPrinted>
  <dcterms:created xsi:type="dcterms:W3CDTF">2017-05-29T21:10:00Z</dcterms:created>
  <dcterms:modified xsi:type="dcterms:W3CDTF">2017-05-29T21:10:00Z</dcterms:modified>
</cp:coreProperties>
</file>