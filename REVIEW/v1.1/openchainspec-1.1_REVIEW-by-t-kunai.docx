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9C9C2"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38B6DDD2" wp14:editId="5A689B47">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041E11D7"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w:t>
      </w:r>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A19D266" wp14:editId="4BA98A91">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2CF2C"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109F0A0C"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 xml:space="preserve"> 1.1 </w:t>
      </w:r>
      <w:r w:rsidRPr="00BA0057">
        <w:rPr>
          <w:rFonts w:ascii="Calibri" w:eastAsia="ＭＳ ゴシック" w:hAnsi="Calibri" w:cs="Calibri"/>
          <w:color w:val="1F487C"/>
          <w:kern w:val="0"/>
          <w:sz w:val="40"/>
          <w:szCs w:val="22"/>
        </w:rPr>
        <w:t>版</w:t>
      </w:r>
    </w:p>
    <w:p w14:paraId="405136E4"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4235ABBA" wp14:editId="2009CA4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EE8A6"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06B39C1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377572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04581DC3"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37A6F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14:paraId="4B04E0D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14:paraId="1532218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14:paraId="3F3DCD5A"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14:paraId="40FBD933"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14:paraId="18C85BC3"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14:paraId="59750056"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14:paraId="789ABB6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14:paraId="63156325"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14:paraId="468969C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14:paraId="20AB708D"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OpenChain</w:t>
      </w:r>
      <w:r w:rsidRPr="00BA0057">
        <w:rPr>
          <w:rFonts w:ascii="Cambria" w:eastAsia="Calibri" w:hAnsi="Calibri" w:cs="Calibri"/>
          <w:noProof/>
          <w:kern w:val="0"/>
          <w:lang w:eastAsia="en-US"/>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14:paraId="6C099DB9"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0" w:author="工内隆" w:date="2017-05-29T16:14:00Z">
        <w:r w:rsidRPr="00BA0057" w:rsidDel="00CC0F96">
          <w:rPr>
            <w:rFonts w:ascii="Calibri" w:eastAsia="ＭＳ ゴシック" w:hAnsi="Calibri" w:cs="Cambria"/>
            <w:noProof/>
            <w:kern w:val="0"/>
            <w:shd w:val="clear" w:color="auto" w:fill="FDFDFD"/>
          </w:rPr>
          <w:delText>言語</w:delText>
        </w:r>
      </w:del>
      <w:ins w:id="1" w:author="工内隆" w:date="2017-05-29T16:14:00Z">
        <w:r w:rsidR="00CC0F96">
          <w:rPr>
            <w:rFonts w:ascii="Calibri" w:eastAsia="ＭＳ ゴシック" w:hAnsi="Calibri" w:cs="Cambria" w:hint="eastAsia"/>
            <w:noProof/>
            <w:kern w:val="0"/>
            <w:shd w:val="clear" w:color="auto" w:fill="FDFDFD"/>
          </w:rPr>
          <w:t>各国語</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14:paraId="47F4AD81"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0B10BE7"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2" w:name="_Toc480816633"/>
      <w:bookmarkStart w:id="3" w:name="_Toc483131392"/>
      <w:bookmarkStart w:id="4"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2"/>
      <w:bookmarkEnd w:id="3"/>
      <w:bookmarkEnd w:id="4"/>
    </w:p>
    <w:p w14:paraId="73224ED1"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0636A715"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79B48D8B"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1EA70130"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5" w:name="_Toc480816634"/>
      <w:bookmarkStart w:id="6" w:name="_Toc483131393"/>
      <w:bookmarkStart w:id="7"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5"/>
      <w:bookmarkEnd w:id="6"/>
      <w:bookmarkEnd w:id="7"/>
    </w:p>
    <w:p w14:paraId="07E5534D" w14:textId="77777777"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hyperlink r:id="rId12" w:history="1"/>
    </w:p>
    <w:p w14:paraId="03B961AE" w14:textId="77777777" w:rsidR="00BA0057" w:rsidRPr="00BA0057" w:rsidRDefault="001C0AE7" w:rsidP="00BA0057">
      <w:pPr>
        <w:spacing w:beforeLines="100" w:before="240"/>
        <w:ind w:leftChars="300" w:left="630"/>
        <w:rPr>
          <w:rFonts w:ascii="Calibri" w:eastAsia="ＭＳ ゴシック" w:hAnsi="Calibri" w:cs="Calibri"/>
          <w:kern w:val="0"/>
          <w:sz w:val="22"/>
          <w:szCs w:val="22"/>
        </w:rPr>
      </w:pPr>
      <w:hyperlink r:id="rId13" w:history="1"/>
    </w:p>
    <w:p w14:paraId="79E5063B" w14:textId="77777777"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14:paraId="622D0436"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8" w:name="_bookmark0"/>
      <w:bookmarkStart w:id="9" w:name="_Toc480816635"/>
      <w:bookmarkStart w:id="10" w:name="_Toc483131394"/>
      <w:bookmarkStart w:id="11" w:name="_Toc483132246"/>
      <w:bookmarkEnd w:id="8"/>
      <w:r w:rsidRPr="00BA0057">
        <w:rPr>
          <w:rFonts w:ascii="Calibri" w:eastAsia="ＭＳ ゴシック" w:hAnsi="Calibri" w:cs="Cambria"/>
          <w:b/>
          <w:bCs/>
          <w:color w:val="365F91"/>
          <w:kern w:val="0"/>
          <w:sz w:val="28"/>
          <w:szCs w:val="28"/>
          <w:shd w:val="clear" w:color="auto" w:fill="FDFDFD"/>
        </w:rPr>
        <w:lastRenderedPageBreak/>
        <w:t>1)</w:t>
      </w:r>
      <w:r w:rsidRPr="00BA0057">
        <w:rPr>
          <w:rFonts w:ascii="Calibri" w:eastAsia="ＭＳ ゴシック" w:hAnsi="Calibri" w:cs="Cambria"/>
          <w:b/>
          <w:bCs/>
          <w:color w:val="365F91"/>
          <w:kern w:val="0"/>
          <w:sz w:val="28"/>
          <w:szCs w:val="28"/>
          <w:shd w:val="clear" w:color="auto" w:fill="FDFDFD"/>
        </w:rPr>
        <w:t>はじめに</w:t>
      </w:r>
      <w:bookmarkEnd w:id="9"/>
      <w:bookmarkEnd w:id="10"/>
      <w:bookmarkEnd w:id="11"/>
    </w:p>
    <w:p w14:paraId="74077257"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5CBA74EE"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7824BC14"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34504181" w14:textId="7777777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サプライチェーンを実現すること。</w:t>
      </w:r>
    </w:p>
    <w:p w14:paraId="05EDBD9F"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C902261"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10839DC3"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）」とみなされます。「</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12"/>
      <w:r w:rsidRPr="00BA0057">
        <w:rPr>
          <w:rFonts w:ascii="Calibri" w:eastAsia="ＭＳ ゴシック" w:hAnsi="Calibri" w:cs="Calibri"/>
          <w:kern w:val="0"/>
          <w:sz w:val="22"/>
          <w:szCs w:val="22"/>
        </w:rPr>
        <w:lastRenderedPageBreak/>
        <w:t>OpenChain</w:t>
      </w:r>
      <w:commentRangeEnd w:id="12"/>
      <w:r w:rsidR="00CC0F96">
        <w:rPr>
          <w:rStyle w:val="af2"/>
        </w:rPr>
        <w:commentReference w:id="12"/>
      </w:r>
      <w:ins w:id="13" w:author="工内隆" w:date="2017-05-29T16:17:00Z">
        <w:r w:rsidR="00CC0F96">
          <w:rPr>
            <w:rFonts w:ascii="Calibri" w:eastAsia="ＭＳ ゴシック" w:hAnsi="Calibri" w:cs="Calibri" w:hint="eastAsia"/>
            <w:kern w:val="0"/>
            <w:sz w:val="22"/>
            <w:szCs w:val="22"/>
          </w:rPr>
          <w:t>を意識した組織が、</w:t>
        </w:r>
      </w:ins>
      <w:ins w:id="14" w:author="工内隆" w:date="2017-05-29T16:22:00Z">
        <w:r w:rsidR="00651BFE">
          <w:rPr>
            <w:rFonts w:ascii="Calibri" w:eastAsia="ＭＳ ゴシック" w:hAnsi="Calibri" w:cs="Calibri" w:hint="eastAsia"/>
            <w:kern w:val="0"/>
            <w:sz w:val="22"/>
            <w:szCs w:val="22"/>
          </w:rPr>
          <w:t>OpenChain</w:t>
        </w:r>
      </w:ins>
      <w:r w:rsidRPr="00BA0057">
        <w:rPr>
          <w:rFonts w:ascii="Calibri" w:eastAsia="ＭＳ ゴシック" w:hAnsi="Calibri" w:cs="Calibri"/>
          <w:kern w:val="0"/>
          <w:sz w:val="22"/>
          <w:szCs w:val="22"/>
        </w:rPr>
        <w:t>適合</w:t>
      </w:r>
      <w:ins w:id="15" w:author="工内隆" w:date="2017-05-29T16:21:00Z">
        <w:r w:rsidR="00651BFE">
          <w:rPr>
            <w:rFonts w:ascii="Calibri" w:eastAsia="ＭＳ ゴシック" w:hAnsi="Calibri" w:cs="Calibri" w:hint="eastAsia"/>
            <w:kern w:val="0"/>
            <w:sz w:val="22"/>
            <w:szCs w:val="22"/>
          </w:rPr>
          <w:t>性</w:t>
        </w:r>
      </w:ins>
      <w:r w:rsidRPr="00BA0057">
        <w:rPr>
          <w:rFonts w:ascii="Calibri" w:eastAsia="ＭＳ ゴシック" w:hAnsi="Calibri" w:cs="Calibri"/>
          <w:kern w:val="0"/>
          <w:sz w:val="22"/>
          <w:szCs w:val="22"/>
        </w:rPr>
        <w:t>を</w:t>
      </w:r>
      <w:ins w:id="16" w:author="工内隆" w:date="2017-05-29T16:22:00Z">
        <w:r w:rsidR="00651BFE">
          <w:rPr>
            <w:rFonts w:ascii="Calibri" w:eastAsia="ＭＳ ゴシック" w:hAnsi="Calibri" w:cs="Calibri" w:hint="eastAsia"/>
            <w:kern w:val="0"/>
            <w:sz w:val="22"/>
            <w:szCs w:val="22"/>
          </w:rPr>
          <w:t>確認するために</w:t>
        </w:r>
      </w:ins>
      <w:del w:id="17" w:author="工内隆" w:date="2017-05-29T16:22:00Z">
        <w:r w:rsidRPr="00BA0057" w:rsidDel="00651BFE">
          <w:rPr>
            <w:rFonts w:ascii="Calibri" w:eastAsia="ＭＳ ゴシック" w:hAnsi="Calibri" w:cs="Calibri"/>
            <w:kern w:val="0"/>
            <w:sz w:val="22"/>
            <w:szCs w:val="22"/>
          </w:rPr>
          <w:delText>認定する機関による非公開の要請や</w:delText>
        </w:r>
      </w:del>
      <w:r w:rsidRPr="00BA0057">
        <w:rPr>
          <w:rFonts w:ascii="Calibri" w:eastAsia="ＭＳ ゴシック" w:hAnsi="Calibri" w:cs="Calibri"/>
          <w:kern w:val="0"/>
          <w:sz w:val="22"/>
          <w:szCs w:val="22"/>
        </w:rPr>
        <w:t>守秘義務契約（</w:t>
      </w:r>
      <w:r w:rsidRPr="00BA0057">
        <w:rPr>
          <w:rFonts w:ascii="Calibri" w:eastAsia="ＭＳ ゴシック" w:hAnsi="Calibri" w:cs="Calibri"/>
          <w:kern w:val="0"/>
          <w:sz w:val="22"/>
          <w:szCs w:val="22"/>
        </w:rPr>
        <w:t>NDA</w:t>
      </w:r>
      <w:r w:rsidRPr="00BA0057">
        <w:rPr>
          <w:rFonts w:ascii="Calibri" w:eastAsia="ＭＳ ゴシック" w:hAnsi="Calibri" w:cs="Calibri"/>
          <w:kern w:val="0"/>
          <w:sz w:val="22"/>
          <w:szCs w:val="22"/>
        </w:rPr>
        <w:t>）のもとで</w:t>
      </w:r>
      <w:ins w:id="18" w:author="工内隆" w:date="2017-05-29T16:18:00Z">
        <w:r w:rsidR="00CC0F96">
          <w:rPr>
            <w:rFonts w:ascii="Calibri" w:eastAsia="ＭＳ ゴシック" w:hAnsi="Calibri" w:cs="Calibri" w:hint="eastAsia"/>
            <w:kern w:val="0"/>
            <w:sz w:val="22"/>
            <w:szCs w:val="22"/>
          </w:rPr>
          <w:t>、あるいは、私的な要請の形で、</w:t>
        </w:r>
      </w:ins>
      <w:r w:rsidRPr="00BA0057">
        <w:rPr>
          <w:rFonts w:ascii="Calibri" w:eastAsia="ＭＳ ゴシック" w:hAnsi="Calibri" w:cs="Calibri"/>
          <w:kern w:val="0"/>
          <w:sz w:val="22"/>
          <w:szCs w:val="22"/>
        </w:rPr>
        <w:t>提供されること</w:t>
      </w:r>
      <w:ins w:id="19" w:author="工内隆" w:date="2017-05-29T16:19:00Z">
        <w:r w:rsidR="00CC0F96">
          <w:rPr>
            <w:rFonts w:ascii="Calibri" w:eastAsia="ＭＳ ゴシック" w:hAnsi="Calibri" w:cs="Calibri" w:hint="eastAsia"/>
            <w:kern w:val="0"/>
            <w:sz w:val="22"/>
            <w:szCs w:val="22"/>
          </w:rPr>
          <w:t>はあり得るでしょう</w:t>
        </w:r>
      </w:ins>
      <w:del w:id="20" w:author="工内隆" w:date="2017-05-29T16:19:00Z">
        <w:r w:rsidRPr="00BA0057" w:rsidDel="00CC0F96">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2447EFFF" w14:textId="77777777" w:rsidR="00BA0057" w:rsidRPr="00651BFE" w:rsidRDefault="00BA0057" w:rsidP="00BA0057">
      <w:pPr>
        <w:spacing w:line="276" w:lineRule="auto"/>
        <w:jc w:val="both"/>
        <w:rPr>
          <w:rFonts w:ascii="Calibri" w:eastAsia="ＭＳ ゴシック" w:hAnsi="Calibri" w:cs="Calibri"/>
          <w:kern w:val="0"/>
          <w:sz w:val="22"/>
          <w:szCs w:val="22"/>
          <w:rPrChange w:id="21" w:author="工内隆" w:date="2017-05-29T16:23:00Z">
            <w:rPr>
              <w:rFonts w:ascii="Calibri" w:eastAsia="ＭＳ ゴシック" w:hAnsi="Calibri" w:cs="Calibri"/>
              <w:kern w:val="0"/>
              <w:sz w:val="22"/>
              <w:szCs w:val="22"/>
            </w:rPr>
          </w:rPrChange>
        </w:rPr>
        <w:sectPr w:rsidR="00BA0057" w:rsidRPr="00651BFE" w:rsidSect="005D0201">
          <w:footerReference w:type="default" r:id="rId17"/>
          <w:pgSz w:w="11907" w:h="16840" w:code="9"/>
          <w:pgMar w:top="1134" w:right="851" w:bottom="851" w:left="851" w:header="567" w:footer="1417" w:gutter="0"/>
          <w:cols w:space="720"/>
          <w:docGrid w:linePitch="299"/>
        </w:sectPr>
      </w:pPr>
    </w:p>
    <w:p w14:paraId="76CEDF47"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2" w:name="_bookmark1"/>
      <w:bookmarkStart w:id="23" w:name="_Toc480816636"/>
      <w:bookmarkStart w:id="24" w:name="_Toc483131395"/>
      <w:bookmarkStart w:id="25" w:name="_Toc483132247"/>
      <w:bookmarkEnd w:id="22"/>
      <w:r w:rsidRPr="00BA0057">
        <w:rPr>
          <w:rFonts w:ascii="Calibri" w:eastAsia="ＭＳ ゴシック" w:hAnsi="Calibri" w:cs="Cambria"/>
          <w:b/>
          <w:bCs/>
          <w:color w:val="365F91"/>
          <w:kern w:val="0"/>
          <w:sz w:val="28"/>
          <w:szCs w:val="28"/>
          <w:shd w:val="clear" w:color="auto" w:fill="FDFDFD"/>
        </w:rPr>
        <w:lastRenderedPageBreak/>
        <w:t>2)</w:t>
      </w:r>
      <w:r w:rsidRPr="00BA0057">
        <w:rPr>
          <w:rFonts w:ascii="Calibri" w:eastAsia="ＭＳ ゴシック" w:hAnsi="Calibri" w:cs="Cambria"/>
          <w:b/>
          <w:bCs/>
          <w:color w:val="365F91"/>
          <w:kern w:val="0"/>
          <w:sz w:val="28"/>
          <w:szCs w:val="28"/>
          <w:shd w:val="clear" w:color="auto" w:fill="FDFDFD"/>
        </w:rPr>
        <w:t>用語の定義</w:t>
      </w:r>
      <w:bookmarkEnd w:id="23"/>
      <w:bookmarkEnd w:id="24"/>
      <w:bookmarkEnd w:id="25"/>
    </w:p>
    <w:p w14:paraId="7958983B"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56D50FEF"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46D13172"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6262B249"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7F5E8C7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9405573"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641B05E6"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7BBE42AF"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4D1136A0"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28696621"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8"/>
          <w:pgSz w:w="11907" w:h="16840" w:code="9"/>
          <w:pgMar w:top="1134" w:right="1191" w:bottom="964" w:left="1134" w:header="567" w:footer="1417" w:gutter="0"/>
          <w:cols w:space="720"/>
          <w:docGrid w:linePitch="299"/>
        </w:sectPr>
      </w:pPr>
    </w:p>
    <w:p w14:paraId="6E7FB6D5"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6" w:name="_bookmark2"/>
      <w:bookmarkStart w:id="27" w:name="_Toc480816637"/>
      <w:bookmarkStart w:id="28" w:name="_Toc483131396"/>
      <w:bookmarkStart w:id="29" w:name="_Toc483132248"/>
      <w:bookmarkEnd w:id="26"/>
      <w:r w:rsidRPr="00BA0057">
        <w:rPr>
          <w:rFonts w:ascii="Calibri" w:eastAsia="ＭＳ ゴシック" w:hAnsi="Calibri" w:cs="Cambria"/>
          <w:b/>
          <w:bCs/>
          <w:color w:val="365F91"/>
          <w:kern w:val="0"/>
          <w:sz w:val="28"/>
          <w:szCs w:val="28"/>
          <w:shd w:val="clear" w:color="auto" w:fill="FDFDFD"/>
        </w:rPr>
        <w:lastRenderedPageBreak/>
        <w:t>3)</w:t>
      </w:r>
      <w:r w:rsidRPr="00BA0057">
        <w:rPr>
          <w:rFonts w:ascii="Calibri" w:eastAsia="ＭＳ ゴシック" w:hAnsi="Calibri" w:cs="Cambria"/>
          <w:b/>
          <w:bCs/>
          <w:color w:val="365F91"/>
          <w:kern w:val="0"/>
          <w:sz w:val="28"/>
          <w:szCs w:val="28"/>
          <w:shd w:val="clear" w:color="auto" w:fill="FDFDFD"/>
        </w:rPr>
        <w:t>満たすべき要件</w:t>
      </w:r>
      <w:bookmarkEnd w:id="27"/>
      <w:bookmarkEnd w:id="28"/>
      <w:bookmarkEnd w:id="29"/>
    </w:p>
    <w:p w14:paraId="3496081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3"/>
      <w:bookmarkStart w:id="31" w:name="_Toc480816638"/>
      <w:bookmarkStart w:id="32" w:name="_Toc483131397"/>
      <w:bookmarkStart w:id="33" w:name="_Toc483132249"/>
      <w:bookmarkEnd w:id="30"/>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31"/>
      <w:bookmarkEnd w:id="32"/>
      <w:bookmarkEnd w:id="33"/>
    </w:p>
    <w:p w14:paraId="7AC0ED75"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ポリシーが書面として存在していること。またそのポリシーは組織内に周知されていなければならない。</w:t>
      </w:r>
    </w:p>
    <w:p w14:paraId="5662ADE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22B6F97F"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608E50E8"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4EC2B0F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E0BE806"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ポリシーの存在を知らせることを確かなものにします。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ポリシーに含まれるべき内容についてはここで提示されませんが、他の節でポリシー上の要件として課される場合があります。</w:t>
      </w:r>
    </w:p>
    <w:p w14:paraId="49D0DE0F"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CE3C1E9"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7892E70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36B5DA39"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79819F1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7CC0FBC9"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1288445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10B2438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21D552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FDB59D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6D125DB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74A2937D"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1C012A68"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73C4A55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5A0787A4"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6DEB8FCB" w14:textId="77777777" w:rsidR="00BA0057" w:rsidRPr="00BA0057" w:rsidRDefault="00651BFE"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34" w:author="工内隆" w:date="2017-05-29T16:27:00Z">
        <w:r>
          <w:rPr>
            <w:rFonts w:ascii="Arial" w:eastAsia="ＭＳ Ｐゴシック" w:hAnsi="Arial" w:cs="Calibri" w:hint="eastAsia"/>
            <w:b/>
            <w:bCs/>
            <w:kern w:val="0"/>
            <w:sz w:val="22"/>
            <w:szCs w:val="22"/>
          </w:rPr>
          <w:lastRenderedPageBreak/>
          <w:t>それぞれのライセンスによって定まる</w:t>
        </w:r>
      </w:ins>
      <w:del w:id="35" w:author="工内隆" w:date="2017-05-29T16:27:00Z">
        <w:r w:rsidR="00BA0057" w:rsidRPr="00BA0057" w:rsidDel="00651BFE">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36" w:author="工内隆" w:date="2017-05-29T16:27:00Z">
        <w:r>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37" w:author="工内隆" w:date="2017-05-29T16:27:00Z">
        <w:r>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権利を判断するため</w:t>
      </w:r>
      <w:ins w:id="38" w:author="工内隆" w:date="2017-05-29T16:28:00Z">
        <w:r>
          <w:rPr>
            <w:rFonts w:ascii="Arial" w:eastAsia="ＭＳ Ｐゴシック" w:hAnsi="Arial" w:cs="Calibri" w:hint="eastAsia"/>
            <w:b/>
            <w:bCs/>
            <w:kern w:val="0"/>
            <w:sz w:val="22"/>
            <w:szCs w:val="22"/>
          </w:rPr>
          <w:t>に、</w:t>
        </w:r>
      </w:ins>
      <w:del w:id="39" w:author="工内隆" w:date="2017-05-29T16:28:00Z">
        <w:r w:rsidR="00BA0057" w:rsidRPr="00BA0057" w:rsidDel="00651BFE">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00F84A3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04325EC" w14:textId="77777777"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40" w:author="工内隆" w:date="2017-05-29T16:33:00Z">
        <w:r w:rsidR="00CF2374">
          <w:rPr>
            <w:rFonts w:ascii="Arial" w:eastAsia="ＭＳ Ｐゴシック" w:hAnsi="Arial" w:cs="Calibri" w:hint="eastAsia"/>
            <w:kern w:val="0"/>
            <w:sz w:val="22"/>
            <w:szCs w:val="22"/>
          </w:rPr>
          <w:t>定める</w:t>
        </w:r>
      </w:ins>
      <w:del w:id="41" w:author="工内隆" w:date="2017-05-29T16:33:00Z">
        <w:r w:rsidRPr="00BA0057" w:rsidDel="00CF2374">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42"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43"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権利についてレビューし、</w:t>
      </w:r>
      <w:ins w:id="44" w:author="工内隆" w:date="2017-05-29T16:30:00Z">
        <w:r w:rsidR="00651BFE">
          <w:rPr>
            <w:rFonts w:ascii="Arial" w:eastAsia="ＭＳ Ｐゴシック" w:hAnsi="Arial" w:cs="Calibri" w:hint="eastAsia"/>
            <w:kern w:val="0"/>
            <w:sz w:val="22"/>
            <w:szCs w:val="22"/>
          </w:rPr>
          <w:t>文書化</w:t>
        </w:r>
      </w:ins>
      <w:del w:id="45" w:author="工内隆" w:date="2017-05-29T16:30:00Z">
        <w:r w:rsidRPr="00BA0057" w:rsidDel="00651BFE">
          <w:rPr>
            <w:rFonts w:ascii="Arial" w:eastAsia="ＭＳ Ｐゴシック" w:hAnsi="Arial" w:cs="Calibri"/>
            <w:kern w:val="0"/>
            <w:sz w:val="22"/>
            <w:szCs w:val="22"/>
          </w:rPr>
          <w:delText>記録</w:delText>
        </w:r>
      </w:del>
      <w:commentRangeStart w:id="46"/>
      <w:r w:rsidRPr="00BA0057">
        <w:rPr>
          <w:rFonts w:ascii="Arial" w:eastAsia="ＭＳ Ｐゴシック" w:hAnsi="Arial" w:cs="Calibri"/>
          <w:kern w:val="0"/>
          <w:sz w:val="22"/>
          <w:szCs w:val="22"/>
        </w:rPr>
        <w:t>する</w:t>
      </w:r>
      <w:commentRangeEnd w:id="46"/>
      <w:r w:rsidR="00651BFE">
        <w:rPr>
          <w:rStyle w:val="af2"/>
        </w:rPr>
        <w:commentReference w:id="46"/>
      </w:r>
      <w:r w:rsidRPr="00BA0057">
        <w:rPr>
          <w:rFonts w:ascii="Arial" w:eastAsia="ＭＳ Ｐゴシック" w:hAnsi="Arial" w:cs="Calibri"/>
          <w:kern w:val="0"/>
          <w:sz w:val="22"/>
          <w:szCs w:val="22"/>
        </w:rPr>
        <w:t>ための手続きが文書化されている。</w:t>
      </w:r>
    </w:p>
    <w:p w14:paraId="3B12ACB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5678056D" w14:textId="77777777"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47" w:author="工内隆" w:date="2017-05-29T16:34:00Z">
        <w:r w:rsidRPr="00BA0057" w:rsidDel="00CF2374">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、さまざまなユースケースに対</w:t>
      </w:r>
      <w:ins w:id="48" w:author="工内隆" w:date="2017-05-29T16:35:00Z">
        <w:r w:rsidR="00CF2374">
          <w:rPr>
            <w:rFonts w:ascii="Arial" w:eastAsia="ＭＳ Ｐゴシック" w:hAnsi="Arial" w:cs="Calibri" w:hint="eastAsia"/>
            <w:kern w:val="0"/>
            <w:sz w:val="22"/>
            <w:szCs w:val="22"/>
          </w:rPr>
          <w:t>応した</w:t>
        </w:r>
      </w:ins>
      <w:del w:id="49" w:author="工内隆" w:date="2017-05-29T16:35:00Z">
        <w:r w:rsidRPr="00BA0057" w:rsidDel="00CF2374">
          <w:rPr>
            <w:rFonts w:ascii="Arial" w:eastAsia="ＭＳ Ｐゴシック" w:hAnsi="Arial" w:cs="Calibri"/>
            <w:kern w:val="0"/>
            <w:sz w:val="22"/>
            <w:szCs w:val="22"/>
          </w:rPr>
          <w:delText>する</w:delText>
        </w:r>
      </w:del>
      <w:r w:rsidRPr="00BA0057">
        <w:rPr>
          <w:rFonts w:ascii="Arial" w:eastAsia="ＭＳ Ｐゴシック" w:hAnsi="Arial" w:cs="Calibri"/>
          <w:kern w:val="0"/>
          <w:sz w:val="22"/>
          <w:szCs w:val="22"/>
        </w:rPr>
        <w:t>ライセンスの義務を</w:t>
      </w:r>
      <w:ins w:id="50" w:author="工内隆" w:date="2017-05-29T16:35:00Z">
        <w:r w:rsidR="00CF2374" w:rsidRPr="00BA0057">
          <w:rPr>
            <w:rFonts w:ascii="Arial" w:eastAsia="ＭＳ Ｐゴシック" w:hAnsi="Arial" w:cs="Calibri"/>
            <w:kern w:val="0"/>
            <w:sz w:val="22"/>
            <w:szCs w:val="22"/>
          </w:rPr>
          <w:t>レビューし</w:t>
        </w:r>
        <w:r w:rsidR="00CF2374">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明確化するプロセスが存在することを確かなものにします。</w:t>
      </w:r>
    </w:p>
    <w:p w14:paraId="5574FB7E" w14:textId="77777777" w:rsidR="00BA0057" w:rsidRPr="00BA0057" w:rsidRDefault="00BA0057" w:rsidP="00BA0057">
      <w:pPr>
        <w:rPr>
          <w:rFonts w:ascii="Arial" w:eastAsia="ＭＳ Ｐゴシック" w:hAnsi="Arial" w:cs="Calibri"/>
          <w:kern w:val="0"/>
          <w:sz w:val="22"/>
          <w:szCs w:val="22"/>
        </w:rPr>
      </w:pPr>
    </w:p>
    <w:p w14:paraId="03E0E2E6"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14:paraId="656D480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51" w:name="_Toc480816639"/>
      <w:bookmarkStart w:id="52" w:name="_Toc483131398"/>
      <w:bookmarkStart w:id="53"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51"/>
      <w:bookmarkEnd w:id="52"/>
      <w:bookmarkEnd w:id="53"/>
    </w:p>
    <w:p w14:paraId="2C71106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088F33C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14:paraId="78C25CD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537188F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45A131BE"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3FE2C13"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54"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14:paraId="58EDBDE0"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14:paraId="339A2693"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BC693F8"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コンプライアンスの問い合わせについて、第三者がその組織にコンタクトできる合理的な手段があり、責任者が効果的にアサインされていることを確かなものとします。</w:t>
      </w:r>
    </w:p>
    <w:p w14:paraId="4C275E45"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1D585A5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14:paraId="618F0E01"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48191800"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05BA9776"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62514D1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14:paraId="6406CF7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コンプライアンスに関する法的な専門知識を（その組織内もしくは組織外で）獲得できること。</w:t>
      </w:r>
      <w:r w:rsidRPr="00BA0057">
        <w:rPr>
          <w:rFonts w:ascii="Arial" w:eastAsia="ＭＳ ゴシック" w:hAnsi="Arial" w:cs="Calibri"/>
          <w:b/>
          <w:kern w:val="0"/>
          <w:sz w:val="22"/>
          <w:szCs w:val="22"/>
        </w:rPr>
        <w:t xml:space="preserve">  </w:t>
      </w:r>
    </w:p>
    <w:p w14:paraId="74528C01"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14:paraId="1DD1F8E7"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1B46772F"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79570190"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コンプライアンスの履行担当者が利用可能な、内部・外部の法的専門知識の情報源が特定されている。</w:t>
      </w:r>
    </w:p>
    <w:p w14:paraId="19E3FA0F"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9FCD7F5" w14:textId="77777777" w:rsidR="00BA0057" w:rsidRPr="00BA0057" w:rsidRDefault="00CF2374" w:rsidP="002A3454">
      <w:pPr>
        <w:numPr>
          <w:ilvl w:val="0"/>
          <w:numId w:val="15"/>
        </w:numPr>
        <w:tabs>
          <w:tab w:val="left" w:pos="1641"/>
        </w:tabs>
        <w:ind w:left="1984" w:hanging="680"/>
        <w:rPr>
          <w:rFonts w:ascii="Arial" w:eastAsia="ＭＳ ゴシック" w:hAnsi="Arial" w:cs="Calibri"/>
          <w:kern w:val="0"/>
          <w:sz w:val="22"/>
          <w:szCs w:val="22"/>
        </w:rPr>
      </w:pPr>
      <w:ins w:id="55" w:author="工内隆" w:date="2017-05-29T16:36:00Z">
        <w:r>
          <w:rPr>
            <w:rFonts w:ascii="Arial" w:eastAsia="ＭＳ ゴシック" w:hAnsi="Arial" w:cs="Calibri" w:hint="eastAsia"/>
            <w:kern w:val="0"/>
            <w:sz w:val="22"/>
            <w:szCs w:val="22"/>
          </w:rPr>
          <w:t>ライセンス</w:t>
        </w:r>
        <w:r>
          <w:rPr>
            <w:rFonts w:ascii="Arial" w:eastAsia="ＭＳ ゴシック" w:hAnsi="Arial" w:cs="Calibri" w:hint="eastAsia"/>
            <w:kern w:val="0"/>
            <w:sz w:val="22"/>
            <w:szCs w:val="22"/>
          </w:rPr>
          <w:t xml:space="preserve"> </w:t>
        </w:r>
      </w:ins>
      <w:ins w:id="56" w:author="工内隆" w:date="2017-05-29T16:37:00Z">
        <w:r>
          <w:rPr>
            <w:rFonts w:ascii="Arial" w:eastAsia="ＭＳ ゴシック" w:hAnsi="Arial" w:cs="Calibri" w:hint="eastAsia"/>
            <w:kern w:val="0"/>
            <w:sz w:val="22"/>
            <w:szCs w:val="22"/>
          </w:rPr>
          <w:t>コンプライアンス違反が発生したときに、</w:t>
        </w:r>
      </w:ins>
      <w:del w:id="57" w:author="工内隆" w:date="2017-05-29T16:37:00Z">
        <w:r w:rsidR="00BA0057" w:rsidRPr="00BA0057" w:rsidDel="00CF2374">
          <w:rPr>
            <w:rFonts w:ascii="Arial" w:eastAsia="ＭＳ ゴシック" w:hAnsi="Arial" w:cs="Calibri"/>
            <w:kern w:val="0"/>
            <w:sz w:val="22"/>
            <w:szCs w:val="22"/>
          </w:rPr>
          <w:delText>遵守されていない状況での</w:delText>
        </w:r>
      </w:del>
      <w:r w:rsidR="00BA0057" w:rsidRPr="00BA0057">
        <w:rPr>
          <w:rFonts w:ascii="Arial" w:eastAsia="ＭＳ ゴシック" w:hAnsi="Arial" w:cs="Calibri"/>
          <w:kern w:val="0"/>
          <w:sz w:val="22"/>
          <w:szCs w:val="22"/>
        </w:rPr>
        <w:t>調査や</w:t>
      </w:r>
      <w:ins w:id="58" w:author="工内隆" w:date="2017-05-29T16:37:00Z">
        <w:r>
          <w:rPr>
            <w:rFonts w:ascii="Arial" w:eastAsia="ＭＳ ゴシック" w:hAnsi="Arial" w:cs="Calibri" w:hint="eastAsia"/>
            <w:kern w:val="0"/>
            <w:sz w:val="22"/>
            <w:szCs w:val="22"/>
          </w:rPr>
          <w:t>救済策</w:t>
        </w:r>
      </w:ins>
      <w:del w:id="59" w:author="工内隆" w:date="2017-05-29T16:37:00Z">
        <w:r w:rsidR="00BA0057" w:rsidRPr="00BA0057" w:rsidDel="00CF2374">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60" w:author="工内隆" w:date="2017-05-29T16:38:00Z">
        <w:r>
          <w:rPr>
            <w:rFonts w:ascii="Arial" w:eastAsia="ＭＳ ゴシック" w:hAnsi="Arial" w:cs="Calibri" w:hint="eastAsia"/>
            <w:kern w:val="0"/>
            <w:sz w:val="22"/>
            <w:szCs w:val="22"/>
          </w:rPr>
          <w:t>実施する</w:t>
        </w:r>
      </w:ins>
      <w:del w:id="61" w:author="工内隆" w:date="2017-05-29T16:38:00Z">
        <w:r w:rsidR="00BA0057" w:rsidRPr="00BA0057" w:rsidDel="00CF2374">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53F5A8E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125E3430"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4304CFBB" w14:textId="77777777" w:rsidR="00BA0057" w:rsidRPr="00BA0057" w:rsidRDefault="00BA0057" w:rsidP="00BA0057">
      <w:pPr>
        <w:ind w:left="1280"/>
        <w:rPr>
          <w:rFonts w:ascii="Arial" w:eastAsia="ＭＳ Ｐゴシック" w:hAnsi="Arial" w:cs="Calibri"/>
          <w:kern w:val="0"/>
          <w:sz w:val="22"/>
          <w:szCs w:val="22"/>
        </w:rPr>
      </w:pPr>
    </w:p>
    <w:p w14:paraId="2AA21EEA"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2888B2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62" w:name="_bookmark5"/>
      <w:bookmarkStart w:id="63" w:name="_Toc480816640"/>
      <w:bookmarkStart w:id="64" w:name="_Toc483131399"/>
      <w:bookmarkStart w:id="65" w:name="_Toc483132251"/>
      <w:bookmarkEnd w:id="62"/>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63"/>
      <w:bookmarkEnd w:id="64"/>
      <w:bookmarkEnd w:id="65"/>
    </w:p>
    <w:p w14:paraId="1F3A7AA0"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リリース</w:t>
      </w:r>
      <w:ins w:id="66" w:author="工内隆" w:date="2017-05-29T16:39:00Z">
        <w:r w:rsidR="00CF2374">
          <w:rPr>
            <w:rFonts w:ascii="Calibri" w:eastAsia="ＭＳ ゴシック" w:hAnsi="Calibri" w:cs="ＭＳ ゴシック" w:hint="eastAsia"/>
            <w:b/>
            <w:bCs/>
            <w:kern w:val="0"/>
            <w:sz w:val="22"/>
            <w:szCs w:val="22"/>
          </w:rPr>
          <w:t>する</w:t>
        </w:r>
      </w:ins>
      <w:del w:id="67" w:author="工内隆" w:date="2017-05-29T16:39:00Z">
        <w:r w:rsidRPr="00BA0057" w:rsidDel="00CF2374">
          <w:rPr>
            <w:rFonts w:ascii="Calibri" w:eastAsia="ＭＳ ゴシック" w:hAnsi="Calibri" w:cs="ＭＳ ゴシック"/>
            <w:b/>
            <w:bCs/>
            <w:kern w:val="0"/>
            <w:sz w:val="22"/>
            <w:szCs w:val="22"/>
          </w:rPr>
          <w:delText>された</w:delText>
        </w:r>
      </w:del>
      <w:r w:rsidRPr="00BA0057">
        <w:rPr>
          <w:rFonts w:ascii="Calibri" w:eastAsia="ＭＳ ゴシック" w:hAnsi="Calibri" w:cs="ＭＳ ゴシック"/>
          <w:b/>
          <w:bCs/>
          <w:kern w:val="0"/>
          <w:sz w:val="22"/>
          <w:szCs w:val="22"/>
        </w:rPr>
        <w:t>供給ソフトウェアについて、各</w:t>
      </w:r>
      <w:r w:rsidRPr="00BA0057">
        <w:rPr>
          <w:rFonts w:ascii="Calibri" w:eastAsia="ＭＳ ゴシック" w:hAnsi="Calibri" w:cs="ＭＳ ゴシック"/>
          <w:b/>
          <w:bCs/>
          <w:kern w:val="0"/>
          <w:sz w:val="22"/>
          <w:szCs w:val="22"/>
        </w:rPr>
        <w:t>FOSS</w:t>
      </w:r>
      <w:r w:rsidRPr="00BA0057">
        <w:rPr>
          <w:rFonts w:ascii="Calibri" w:eastAsia="ＭＳ ゴシック" w:hAnsi="Calibri" w:cs="ＭＳ ゴシック"/>
          <w:b/>
          <w:bCs/>
          <w:kern w:val="0"/>
          <w:sz w:val="22"/>
          <w:szCs w:val="22"/>
        </w:rPr>
        <w:t>コンポーネント（およびその確認ライセンス）を含む</w:t>
      </w:r>
      <w:ins w:id="68"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1"/>
      </w:r>
      <w:r w:rsidRPr="00BA0057">
        <w:rPr>
          <w:rFonts w:ascii="Calibri" w:eastAsia="ＭＳ ゴシック" w:hAnsi="Calibri" w:cs="ＭＳ ゴシック"/>
          <w:b/>
          <w:bCs/>
          <w:kern w:val="0"/>
          <w:sz w:val="22"/>
          <w:szCs w:val="22"/>
        </w:rPr>
        <w:t>）を作り、管理するためのプロセスが存在すること。</w:t>
      </w:r>
    </w:p>
    <w:p w14:paraId="217F0A5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21BB9620" w14:textId="77777777"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リリース</w:t>
      </w:r>
      <w:ins w:id="69" w:author="工内隆" w:date="2017-05-29T16:40:00Z">
        <w:r w:rsidR="00CF2374">
          <w:rPr>
            <w:rFonts w:ascii="Calibri" w:eastAsia="ＭＳ ゴシック" w:hAnsi="Calibri" w:cs="Calibri" w:hint="eastAsia"/>
            <w:kern w:val="0"/>
            <w:sz w:val="22"/>
            <w:szCs w:val="22"/>
          </w:rPr>
          <w:t>する</w:t>
        </w:r>
      </w:ins>
      <w:del w:id="70" w:author="工内隆" w:date="2017-05-29T16:40:00Z">
        <w:r w:rsidRPr="00BA0057" w:rsidDel="00CF2374">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ins w:id="71" w:author="工内隆" w:date="2017-05-29T16:40:00Z">
        <w:r w:rsidR="00CF2374">
          <w:rPr>
            <w:rFonts w:ascii="Calibri" w:eastAsia="ＭＳ ゴシック" w:hAnsi="Calibri" w:cs="Calibri" w:hint="eastAsia"/>
            <w:kern w:val="0"/>
            <w:sz w:val="22"/>
            <w:szCs w:val="22"/>
          </w:rPr>
          <w:t>の</w:t>
        </w:r>
      </w:ins>
      <w:r w:rsidRPr="00BA0057">
        <w:rPr>
          <w:rFonts w:ascii="Calibri" w:eastAsia="ＭＳ ゴシック" w:hAnsi="Calibri" w:cs="Calibri"/>
          <w:kern w:val="0"/>
          <w:sz w:val="22"/>
          <w:szCs w:val="22"/>
        </w:rPr>
        <w:t>集</w:t>
      </w:r>
      <w:ins w:id="72" w:author="工内隆" w:date="2017-05-29T16:40:00Z">
        <w:r w:rsidR="00CF2374">
          <w:rPr>
            <w:rFonts w:ascii="Calibri" w:eastAsia="ＭＳ ゴシック" w:hAnsi="Calibri" w:cs="Calibri" w:hint="eastAsia"/>
            <w:kern w:val="0"/>
            <w:sz w:val="22"/>
            <w:szCs w:val="22"/>
          </w:rPr>
          <w:t>合</w:t>
        </w:r>
      </w:ins>
      <w:r w:rsidRPr="00BA0057">
        <w:rPr>
          <w:rFonts w:ascii="Calibri" w:eastAsia="ＭＳ ゴシック" w:hAnsi="Calibri" w:cs="Calibri"/>
          <w:kern w:val="0"/>
          <w:sz w:val="22"/>
          <w:szCs w:val="22"/>
        </w:rPr>
        <w:t>について情報を特定し、追跡し、保管するための手続きが文書化されている。</w:t>
      </w:r>
    </w:p>
    <w:p w14:paraId="347B1527" w14:textId="77777777"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ins w:id="73" w:author="工内隆" w:date="2017-05-29T16:45:00Z">
        <w:r w:rsidR="00B17EFC">
          <w:rPr>
            <w:rFonts w:ascii="Calibri" w:eastAsia="ＭＳ ゴシック" w:hAnsi="Calibri" w:cs="Calibri" w:hint="eastAsia"/>
            <w:kern w:val="0"/>
            <w:sz w:val="22"/>
            <w:szCs w:val="22"/>
          </w:rPr>
          <w:t>が</w:t>
        </w:r>
      </w:ins>
      <w:del w:id="74" w:author="工内隆" w:date="2017-05-29T16:45:00Z">
        <w:r w:rsidRPr="00BA0057" w:rsidDel="00B17EFC">
          <w:rPr>
            <w:rFonts w:ascii="Calibri" w:eastAsia="ＭＳ ゴシック" w:hAnsi="Calibri" w:cs="Calibri"/>
            <w:kern w:val="0"/>
            <w:sz w:val="22"/>
            <w:szCs w:val="22"/>
          </w:rPr>
          <w:delText>に</w:delText>
        </w:r>
      </w:del>
      <w:r w:rsidRPr="00BA0057">
        <w:rPr>
          <w:rFonts w:ascii="Calibri" w:eastAsia="ＭＳ ゴシック" w:hAnsi="Calibri" w:cs="Calibri"/>
          <w:kern w:val="0"/>
          <w:sz w:val="22"/>
          <w:szCs w:val="22"/>
        </w:rPr>
        <w:t>適</w:t>
      </w:r>
      <w:ins w:id="75" w:author="工内隆" w:date="2017-05-29T16:40:00Z">
        <w:r w:rsidR="00CF2374">
          <w:rPr>
            <w:rFonts w:ascii="Calibri" w:eastAsia="ＭＳ ゴシック" w:hAnsi="Calibri" w:cs="Calibri" w:hint="eastAsia"/>
            <w:kern w:val="0"/>
            <w:sz w:val="22"/>
            <w:szCs w:val="22"/>
          </w:rPr>
          <w:t>正</w:t>
        </w:r>
      </w:ins>
      <w:del w:id="76" w:author="工内隆" w:date="2017-05-29T16:41:00Z">
        <w:r w:rsidRPr="00BA0057" w:rsidDel="00CF2374">
          <w:rPr>
            <w:rFonts w:ascii="Calibri" w:eastAsia="ＭＳ ゴシック" w:hAnsi="Calibri" w:cs="Calibri"/>
            <w:kern w:val="0"/>
            <w:sz w:val="22"/>
            <w:szCs w:val="22"/>
          </w:rPr>
          <w:delText>切</w:delText>
        </w:r>
      </w:del>
      <w:r w:rsidRPr="00BA0057">
        <w:rPr>
          <w:rFonts w:ascii="Calibri" w:eastAsia="ＭＳ ゴシック" w:hAnsi="Calibri" w:cs="Calibri"/>
          <w:kern w:val="0"/>
          <w:sz w:val="22"/>
          <w:szCs w:val="22"/>
        </w:rPr>
        <w:t>に</w:t>
      </w:r>
      <w:ins w:id="77" w:author="工内隆" w:date="2017-05-29T16:45:00Z">
        <w:r w:rsidR="00B17EFC">
          <w:rPr>
            <w:rFonts w:ascii="Calibri" w:eastAsia="ＭＳ ゴシック" w:hAnsi="Calibri" w:cs="Calibri" w:hint="eastAsia"/>
            <w:kern w:val="0"/>
            <w:sz w:val="22"/>
            <w:szCs w:val="22"/>
          </w:rPr>
          <w:t>実施されて</w:t>
        </w:r>
      </w:ins>
      <w:del w:id="78" w:author="工内隆" w:date="2017-05-29T16:45:00Z">
        <w:r w:rsidRPr="00BA0057" w:rsidDel="00B17EFC">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70E756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75F23F30"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79" w:author="工内隆" w:date="2017-05-29T16:46:00Z">
        <w:r w:rsidRPr="00BA0057" w:rsidDel="00B17EFC">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80" w:author="工内隆" w:date="2017-05-29T16:46:00Z">
        <w:r w:rsidRPr="00BA0057" w:rsidDel="00B17EFC">
          <w:rPr>
            <w:rFonts w:ascii="Calibri" w:eastAsia="ＭＳ ゴシック" w:hAnsi="Calibri" w:cs="Calibri"/>
            <w:kern w:val="0"/>
            <w:sz w:val="22"/>
            <w:szCs w:val="22"/>
          </w:rPr>
          <w:delText>（</w:delText>
        </w:r>
        <w:r w:rsidRPr="00BA0057" w:rsidDel="00B17EFC">
          <w:rPr>
            <w:rFonts w:ascii="Calibri" w:eastAsia="ＭＳ ゴシック" w:hAnsi="Calibri" w:cs="Calibri"/>
            <w:kern w:val="0"/>
            <w:sz w:val="22"/>
            <w:szCs w:val="22"/>
          </w:rPr>
          <w:delText>Bill of material</w:delText>
        </w:r>
        <w:r w:rsidRPr="00BA0057" w:rsidDel="00B17EFC">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を作り、管理するためのプロセスが存在することを確かなものにします。部品表は、各コンポーネント</w:t>
      </w:r>
      <w:ins w:id="81" w:author="工内隆" w:date="2017-05-29T16:53:00Z">
        <w:r w:rsidR="00226F4B">
          <w:rPr>
            <w:rFonts w:ascii="Calibri" w:eastAsia="ＭＳ ゴシック" w:hAnsi="Calibri" w:cs="Calibri" w:hint="eastAsia"/>
            <w:kern w:val="0"/>
            <w:sz w:val="22"/>
            <w:szCs w:val="22"/>
          </w:rPr>
          <w:t>の</w:t>
        </w:r>
      </w:ins>
      <w:del w:id="82" w:author="工内隆" w:date="2017-05-29T16:53:00Z">
        <w:r w:rsidRPr="00BA0057" w:rsidDel="00226F4B">
          <w:rPr>
            <w:rFonts w:ascii="Calibri" w:eastAsia="ＭＳ ゴシック" w:hAnsi="Calibri" w:cs="Calibri"/>
            <w:kern w:val="0"/>
            <w:sz w:val="22"/>
            <w:szCs w:val="22"/>
          </w:rPr>
          <w:delText>について</w:delText>
        </w:r>
      </w:del>
      <w:ins w:id="83" w:author="工内隆" w:date="2017-05-29T16:49:00Z">
        <w:r w:rsidR="00B17EFC" w:rsidRPr="006B2EAA">
          <w:rPr>
            <w:rFonts w:ascii="Calibri" w:eastAsia="ＭＳ ゴシック" w:hAnsi="Calibri" w:cs="Calibri" w:hint="eastAsia"/>
            <w:kern w:val="0"/>
            <w:sz w:val="22"/>
            <w:szCs w:val="22"/>
          </w:rPr>
          <w:t>ライセンス条件</w:t>
        </w:r>
      </w:ins>
      <w:ins w:id="84" w:author="工内隆" w:date="2017-05-29T17:00:00Z">
        <w:r w:rsidR="00226F4B">
          <w:rPr>
            <w:rFonts w:ascii="Calibri" w:eastAsia="ＭＳ ゴシック" w:hAnsi="Calibri" w:cs="Calibri" w:hint="eastAsia"/>
            <w:kern w:val="0"/>
            <w:sz w:val="22"/>
            <w:szCs w:val="22"/>
          </w:rPr>
          <w:t>の</w:t>
        </w:r>
      </w:ins>
      <w:ins w:id="85" w:author="工内隆" w:date="2017-05-29T16:49:00Z">
        <w:r w:rsidR="00B17EFC" w:rsidRPr="006B2EAA">
          <w:rPr>
            <w:rFonts w:ascii="Calibri" w:eastAsia="ＭＳ ゴシック" w:hAnsi="Calibri" w:cs="Calibri" w:hint="eastAsia"/>
            <w:kern w:val="0"/>
            <w:sz w:val="22"/>
            <w:szCs w:val="22"/>
          </w:rPr>
          <w:t>体系的レビュー</w:t>
        </w:r>
      </w:ins>
      <w:ins w:id="86" w:author="工内隆" w:date="2017-05-29T16:50:00Z">
        <w:r w:rsidR="00B17EFC">
          <w:rPr>
            <w:rFonts w:ascii="Calibri" w:eastAsia="ＭＳ ゴシック" w:hAnsi="Calibri" w:cs="Calibri" w:hint="eastAsia"/>
            <w:kern w:val="0"/>
            <w:sz w:val="22"/>
            <w:szCs w:val="22"/>
          </w:rPr>
          <w:t>を</w:t>
        </w:r>
      </w:ins>
      <w:ins w:id="87" w:author="工内隆" w:date="2017-05-29T17:00:00Z">
        <w:r w:rsidR="00226F4B">
          <w:rPr>
            <w:rFonts w:ascii="Calibri" w:eastAsia="ＭＳ ゴシック" w:hAnsi="Calibri" w:cs="Calibri" w:hint="eastAsia"/>
            <w:kern w:val="0"/>
            <w:sz w:val="22"/>
            <w:szCs w:val="22"/>
          </w:rPr>
          <w:t>手助け</w:t>
        </w:r>
      </w:ins>
      <w:ins w:id="88" w:author="工内隆" w:date="2017-05-29T16:54:00Z">
        <w:r w:rsidR="00226F4B">
          <w:rPr>
            <w:rFonts w:ascii="Calibri" w:eastAsia="ＭＳ ゴシック" w:hAnsi="Calibri" w:cs="Calibri" w:hint="eastAsia"/>
            <w:kern w:val="0"/>
            <w:sz w:val="22"/>
            <w:szCs w:val="22"/>
          </w:rPr>
          <w:t>する</w:t>
        </w:r>
      </w:ins>
      <w:ins w:id="89" w:author="工内隆" w:date="2017-05-29T16:49:00Z">
        <w:r w:rsidR="00B17EFC" w:rsidRPr="006B2EAA">
          <w:rPr>
            <w:rFonts w:ascii="Calibri" w:eastAsia="ＭＳ ゴシック" w:hAnsi="Calibri" w:cs="Calibri" w:hint="eastAsia"/>
            <w:kern w:val="0"/>
            <w:sz w:val="22"/>
            <w:szCs w:val="22"/>
          </w:rPr>
          <w:t>上で必要となり</w:t>
        </w:r>
      </w:ins>
      <w:ins w:id="90" w:author="工内隆" w:date="2017-05-29T17:02:00Z">
        <w:r w:rsidR="005C4F19">
          <w:rPr>
            <w:rFonts w:ascii="Calibri" w:eastAsia="ＭＳ ゴシック" w:hAnsi="Calibri" w:cs="Calibri" w:hint="eastAsia"/>
            <w:kern w:val="0"/>
            <w:sz w:val="22"/>
            <w:szCs w:val="22"/>
          </w:rPr>
          <w:t>ます。そのようなレビューによって、</w:t>
        </w:r>
      </w:ins>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91" w:author="工内隆" w:date="2017-05-29T16:55:00Z">
        <w:r w:rsidR="00226F4B">
          <w:rPr>
            <w:rFonts w:ascii="Calibri" w:eastAsia="ＭＳ ゴシック" w:hAnsi="Calibri" w:cs="Calibri" w:hint="eastAsia"/>
            <w:kern w:val="0"/>
            <w:sz w:val="22"/>
            <w:szCs w:val="22"/>
          </w:rPr>
          <w:t>理解</w:t>
        </w:r>
      </w:ins>
      <w:ins w:id="92" w:author="工内隆" w:date="2017-05-29T17:04:00Z">
        <w:r w:rsidR="005C4F19">
          <w:rPr>
            <w:rFonts w:ascii="Calibri" w:eastAsia="ＭＳ ゴシック" w:hAnsi="Calibri" w:cs="Calibri" w:hint="eastAsia"/>
            <w:kern w:val="0"/>
            <w:sz w:val="22"/>
            <w:szCs w:val="22"/>
          </w:rPr>
          <w:t>されます</w:t>
        </w:r>
      </w:ins>
      <w:del w:id="93" w:author="工内隆" w:date="2017-05-29T16:56:00Z">
        <w:r w:rsidR="006B2EAA" w:rsidRPr="006B2EAA" w:rsidDel="00226F4B">
          <w:rPr>
            <w:rFonts w:ascii="Calibri" w:eastAsia="ＭＳ ゴシック" w:hAnsi="Calibri" w:cs="Calibri" w:hint="eastAsia"/>
            <w:kern w:val="0"/>
            <w:sz w:val="22"/>
            <w:szCs w:val="22"/>
          </w:rPr>
          <w:delText>書かれた</w:delText>
        </w:r>
      </w:del>
      <w:del w:id="94" w:author="工内隆" w:date="2017-05-29T16:49:00Z">
        <w:r w:rsidR="006B2EAA" w:rsidRPr="006B2EAA" w:rsidDel="00B17EFC">
          <w:rPr>
            <w:rFonts w:ascii="Calibri" w:eastAsia="ＭＳ ゴシック" w:hAnsi="Calibri" w:cs="Calibri" w:hint="eastAsia"/>
            <w:kern w:val="0"/>
            <w:sz w:val="22"/>
            <w:szCs w:val="22"/>
          </w:rPr>
          <w:delText>ライセンス条件を体系的に（システマチックに）レビューする上で必要となります</w:delText>
        </w:r>
      </w:del>
      <w:r w:rsidR="006B2EAA" w:rsidRPr="006B2EAA">
        <w:rPr>
          <w:rFonts w:ascii="Calibri" w:eastAsia="ＭＳ ゴシック" w:hAnsi="Calibri" w:cs="Calibri" w:hint="eastAsia"/>
          <w:kern w:val="0"/>
          <w:sz w:val="22"/>
          <w:szCs w:val="22"/>
        </w:rPr>
        <w:t>。</w:t>
      </w:r>
    </w:p>
    <w:p w14:paraId="696F0E58"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スタッフが扱う供給ソフトウェアの共通的な</w:t>
      </w:r>
      <w:r w:rsidRPr="00BA0057">
        <w:rPr>
          <w:rFonts w:ascii="Calibri" w:eastAsia="ＭＳ ゴシック" w:hAnsi="Calibri" w:cs="Calibri"/>
          <w:b/>
          <w:bCs/>
          <w:kern w:val="0"/>
          <w:sz w:val="22"/>
          <w:szCs w:val="22"/>
        </w:rPr>
        <w:t>FOSS</w:t>
      </w:r>
      <w:ins w:id="95"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96"/>
      <w:r w:rsidRPr="00BA0057">
        <w:rPr>
          <w:rFonts w:ascii="Calibri" w:eastAsia="ＭＳ ゴシック" w:hAnsi="Calibri" w:cs="Calibri"/>
          <w:b/>
          <w:bCs/>
          <w:kern w:val="0"/>
          <w:sz w:val="22"/>
          <w:szCs w:val="22"/>
        </w:rPr>
        <w:t>に</w:t>
      </w:r>
      <w:commentRangeEnd w:id="96"/>
      <w:r w:rsidR="005C4F19">
        <w:rPr>
          <w:rStyle w:val="af2"/>
        </w:rPr>
        <w:commentReference w:id="96"/>
      </w:r>
      <w:r w:rsidRPr="00BA0057">
        <w:rPr>
          <w:rFonts w:ascii="Calibri" w:eastAsia="ＭＳ ゴシック" w:hAnsi="Calibri" w:cs="Calibri"/>
          <w:b/>
          <w:bCs/>
          <w:kern w:val="0"/>
          <w:sz w:val="22"/>
          <w:szCs w:val="22"/>
        </w:rPr>
        <w:t>対応できること。共通的</w:t>
      </w:r>
      <w:ins w:id="97"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6486343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0B8CF6B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39E0DBAA"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0257C9CD"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14:paraId="7CE5640F"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14:paraId="073C823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2"/>
      </w:r>
    </w:p>
    <w:p w14:paraId="375B948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F5EBDA3" w14:textId="77777777"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供給ソフトウェアそれぞれのリリースの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98" w:author="工内隆" w:date="2017-05-29T17:09:00Z">
        <w:r w:rsidRPr="00BA0057" w:rsidDel="005C4F19">
          <w:rPr>
            <w:rFonts w:ascii="Calibri" w:eastAsia="ＭＳ ゴシック" w:hAnsi="Calibri" w:cs="Calibri"/>
            <w:kern w:val="0"/>
            <w:sz w:val="22"/>
            <w:szCs w:val="22"/>
          </w:rPr>
          <w:delText>の</w:delText>
        </w:r>
      </w:del>
      <w:ins w:id="99"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100" w:author="工内隆" w:date="2017-05-29T17:09:00Z">
        <w:r w:rsidR="005C4F19">
          <w:rPr>
            <w:rFonts w:ascii="Calibri" w:eastAsia="ＭＳ ゴシック" w:hAnsi="Calibri" w:cs="Calibri" w:hint="eastAsia"/>
            <w:kern w:val="0"/>
            <w:sz w:val="22"/>
            <w:szCs w:val="22"/>
          </w:rPr>
          <w:t>手続き</w:t>
        </w:r>
      </w:ins>
      <w:del w:id="101" w:author="工内隆" w:date="2017-05-29T17:09:00Z">
        <w:r w:rsidRPr="00BA0057" w:rsidDel="005C4F19">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009DFC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7FD8483" w14:textId="77777777"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102" w:author="工内隆" w:date="2017-05-29T17:09:00Z">
        <w:r w:rsidRPr="00BA0057" w:rsidDel="005C4F19">
          <w:rPr>
            <w:rFonts w:ascii="Calibri" w:eastAsia="ＭＳ ゴシック" w:hAnsi="Calibri" w:cs="Calibri"/>
            <w:kern w:val="0"/>
            <w:sz w:val="22"/>
            <w:szCs w:val="22"/>
          </w:rPr>
          <w:delText>の</w:delText>
        </w:r>
      </w:del>
      <w:ins w:id="103"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ユースケースに対応できるよう十分堅固なものにします。</w:t>
      </w:r>
      <w:commentRangeStart w:id="104"/>
      <w:r w:rsidRPr="00BA0057">
        <w:rPr>
          <w:rFonts w:ascii="Calibri" w:eastAsia="ＭＳ ゴシック" w:hAnsi="Calibri" w:cs="Calibri"/>
          <w:kern w:val="0"/>
          <w:sz w:val="22"/>
          <w:szCs w:val="22"/>
        </w:rPr>
        <w:t>そして</w:t>
      </w:r>
      <w:commentRangeEnd w:id="104"/>
      <w:r w:rsidR="005C4F19">
        <w:rPr>
          <w:rStyle w:val="af2"/>
        </w:rPr>
        <w:commentReference w:id="104"/>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63D1830F"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779DCA36"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14:paraId="7B636BC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05" w:name="_bookmark6"/>
      <w:bookmarkStart w:id="106" w:name="_Toc483131400"/>
      <w:bookmarkStart w:id="107" w:name="_Toc483132252"/>
      <w:bookmarkStart w:id="108" w:name="_Toc480816641"/>
      <w:bookmarkEnd w:id="105"/>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106"/>
      <w:bookmarkEnd w:id="107"/>
      <w:r w:rsidRPr="00BA0057">
        <w:rPr>
          <w:rFonts w:ascii="Cambria" w:eastAsia="Calibri" w:hAnsi="Calibri" w:cs="Calibri"/>
          <w:b/>
          <w:color w:val="4F81BC"/>
          <w:kern w:val="0"/>
          <w:sz w:val="24"/>
          <w:szCs w:val="22"/>
        </w:rPr>
        <w:t xml:space="preserve"> </w:t>
      </w:r>
      <w:bookmarkEnd w:id="108"/>
    </w:p>
    <w:p w14:paraId="302BB725" w14:textId="77777777"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109" w:author="工内隆" w:date="2017-05-29T17:16:00Z">
        <w:r w:rsidR="00556337">
          <w:rPr>
            <w:rFonts w:ascii="Calibri" w:eastAsia="ＭＳ ゴシック" w:hAnsi="Calibri" w:cs="Calibri" w:hint="eastAsia"/>
            <w:b/>
            <w:bCs/>
            <w:kern w:val="0"/>
            <w:sz w:val="22"/>
            <w:szCs w:val="22"/>
          </w:rPr>
          <w:t>の</w:t>
        </w:r>
      </w:ins>
      <w:del w:id="110" w:author="工内隆" w:date="2017-05-29T17:16:00Z">
        <w:r w:rsidRPr="00BA0057" w:rsidDel="0055633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生成物一式が用意されていること。この生成物一式はコンプライアンス関連資料として</w:t>
      </w:r>
      <w:ins w:id="111"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次の一つ、もしくは複数のもの</w:t>
      </w:r>
      <w:ins w:id="112" w:author="工内隆" w:date="2017-05-29T17:18:00Z">
        <w:r w:rsidR="00556337">
          <w:rPr>
            <w:rFonts w:ascii="Calibri" w:eastAsia="ＭＳ ゴシック" w:hAnsi="Calibri" w:cs="Calibri" w:hint="eastAsia"/>
            <w:b/>
            <w:bCs/>
            <w:kern w:val="0"/>
            <w:sz w:val="22"/>
            <w:szCs w:val="22"/>
          </w:rPr>
          <w:t>を含む</w:t>
        </w:r>
      </w:ins>
      <w:r w:rsidRPr="00BA0057">
        <w:rPr>
          <w:rFonts w:ascii="Calibri" w:eastAsia="ＭＳ ゴシック" w:hAnsi="Calibri" w:cs="Calibri"/>
          <w:b/>
          <w:bCs/>
          <w:kern w:val="0"/>
          <w:sz w:val="22"/>
          <w:szCs w:val="22"/>
        </w:rPr>
        <w:t>（ただし、この限りではない）：ソースコード、帰属告知（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3"/>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p>
    <w:p w14:paraId="181DE3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DA4F6A8"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4C975908"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653F651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C17083D"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113" w:author="工内隆" w:date="2017-05-29T17:20:00Z">
        <w:r w:rsidRPr="00BA0057" w:rsidDel="0055633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レビュープロセスで生成されたレポートと併せて</w:t>
      </w:r>
      <w:ins w:id="114" w:author="工内隆" w:date="2017-05-29T17:20:00Z">
        <w:r w:rsidR="00556337">
          <w:rPr>
            <w:rFonts w:ascii="Calibri" w:eastAsia="ＭＳ ゴシック" w:hAnsi="Calibri" w:cs="Calibri" w:hint="eastAsia"/>
            <w:kern w:val="0"/>
            <w:sz w:val="22"/>
            <w:szCs w:val="22"/>
          </w:rPr>
          <w:t>、</w:t>
        </w:r>
      </w:ins>
      <w:r w:rsidRPr="00BA0057">
        <w:rPr>
          <w:rFonts w:ascii="Calibri" w:eastAsia="ＭＳ ゴシック" w:hAnsi="Calibri" w:cs="Calibri"/>
          <w:kern w:val="0"/>
          <w:sz w:val="22"/>
          <w:szCs w:val="22"/>
        </w:rPr>
        <w:t>供給ソフトウェアに</w:t>
      </w:r>
      <w:ins w:id="115" w:author="工内隆" w:date="2017-05-29T17:20:00Z">
        <w:r w:rsidR="00556337" w:rsidRPr="00BA0057">
          <w:rPr>
            <w:rFonts w:ascii="Calibri" w:eastAsia="ＭＳ ゴシック" w:hAnsi="Calibri" w:cs="Calibri"/>
            <w:kern w:val="0"/>
            <w:sz w:val="22"/>
            <w:szCs w:val="22"/>
          </w:rPr>
          <w:t>完備</w:t>
        </w:r>
      </w:ins>
      <w:del w:id="116" w:author="工内隆" w:date="2017-05-29T17:20:00Z">
        <w:r w:rsidRPr="00BA0057" w:rsidDel="0055633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されることを確かなものにします。</w:t>
      </w:r>
    </w:p>
    <w:p w14:paraId="2AA3EBEC" w14:textId="77777777" w:rsidR="00BA0057" w:rsidRPr="00BA0057" w:rsidRDefault="00BA0057" w:rsidP="00BA0057">
      <w:pPr>
        <w:ind w:left="1280" w:right="702"/>
        <w:rPr>
          <w:rFonts w:ascii="Arial" w:eastAsia="ＭＳ Ｐゴシック" w:hAnsi="Arial" w:cs="Calibri"/>
          <w:kern w:val="0"/>
          <w:sz w:val="22"/>
          <w:szCs w:val="22"/>
        </w:rPr>
      </w:pPr>
    </w:p>
    <w:p w14:paraId="6D9E7574"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730CD03C"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17" w:name="_bookmark7"/>
      <w:bookmarkStart w:id="118" w:name="_Toc480816642"/>
      <w:bookmarkStart w:id="119" w:name="_Toc483131401"/>
      <w:bookmarkStart w:id="120" w:name="_Toc483132253"/>
      <w:bookmarkEnd w:id="117"/>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118"/>
      <w:bookmarkEnd w:id="119"/>
      <w:bookmarkEnd w:id="120"/>
    </w:p>
    <w:p w14:paraId="4D9D799E"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プロジェクトに対しコントリビュートすることを統制するポリシーが文書化されていること。またそのポリシーは組織内に周知されていなければならない。</w:t>
      </w:r>
    </w:p>
    <w:p w14:paraId="2D4F8AE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5F91687C"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68623456"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1A7EB88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A7A2BD3"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14:paraId="0BEFFF2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11BD87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44C9656"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39304F2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D59C3B8"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が存在しないと理解され、本要件が満たされたことになります。</w:t>
      </w:r>
    </w:p>
    <w:p w14:paraId="47B62BEE" w14:textId="77777777" w:rsidR="00BA0057" w:rsidRPr="00BA0057" w:rsidRDefault="00BA0057" w:rsidP="00BA0057">
      <w:pPr>
        <w:rPr>
          <w:rFonts w:ascii="Arial" w:eastAsia="ＭＳ Ｐゴシック" w:hAnsi="Arial" w:cs="Calibri"/>
          <w:kern w:val="0"/>
          <w:sz w:val="22"/>
          <w:szCs w:val="22"/>
        </w:rPr>
      </w:pPr>
    </w:p>
    <w:p w14:paraId="32C02B3E"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1147C4F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121" w:name="_bookmark8"/>
      <w:bookmarkStart w:id="122" w:name="_Toc480816643"/>
      <w:bookmarkStart w:id="123" w:name="_Toc483131402"/>
      <w:bookmarkStart w:id="124" w:name="_Toc483132254"/>
      <w:bookmarkEnd w:id="121"/>
      <w:r w:rsidRPr="00BA0057">
        <w:rPr>
          <w:rFonts w:ascii="Cambria" w:eastAsia="Calibri" w:hAnsi="Calibri" w:cs="Calibri"/>
          <w:b/>
          <w:color w:val="4F81BC"/>
          <w:kern w:val="0"/>
          <w:sz w:val="24"/>
          <w:szCs w:val="22"/>
          <w:lang w:eastAsia="en-US"/>
        </w:rPr>
        <w:lastRenderedPageBreak/>
        <w:t>G6: OpenChain</w:t>
      </w:r>
      <w:r w:rsidRPr="00BA0057">
        <w:rPr>
          <w:rFonts w:ascii="Cambria" w:eastAsia="Calibri" w:hAnsi="Calibri" w:cs="Calibri"/>
          <w:b/>
          <w:color w:val="4F81BC"/>
          <w:kern w:val="0"/>
          <w:sz w:val="24"/>
          <w:szCs w:val="22"/>
          <w:lang w:eastAsia="en-US"/>
        </w:rPr>
        <w:t>要件適合の認定</w:t>
      </w:r>
      <w:bookmarkEnd w:id="122"/>
      <w:bookmarkEnd w:id="123"/>
      <w:bookmarkEnd w:id="124"/>
    </w:p>
    <w:p w14:paraId="095AF5BF"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019249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41E48AC"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78D6E35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6DDA699"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604D3BC8"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0DFB5FB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7F92E2B0" w14:textId="77777777"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r w:rsidRPr="001C4E5B">
        <w:rPr>
          <w:rFonts w:ascii="Calibri" w:eastAsia="ＭＳ ゴシック" w:hAnsi="Calibri" w:cs="Calibri" w:hint="eastAsia"/>
          <w:kern w:val="0"/>
          <w:sz w:val="22"/>
          <w:szCs w:val="22"/>
        </w:rPr>
        <w:t>OpenChain</w:t>
      </w:r>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del w:id="125" w:author="工内隆" w:date="2017-05-29T17:22:00Z">
        <w:r w:rsidRPr="001C4E5B" w:rsidDel="00D272D4">
          <w:rPr>
            <w:rFonts w:ascii="Calibri" w:eastAsia="ＭＳ ゴシック" w:hAnsi="Calibri" w:cs="Calibri" w:hint="eastAsia"/>
            <w:kern w:val="0"/>
            <w:sz w:val="22"/>
            <w:szCs w:val="22"/>
          </w:rPr>
          <w:delText>過去</w:delText>
        </w:r>
      </w:del>
      <w:commentRangeStart w:id="126"/>
      <w:r w:rsidRPr="001C4E5B">
        <w:rPr>
          <w:rFonts w:ascii="Calibri" w:eastAsia="ＭＳ ゴシック" w:hAnsi="Calibri" w:cs="Calibri" w:hint="eastAsia"/>
          <w:kern w:val="0"/>
          <w:sz w:val="22"/>
          <w:szCs w:val="22"/>
        </w:rPr>
        <w:t>18</w:t>
      </w:r>
      <w:commentRangeEnd w:id="126"/>
      <w:r w:rsidR="00D272D4">
        <w:rPr>
          <w:rStyle w:val="af2"/>
        </w:rPr>
        <w:commentReference w:id="126"/>
      </w:r>
      <w:r w:rsidRPr="001C4E5B">
        <w:rPr>
          <w:rFonts w:ascii="Calibri" w:eastAsia="ＭＳ ゴシック" w:hAnsi="Calibri" w:cs="Calibri" w:hint="eastAsia"/>
          <w:kern w:val="0"/>
          <w:sz w:val="22"/>
          <w:szCs w:val="22"/>
        </w:rPr>
        <w:t>ヶ月</w:t>
      </w:r>
      <w:ins w:id="127" w:author="工内隆" w:date="2017-05-29T17:23:00Z">
        <w:r w:rsidR="00D272D4">
          <w:rPr>
            <w:rFonts w:ascii="Calibri" w:eastAsia="ＭＳ ゴシック" w:hAnsi="Calibri" w:cs="Calibri" w:hint="eastAsia"/>
            <w:kern w:val="0"/>
            <w:sz w:val="22"/>
            <w:szCs w:val="22"/>
          </w:rPr>
          <w:t>間にわたって</w:t>
        </w:r>
      </w:ins>
      <w:del w:id="128" w:author="工内隆" w:date="2017-05-29T17:23:00Z">
        <w:r w:rsidRPr="001C4E5B" w:rsidDel="00D272D4">
          <w:rPr>
            <w:rFonts w:ascii="Calibri" w:eastAsia="ＭＳ ゴシック" w:hAnsi="Calibri" w:cs="Calibri" w:hint="eastAsia"/>
            <w:kern w:val="0"/>
            <w:sz w:val="22"/>
            <w:szCs w:val="22"/>
          </w:rPr>
          <w:delText>以内に</w:delText>
        </w:r>
      </w:del>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410F6E8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80FFCCD"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129" w:author="工内隆" w:date="2017-05-29T17:24:00Z">
        <w:r w:rsidR="00D272D4">
          <w:rPr>
            <w:rFonts w:ascii="Calibri" w:eastAsia="ＭＳ ゴシック" w:hAnsi="Calibri" w:cs="Calibri" w:hint="eastAsia"/>
            <w:kern w:val="0"/>
            <w:sz w:val="22"/>
            <w:szCs w:val="22"/>
          </w:rPr>
          <w:t>に</w:t>
        </w:r>
      </w:ins>
      <w:ins w:id="130" w:author="工内隆" w:date="2017-05-29T17:25:00Z">
        <w:r w:rsidR="00D272D4">
          <w:rPr>
            <w:rFonts w:ascii="Calibri" w:eastAsia="ＭＳ ゴシック" w:hAnsi="Calibri" w:cs="Calibri" w:hint="eastAsia"/>
            <w:kern w:val="0"/>
            <w:sz w:val="22"/>
            <w:szCs w:val="22"/>
          </w:rPr>
          <w:t>わたって</w:t>
        </w:r>
      </w:ins>
      <w:del w:id="131" w:author="工内隆" w:date="2017-05-29T17:25:00Z">
        <w:r w:rsidR="0011132B" w:rsidDel="00D272D4">
          <w:rPr>
            <w:rFonts w:ascii="Calibri" w:eastAsia="ＭＳ ゴシック" w:hAnsi="Calibri" w:cs="Calibri"/>
            <w:kern w:val="0"/>
            <w:sz w:val="22"/>
            <w:szCs w:val="22"/>
          </w:rPr>
          <w:delText>を超えて</w:delText>
        </w:r>
      </w:del>
      <w:r w:rsidR="0011132B">
        <w:rPr>
          <w:rFonts w:ascii="Calibri" w:eastAsia="ＭＳ ゴシック" w:hAnsi="Calibri" w:cs="Calibri"/>
          <w:kern w:val="0"/>
          <w:sz w:val="22"/>
          <w:szCs w:val="22"/>
        </w:rPr>
        <w:t>プログラムの適合を主張する場合、本仕様書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132" w:author="工内隆" w:date="2017-05-29T17:25:00Z">
        <w:r w:rsidR="00D272D4">
          <w:rPr>
            <w:rFonts w:ascii="Calibri" w:eastAsia="ＭＳ ゴシック" w:hAnsi="Calibri" w:cs="Calibri" w:hint="eastAsia"/>
            <w:kern w:val="0"/>
            <w:sz w:val="22"/>
            <w:szCs w:val="22"/>
          </w:rPr>
          <w:t>にわたって</w:t>
        </w:r>
      </w:ins>
      <w:del w:id="133" w:author="工内隆" w:date="2017-05-29T17:25:00Z">
        <w:r w:rsidRPr="00BA0057" w:rsidDel="00D272D4">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134" w:author="工内隆" w:date="2017-05-29T17:25:00Z">
        <w:r w:rsidRPr="00BA0057" w:rsidDel="00D272D4">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そのプログラムが支えているプロセスや統制機能が損なわれていないことを確かなものにします。</w:t>
      </w:r>
    </w:p>
    <w:p w14:paraId="6861EA16"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0F5E2EE1"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35" w:name="_Toc483131403"/>
      <w:bookmarkStart w:id="136"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137" w:author="工内隆" w:date="2017-05-29T16:13:00Z">
        <w:r w:rsidRPr="00BA0057" w:rsidDel="00CC0F96">
          <w:rPr>
            <w:rFonts w:ascii="Calibri" w:eastAsia="ＭＳ ゴシック" w:hAnsi="Calibri" w:cs="Cambria"/>
            <w:b/>
            <w:bCs/>
            <w:color w:val="365F91"/>
            <w:kern w:val="0"/>
            <w:sz w:val="28"/>
            <w:szCs w:val="28"/>
            <w:shd w:val="clear" w:color="auto" w:fill="FDFDFD"/>
          </w:rPr>
          <w:delText>言語</w:delText>
        </w:r>
      </w:del>
      <w:ins w:id="138" w:author="工内隆" w:date="2017-05-29T16:14:00Z">
        <w:r w:rsidR="00CC0F96">
          <w:rPr>
            <w:rFonts w:ascii="Calibri" w:eastAsia="ＭＳ ゴシック" w:hAnsi="Calibri" w:cs="Cambria" w:hint="eastAsia"/>
            <w:b/>
            <w:bCs/>
            <w:color w:val="365F91"/>
            <w:kern w:val="0"/>
            <w:sz w:val="28"/>
            <w:szCs w:val="28"/>
            <w:shd w:val="clear" w:color="auto" w:fill="FDFDFD"/>
          </w:rPr>
          <w:t>各</w:t>
        </w:r>
      </w:ins>
      <w:ins w:id="139" w:author="工内隆" w:date="2017-05-29T16:15:00Z">
        <w:r w:rsidR="00CC0F96">
          <w:rPr>
            <w:rFonts w:ascii="Calibri" w:eastAsia="ＭＳ ゴシック" w:hAnsi="Calibri" w:cs="Cambria" w:hint="eastAsia"/>
            <w:b/>
            <w:bCs/>
            <w:color w:val="365F91"/>
            <w:kern w:val="0"/>
            <w:sz w:val="28"/>
            <w:szCs w:val="28"/>
            <w:shd w:val="clear" w:color="auto" w:fill="FDFDFD"/>
          </w:rPr>
          <w:t>国語</w:t>
        </w:r>
      </w:ins>
      <w:r w:rsidRPr="00BA0057">
        <w:rPr>
          <w:rFonts w:ascii="Calibri" w:eastAsia="ＭＳ ゴシック" w:hAnsi="Calibri" w:cs="Cambria"/>
          <w:b/>
          <w:bCs/>
          <w:color w:val="365F91"/>
          <w:kern w:val="0"/>
          <w:sz w:val="28"/>
          <w:szCs w:val="28"/>
          <w:shd w:val="clear" w:color="auto" w:fill="FDFDFD"/>
        </w:rPr>
        <w:t>翻訳について</w:t>
      </w:r>
      <w:bookmarkEnd w:id="135"/>
      <w:bookmarkEnd w:id="136"/>
    </w:p>
    <w:p w14:paraId="2B391BE5" w14:textId="77777777"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w:t>
      </w:r>
      <w:ins w:id="140" w:author="工内隆" w:date="2017-05-29T17:26:00Z">
        <w:r w:rsidR="00D272D4">
          <w:rPr>
            <w:rFonts w:asciiTheme="minorEastAsia" w:hAnsiTheme="minorEastAsia" w:cs="Calibri" w:hint="eastAsia"/>
            <w:kern w:val="0"/>
            <w:sz w:val="22"/>
            <w:szCs w:val="22"/>
            <w:shd w:val="clear" w:color="auto" w:fill="FDFDFD"/>
          </w:rPr>
          <w:t>現在</w:t>
        </w:r>
      </w:ins>
      <w:bookmarkStart w:id="141" w:name="_GoBack"/>
      <w:bookmarkEnd w:id="141"/>
      <w:r w:rsidRPr="00BA0057">
        <w:rPr>
          <w:rFonts w:ascii="Calibri" w:eastAsia="Calibri" w:hAnsi="Calibri" w:cs="Calibri"/>
          <w:kern w:val="0"/>
          <w:sz w:val="22"/>
          <w:szCs w:val="22"/>
          <w:shd w:val="clear" w:color="auto" w:fill="FDFDFD"/>
        </w:rPr>
        <w:t>入手可能な翻訳版の詳細については、</w:t>
      </w:r>
      <w:hyperlink r:id="rId19" w:history="1">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r w:rsidRPr="004C23F7">
          <w:rPr>
            <w:rStyle w:val="a6"/>
            <w:rFonts w:ascii="Calibri" w:eastAsia="Calibri" w:hAnsi="Calibri" w:cs="Calibri"/>
            <w:kern w:val="0"/>
            <w:sz w:val="22"/>
            <w:szCs w:val="22"/>
            <w:shd w:val="clear" w:color="auto" w:fill="FDFDFD"/>
          </w:rPr>
          <w:t>Web</w:t>
        </w:r>
        <w:r w:rsidRPr="004C23F7">
          <w:rPr>
            <w:rStyle w:val="a6"/>
            <w:rFonts w:ascii="ＭＳ ゴシック" w:eastAsia="ＭＳ ゴシック" w:hAnsi="ＭＳ ゴシック" w:cs="ＭＳ ゴシック" w:hint="eastAsia"/>
            <w:kern w:val="0"/>
            <w:sz w:val="22"/>
            <w:szCs w:val="22"/>
            <w:shd w:val="clear" w:color="auto" w:fill="FDFDFD"/>
          </w:rPr>
          <w:t>ページ</w:t>
        </w:r>
      </w:hyperlink>
      <w:r w:rsidRPr="00BA0057">
        <w:rPr>
          <w:rFonts w:ascii="Calibri" w:eastAsia="Calibri" w:hAnsi="Calibri" w:cs="Calibri"/>
          <w:kern w:val="0"/>
          <w:sz w:val="22"/>
          <w:szCs w:val="22"/>
          <w:shd w:val="clear" w:color="auto" w:fill="FDFDFD"/>
        </w:rPr>
        <w:t>でご確認ください。</w:t>
      </w:r>
      <w:hyperlink r:id="rId20" w:history="1"/>
    </w:p>
    <w:p w14:paraId="48EFF5D6" w14:textId="77777777" w:rsidR="00D45EE0" w:rsidRPr="00BA0057" w:rsidRDefault="00D45EE0" w:rsidP="00BA0057"/>
    <w:sectPr w:rsidR="00D45EE0" w:rsidRPr="00BA0057" w:rsidSect="005D0201">
      <w:footerReference w:type="default" r:id="rId21"/>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工内隆" w:date="2017-05-29T16:19:00Z" w:initials="工内隆">
    <w:p w14:paraId="5BAFCEFB" w14:textId="77777777" w:rsidR="00CC0F96" w:rsidRDefault="00CC0F96">
      <w:pPr>
        <w:pStyle w:val="af3"/>
      </w:pPr>
      <w:r>
        <w:rPr>
          <w:rFonts w:hint="eastAsia"/>
        </w:rPr>
        <w:t>サプライチェーン上で</w:t>
      </w:r>
    </w:p>
  </w:comment>
  <w:comment w:id="46" w:author="工内隆" w:date="2017-05-29T16:30:00Z" w:initials="工内隆">
    <w:p w14:paraId="02A44755" w14:textId="77777777" w:rsidR="00651BFE" w:rsidRDefault="00651BFE">
      <w:pPr>
        <w:pStyle w:val="af3"/>
      </w:pPr>
      <w:r>
        <w:rPr>
          <w:rStyle w:val="af2"/>
        </w:rPr>
        <w:annotationRef/>
      </w:r>
      <w:r>
        <w:rPr>
          <w:rFonts w:hint="eastAsia"/>
        </w:rPr>
        <w:t>「文書化」が２回出てきて気色悪いが、敢えて直訳</w:t>
      </w:r>
    </w:p>
  </w:comment>
  <w:comment w:id="96" w:author="工内隆" w:date="2017-05-29T17:06:00Z" w:initials="工内隆">
    <w:p w14:paraId="73513AAD" w14:textId="77777777" w:rsidR="005C4F19" w:rsidRDefault="005C4F19">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104" w:author="工内隆" w:date="2017-05-29T17:10:00Z" w:initials="工内隆">
    <w:p w14:paraId="0E4504E6" w14:textId="77777777" w:rsidR="005C4F19" w:rsidRDefault="005C4F19">
      <w:pPr>
        <w:pStyle w:val="af3"/>
      </w:pPr>
      <w:r>
        <w:rPr>
          <w:rStyle w:val="af2"/>
        </w:rPr>
        <w:annotationRef/>
      </w:r>
      <w:r>
        <w:rPr>
          <w:rFonts w:hint="eastAsia"/>
        </w:rPr>
        <w:t>That</w:t>
      </w:r>
      <w:r>
        <w:rPr>
          <w:rFonts w:hint="eastAsia"/>
        </w:rPr>
        <w:t>の掛かり方が不完全、原文のタイポですが、</w:t>
      </w:r>
      <w:r w:rsidR="00556337">
        <w:rPr>
          <w:rFonts w:hint="eastAsia"/>
        </w:rPr>
        <w:t>名訳だと思います。</w:t>
      </w:r>
    </w:p>
  </w:comment>
  <w:comment w:id="126" w:author="工内隆" w:date="2017-05-29T17:23:00Z" w:initials="工内隆">
    <w:p w14:paraId="08D9B450" w14:textId="77777777" w:rsidR="00D272D4" w:rsidRDefault="00D272D4">
      <w:pPr>
        <w:pStyle w:val="af3"/>
      </w:pPr>
      <w:r>
        <w:rPr>
          <w:rStyle w:val="af2"/>
        </w:rPr>
        <w:annotationRef/>
      </w:r>
      <w:r>
        <w:rPr>
          <w:rFonts w:hint="eastAsia"/>
        </w:rPr>
        <w:t>Past</w:t>
      </w:r>
      <w:r>
        <w:rPr>
          <w:rFonts w:hint="eastAsia"/>
        </w:rPr>
        <w:t>はタイポだと思うが？むしろ</w:t>
      </w:r>
      <w:r>
        <w:rPr>
          <w:rFonts w:hint="eastAsia"/>
        </w:rPr>
        <w:t>Comming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FCEFB" w15:done="0"/>
  <w15:commentEx w15:paraId="02A44755" w15:done="0"/>
  <w15:commentEx w15:paraId="73513AAD" w15:done="0"/>
  <w15:commentEx w15:paraId="0E4504E6" w15:done="0"/>
  <w15:commentEx w15:paraId="08D9B4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50FE2" w14:textId="77777777" w:rsidR="001C0AE7" w:rsidRDefault="001C0AE7" w:rsidP="00BA0057">
      <w:r>
        <w:separator/>
      </w:r>
    </w:p>
  </w:endnote>
  <w:endnote w:type="continuationSeparator" w:id="0">
    <w:p w14:paraId="0FDED5F4" w14:textId="77777777" w:rsidR="001C0AE7" w:rsidRDefault="001C0AE7"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1D4E5"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171B7BF" wp14:editId="62A2FC7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E54FA" w14:textId="77777777"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21BC5885" wp14:editId="519CA063">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2E4B" w14:textId="77777777"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CC0F96">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C5885"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6D742E4B" w14:textId="77777777"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CC0F96">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00C1C70B" wp14:editId="24FD92A4">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B4900"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BBC5E"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2EEF6669" wp14:editId="31389E67">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44E0" w14:textId="77777777"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C0F96">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F6669"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12BB44E0" w14:textId="77777777"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C0F96">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6421A5DA" wp14:editId="79E488E0">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5C8F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4F63F874" wp14:editId="493F5661">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0B19" w14:textId="77777777"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1CF42"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1DE191B8" wp14:editId="71A00872">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4995A" w14:textId="77777777"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2370FDFE" wp14:editId="40CCC76D">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68F19"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0B0B6563" wp14:editId="4F3D30B3">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D99B" w14:textId="77777777"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272D4">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B6563"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507DD99B" w14:textId="77777777"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D272D4">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993BF"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9822388" wp14:editId="109A16D0">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80B73" w14:textId="77777777"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0269ED87" wp14:editId="34C9FDDB">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8C722"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441C7BAC" wp14:editId="13C16069">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44AE" w14:textId="77777777"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D272D4">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C7BAC"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1E2344AE" w14:textId="77777777"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D272D4">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4D31D"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C9C5756" wp14:editId="14CF6B1E">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CB256" w14:textId="77777777"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44D0E86" wp14:editId="4B332676">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F45C"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04575968" wp14:editId="260DAAC6">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27E4A" w14:textId="77777777"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D272D4">
                            <w:rPr>
                              <w:b/>
                              <w:noProof/>
                            </w:rPr>
                            <w:t>14</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75968"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FF27E4A" w14:textId="77777777"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D272D4">
                      <w:rPr>
                        <w:b/>
                        <w:noProof/>
                      </w:rPr>
                      <w:t>14</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FB4CB" w14:textId="77777777" w:rsidR="001C0AE7" w:rsidRDefault="001C0AE7" w:rsidP="00BA0057">
      <w:r>
        <w:separator/>
      </w:r>
    </w:p>
  </w:footnote>
  <w:footnote w:type="continuationSeparator" w:id="0">
    <w:p w14:paraId="146D7B5E" w14:textId="77777777" w:rsidR="001C0AE7" w:rsidRDefault="001C0AE7" w:rsidP="00BA0057">
      <w:r>
        <w:continuationSeparator/>
      </w:r>
    </w:p>
  </w:footnote>
  <w:footnote w:id="1">
    <w:p w14:paraId="755D260C" w14:textId="77777777" w:rsidR="00F92F90" w:rsidRPr="00F92F90" w:rsidRDefault="00F92F90">
      <w:pPr>
        <w:pStyle w:val="a7"/>
        <w:rPr>
          <w:rFonts w:eastAsia="ＭＳ ゴシック"/>
          <w:sz w:val="18"/>
        </w:rPr>
      </w:pPr>
      <w:r>
        <w:rPr>
          <w:rStyle w:val="a9"/>
        </w:rPr>
        <w:footnoteRef/>
      </w:r>
      <w:r w:rsidRPr="00F92F90">
        <w:rPr>
          <w:rFonts w:eastAsia="ＭＳ ゴシック"/>
          <w:sz w:val="18"/>
        </w:rPr>
        <w:t xml:space="preserve"> </w:t>
      </w:r>
      <w:r w:rsidR="004C23F7"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2">
    <w:p w14:paraId="11899C70" w14:textId="77777777" w:rsidR="00BA0057" w:rsidRPr="005D0201" w:rsidRDefault="00BA0057"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004C23F7"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3">
    <w:p w14:paraId="674334C0" w14:textId="77777777" w:rsidR="004C23F7" w:rsidRPr="007E1E02" w:rsidRDefault="004C23F7"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0DADD"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1ADD270D" wp14:editId="312FDBF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957C" w14:textId="77777777"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14175094" wp14:editId="5D7B052C">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6BA6"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538246CB" wp14:editId="47E2C378">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57"/>
    <w:rsid w:val="00036177"/>
    <w:rsid w:val="00060847"/>
    <w:rsid w:val="000F3B70"/>
    <w:rsid w:val="00104E18"/>
    <w:rsid w:val="0011132B"/>
    <w:rsid w:val="001529AB"/>
    <w:rsid w:val="00156E22"/>
    <w:rsid w:val="001C0AE7"/>
    <w:rsid w:val="001C4E5B"/>
    <w:rsid w:val="001D7F7B"/>
    <w:rsid w:val="002255DF"/>
    <w:rsid w:val="00226F4B"/>
    <w:rsid w:val="00241617"/>
    <w:rsid w:val="0028681C"/>
    <w:rsid w:val="002A3454"/>
    <w:rsid w:val="002B51F6"/>
    <w:rsid w:val="002D5CBE"/>
    <w:rsid w:val="003A362A"/>
    <w:rsid w:val="004646EF"/>
    <w:rsid w:val="004A0321"/>
    <w:rsid w:val="004C23F7"/>
    <w:rsid w:val="00556337"/>
    <w:rsid w:val="005C4F19"/>
    <w:rsid w:val="00615535"/>
    <w:rsid w:val="00624AE0"/>
    <w:rsid w:val="00651BFE"/>
    <w:rsid w:val="006B2EAA"/>
    <w:rsid w:val="00702B3C"/>
    <w:rsid w:val="007C2DF2"/>
    <w:rsid w:val="007E5EFF"/>
    <w:rsid w:val="008532AC"/>
    <w:rsid w:val="00982E7A"/>
    <w:rsid w:val="009A6CC7"/>
    <w:rsid w:val="009C01D6"/>
    <w:rsid w:val="00AB0B2F"/>
    <w:rsid w:val="00AC348D"/>
    <w:rsid w:val="00AF3AA2"/>
    <w:rsid w:val="00B17EFC"/>
    <w:rsid w:val="00BA0057"/>
    <w:rsid w:val="00C60304"/>
    <w:rsid w:val="00CC0F96"/>
    <w:rsid w:val="00CF2374"/>
    <w:rsid w:val="00D02EF5"/>
    <w:rsid w:val="00D272D4"/>
    <w:rsid w:val="00D45EE0"/>
    <w:rsid w:val="00DB277D"/>
    <w:rsid w:val="00DF2486"/>
    <w:rsid w:val="00E152A4"/>
    <w:rsid w:val="00E211CB"/>
    <w:rsid w:val="00EA1344"/>
    <w:rsid w:val="00F46144"/>
    <w:rsid w:val="00F7692A"/>
    <w:rsid w:val="00F92F90"/>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53C96B"/>
  <w15:docId w15:val="{CDA16BDA-F709-48C1-A79A-39A290FD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CC0F96"/>
    <w:rPr>
      <w:sz w:val="18"/>
      <w:szCs w:val="18"/>
    </w:rPr>
  </w:style>
  <w:style w:type="paragraph" w:styleId="af3">
    <w:name w:val="annotation text"/>
    <w:basedOn w:val="a"/>
    <w:link w:val="af4"/>
    <w:uiPriority w:val="99"/>
    <w:semiHidden/>
    <w:unhideWhenUsed/>
    <w:rsid w:val="00CC0F96"/>
  </w:style>
  <w:style w:type="character" w:customStyle="1" w:styleId="af4">
    <w:name w:val="コメント文字列 (文字)"/>
    <w:basedOn w:val="a0"/>
    <w:link w:val="af3"/>
    <w:uiPriority w:val="99"/>
    <w:semiHidden/>
    <w:rsid w:val="00CC0F96"/>
  </w:style>
  <w:style w:type="paragraph" w:styleId="af5">
    <w:name w:val="annotation subject"/>
    <w:basedOn w:val="af3"/>
    <w:next w:val="af3"/>
    <w:link w:val="af6"/>
    <w:uiPriority w:val="99"/>
    <w:semiHidden/>
    <w:unhideWhenUsed/>
    <w:rsid w:val="00CC0F96"/>
    <w:rPr>
      <w:b/>
      <w:bCs/>
    </w:rPr>
  </w:style>
  <w:style w:type="character" w:customStyle="1" w:styleId="af6">
    <w:name w:val="コメント内容 (文字)"/>
    <w:basedOn w:val="af4"/>
    <w:link w:val="af5"/>
    <w:uiPriority w:val="99"/>
    <w:semiHidden/>
    <w:rsid w:val="00CC0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7B57F-B905-4666-99E3-0A7BFD5C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1473</Words>
  <Characters>8400</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工内隆</cp:lastModifiedBy>
  <cp:revision>3</cp:revision>
  <dcterms:created xsi:type="dcterms:W3CDTF">2017-05-28T23:27:00Z</dcterms:created>
  <dcterms:modified xsi:type="dcterms:W3CDTF">2017-05-29T08:27:00Z</dcterms:modified>
</cp:coreProperties>
</file>