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D9C9C2" w14:textId="77777777" w:rsidR="00BA0057" w:rsidRPr="00BA0057" w:rsidRDefault="00BA0057" w:rsidP="00BA0057">
      <w:pPr>
        <w:spacing w:beforeLines="100" w:before="240"/>
        <w:ind w:left="561"/>
        <w:rPr>
          <w:rFonts w:ascii="Calibri" w:eastAsia="Calibri" w:hAnsi="Calibri" w:cs="Calibri"/>
          <w:kern w:val="0"/>
          <w:sz w:val="22"/>
          <w:szCs w:val="22"/>
          <w:lang w:eastAsia="en-US"/>
        </w:rPr>
      </w:pPr>
      <w:r w:rsidRPr="00BA0057">
        <w:rPr>
          <w:rFonts w:ascii="Calibri" w:eastAsia="Calibri" w:hAnsi="Calibri" w:cs="Calibri"/>
          <w:noProof/>
          <w:kern w:val="0"/>
          <w:sz w:val="22"/>
          <w:szCs w:val="22"/>
        </w:rPr>
        <w:drawing>
          <wp:inline distT="0" distB="0" distL="0" distR="0" wp14:anchorId="38B6DDD2" wp14:editId="5A689B47">
            <wp:extent cx="1059933" cy="589787"/>
            <wp:effectExtent l="0" t="0" r="0" b="0"/>
            <wp:docPr id="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059933" cy="589787"/>
                    </a:xfrm>
                    <a:prstGeom prst="rect">
                      <a:avLst/>
                    </a:prstGeom>
                  </pic:spPr>
                </pic:pic>
              </a:graphicData>
            </a:graphic>
          </wp:inline>
        </w:drawing>
      </w:r>
    </w:p>
    <w:p w14:paraId="041E11D7" w14:textId="15B5DF80" w:rsidR="00BA0057" w:rsidRPr="00BA0057" w:rsidRDefault="00BA0057" w:rsidP="00BA0057">
      <w:pPr>
        <w:spacing w:beforeLines="250" w:before="600"/>
        <w:ind w:right="454"/>
        <w:jc w:val="right"/>
        <w:rPr>
          <w:rFonts w:ascii="Calibri" w:eastAsia="ＭＳ ゴシック" w:hAnsi="Calibri" w:cs="Calibri"/>
          <w:b/>
          <w:kern w:val="0"/>
          <w:sz w:val="40"/>
          <w:szCs w:val="22"/>
        </w:rPr>
      </w:pPr>
      <w:r w:rsidRPr="00BA0057">
        <w:rPr>
          <w:rFonts w:ascii="Calibri" w:eastAsia="ＭＳ ゴシック" w:hAnsi="Calibri" w:cs="Calibri"/>
          <w:b/>
          <w:color w:val="1F487C"/>
          <w:kern w:val="0"/>
          <w:sz w:val="40"/>
          <w:szCs w:val="22"/>
        </w:rPr>
        <w:t>OpenChain</w:t>
      </w:r>
      <w:del w:id="0" w:author="Mieko Sato" w:date="2017-05-29T23:23:00Z">
        <w:r w:rsidRPr="00BA0057" w:rsidDel="00245910">
          <w:rPr>
            <w:rFonts w:ascii="Calibri" w:eastAsia="ＭＳ ゴシック" w:hAnsi="Calibri" w:cs="Calibri"/>
            <w:b/>
            <w:color w:val="1F487C"/>
            <w:kern w:val="0"/>
            <w:sz w:val="40"/>
            <w:szCs w:val="22"/>
          </w:rPr>
          <w:delText xml:space="preserve"> </w:delText>
        </w:r>
      </w:del>
      <w:r w:rsidRPr="00BA0057">
        <w:rPr>
          <w:rFonts w:ascii="Calibri" w:eastAsia="ＭＳ ゴシック" w:hAnsi="Calibri" w:cs="Calibri"/>
          <w:b/>
          <w:color w:val="1F487C"/>
          <w:kern w:val="0"/>
          <w:sz w:val="40"/>
          <w:szCs w:val="22"/>
        </w:rPr>
        <w:t>仕様書</w:t>
      </w:r>
      <w:r w:rsidRPr="00BA0057">
        <w:rPr>
          <w:rFonts w:ascii="Calibri" w:eastAsia="ＭＳ ゴシック" w:hAnsi="Calibri" w:cs="Calibri"/>
          <w:noProof/>
          <w:kern w:val="0"/>
          <w:sz w:val="22"/>
          <w:szCs w:val="22"/>
        </w:rPr>
        <mc:AlternateContent>
          <mc:Choice Requires="wps">
            <w:drawing>
              <wp:anchor distT="0" distB="0" distL="0" distR="0" simplePos="0" relativeHeight="251659264" behindDoc="0" locked="0" layoutInCell="1" allowOverlap="1" wp14:anchorId="7A19D266" wp14:editId="4BA98A91">
                <wp:simplePos x="0" y="0"/>
                <wp:positionH relativeFrom="margin">
                  <wp:align>center</wp:align>
                </wp:positionH>
                <wp:positionV relativeFrom="paragraph">
                  <wp:posOffset>161290</wp:posOffset>
                </wp:positionV>
                <wp:extent cx="5940000" cy="0"/>
                <wp:effectExtent l="0" t="0" r="22860" b="19050"/>
                <wp:wrapTopAndBottom/>
                <wp:docPr id="1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000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B2CF2C" id="Line 6" o:spid="_x0000_s1026" style="position:absolute;left:0;text-align:left;z-index:251659264;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 from="0,12.7pt" to="467.7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" strokecolor="#4b7dba" strokeweight=".72pt">
                <w10:wrap type="topAndBottom" anchorx="margin"/>
              </v:line>
            </w:pict>
          </mc:Fallback>
        </mc:AlternateContent>
      </w:r>
    </w:p>
    <w:p w14:paraId="109F0A0C" w14:textId="4F1D08AC" w:rsidR="00BA0057" w:rsidRPr="00BA0057" w:rsidRDefault="00BA0057" w:rsidP="00BA0057">
      <w:pPr>
        <w:spacing w:before="272"/>
        <w:ind w:right="454"/>
        <w:jc w:val="right"/>
        <w:rPr>
          <w:rFonts w:ascii="Arial" w:eastAsia="ＭＳ Ｐゴシック" w:hAnsi="Arial" w:cs="Calibri"/>
          <w:kern w:val="0"/>
          <w:sz w:val="40"/>
          <w:szCs w:val="22"/>
        </w:rPr>
      </w:pPr>
      <w:r w:rsidRPr="00BA0057">
        <w:rPr>
          <w:rFonts w:ascii="Calibri" w:eastAsia="ＭＳ ゴシック" w:hAnsi="Calibri" w:cs="Calibri"/>
          <w:color w:val="1F487C"/>
          <w:kern w:val="0"/>
          <w:sz w:val="40"/>
          <w:szCs w:val="22"/>
        </w:rPr>
        <w:t>第</w:t>
      </w:r>
      <w:del w:id="1" w:author="Mieko Sato" w:date="2017-05-29T23:23:00Z">
        <w:r w:rsidRPr="00BA0057" w:rsidDel="00245910">
          <w:rPr>
            <w:rFonts w:ascii="Calibri" w:eastAsia="ＭＳ ゴシック" w:hAnsi="Calibri" w:cs="Calibri"/>
            <w:color w:val="1F487C"/>
            <w:kern w:val="0"/>
            <w:sz w:val="40"/>
            <w:szCs w:val="22"/>
          </w:rPr>
          <w:delText xml:space="preserve"> </w:delText>
        </w:r>
      </w:del>
      <w:r w:rsidRPr="00BA0057">
        <w:rPr>
          <w:rFonts w:ascii="Calibri" w:eastAsia="ＭＳ ゴシック" w:hAnsi="Calibri" w:cs="Calibri"/>
          <w:color w:val="1F487C"/>
          <w:kern w:val="0"/>
          <w:sz w:val="40"/>
          <w:szCs w:val="22"/>
        </w:rPr>
        <w:t>1.1</w:t>
      </w:r>
      <w:del w:id="2" w:author="Mieko Sato" w:date="2017-05-29T23:23:00Z">
        <w:r w:rsidRPr="00BA0057" w:rsidDel="00245910">
          <w:rPr>
            <w:rFonts w:ascii="Calibri" w:eastAsia="ＭＳ ゴシック" w:hAnsi="Calibri" w:cs="Calibri"/>
            <w:color w:val="1F487C"/>
            <w:kern w:val="0"/>
            <w:sz w:val="40"/>
            <w:szCs w:val="22"/>
          </w:rPr>
          <w:delText xml:space="preserve"> </w:delText>
        </w:r>
      </w:del>
      <w:r w:rsidRPr="00BA0057">
        <w:rPr>
          <w:rFonts w:ascii="Calibri" w:eastAsia="ＭＳ ゴシック" w:hAnsi="Calibri" w:cs="Calibri"/>
          <w:color w:val="1F487C"/>
          <w:kern w:val="0"/>
          <w:sz w:val="40"/>
          <w:szCs w:val="22"/>
        </w:rPr>
        <w:t>版</w:t>
      </w:r>
    </w:p>
    <w:p w14:paraId="405136E4" w14:textId="77777777" w:rsidR="00BA0057" w:rsidRPr="00BA0057" w:rsidRDefault="00BA0057" w:rsidP="00BA0057">
      <w:pPr>
        <w:rPr>
          <w:rFonts w:ascii="Arial" w:eastAsia="ＭＳ Ｐゴシック" w:hAnsi="Arial" w:cs="Calibri"/>
          <w:kern w:val="0"/>
          <w:sz w:val="15"/>
          <w:szCs w:val="22"/>
        </w:rPr>
      </w:pPr>
      <w:r w:rsidRPr="00BA0057">
        <w:rPr>
          <w:rFonts w:ascii="Arial" w:eastAsia="ＭＳ Ｐゴシック" w:hAnsi="Arial" w:cs="Calibri"/>
          <w:noProof/>
          <w:kern w:val="0"/>
          <w:sz w:val="22"/>
          <w:szCs w:val="22"/>
        </w:rPr>
        <mc:AlternateContent>
          <mc:Choice Requires="wps">
            <w:drawing>
              <wp:anchor distT="0" distB="0" distL="0" distR="0" simplePos="0" relativeHeight="251660288" behindDoc="0" locked="0" layoutInCell="1" allowOverlap="1" wp14:anchorId="4235ABBA" wp14:editId="2009CA40">
                <wp:simplePos x="0" y="0"/>
                <wp:positionH relativeFrom="margin">
                  <wp:posOffset>60699</wp:posOffset>
                </wp:positionH>
                <wp:positionV relativeFrom="page">
                  <wp:posOffset>9721215</wp:posOffset>
                </wp:positionV>
                <wp:extent cx="5939640" cy="0"/>
                <wp:effectExtent l="0" t="0" r="23495" b="19050"/>
                <wp:wrapTopAndBottom/>
                <wp:docPr id="1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64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1EE8A6" id="Line 5" o:spid="_x0000_s1026" style="position:absolute;left:0;text-align:left;z-index:251660288;visibility:visible;mso-wrap-style:square;mso-width-percent:0;mso-height-percent:0;mso-wrap-distance-left:0;mso-wrap-distance-top:0;mso-wrap-distance-right:0;mso-wrap-distance-bottom:0;mso-position-horizontal:absolute;mso-position-horizontal-relative:margin;mso-position-vertical:absolute;mso-position-vertical-relative:page;mso-width-percent:0;mso-height-percent:0;mso-width-relative:page;mso-height-relative:page" from="4.8pt,765.45pt" to="472.5pt,76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" strokecolor="#4b7dba" strokeweight=".72pt">
                <w10:wrap type="topAndBottom" anchorx="margin" anchory="page"/>
              </v:line>
            </w:pict>
          </mc:Fallback>
        </mc:AlternateContent>
      </w:r>
    </w:p>
    <w:p w14:paraId="06B39C14" w14:textId="77777777" w:rsidR="00BA0057" w:rsidRPr="00BA0057" w:rsidRDefault="00BA0057" w:rsidP="00BA0057">
      <w:pPr>
        <w:rPr>
          <w:rFonts w:ascii="Arial" w:eastAsia="ＭＳ Ｐゴシック" w:hAnsi="Arial" w:cs="Calibri"/>
          <w:kern w:val="0"/>
          <w:sz w:val="15"/>
          <w:szCs w:val="22"/>
        </w:rPr>
        <w:sectPr w:rsidR="00BA0057" w:rsidRPr="00BA0057" w:rsidSect="00BA0057">
          <w:pgSz w:w="11907" w:h="16840" w:code="9"/>
          <w:pgMar w:top="1134" w:right="1191" w:bottom="1021" w:left="1134" w:header="567" w:footer="1417" w:gutter="0"/>
          <w:cols w:space="720"/>
          <w:docGrid w:linePitch="299"/>
        </w:sectPr>
      </w:pPr>
    </w:p>
    <w:p w14:paraId="3377572D" w14:textId="77777777" w:rsidR="00BA0057" w:rsidRPr="00BA0057" w:rsidRDefault="00BA0057" w:rsidP="00BA0057">
      <w:pPr>
        <w:spacing w:line="20" w:lineRule="exact"/>
        <w:ind w:left="524"/>
        <w:rPr>
          <w:rFonts w:ascii="Arial" w:eastAsia="ＭＳ Ｐゴシック" w:hAnsi="Arial" w:cs="Calibri"/>
          <w:kern w:val="0"/>
          <w:sz w:val="2"/>
          <w:szCs w:val="22"/>
        </w:rPr>
      </w:pPr>
    </w:p>
    <w:p w14:paraId="04581DC3" w14:textId="77777777" w:rsidR="00BA0057" w:rsidRDefault="00BA0057" w:rsidP="00BA0057">
      <w:pPr>
        <w:spacing w:before="360"/>
        <w:jc w:val="center"/>
        <w:rPr>
          <w:rFonts w:ascii="Arial" w:eastAsia="ＭＳ Ｐゴシック" w:hAnsi="Arial" w:cs="Calibri"/>
          <w:b/>
          <w:color w:val="1F487C"/>
          <w:kern w:val="0"/>
          <w:sz w:val="36"/>
          <w:szCs w:val="22"/>
        </w:rPr>
      </w:pPr>
      <w:r w:rsidRPr="00BA0057">
        <w:rPr>
          <w:rFonts w:ascii="Arial" w:eastAsia="ＭＳ Ｐゴシック" w:hAnsi="Arial" w:cs="Calibri"/>
          <w:b/>
          <w:color w:val="1F487C"/>
          <w:kern w:val="0"/>
          <w:sz w:val="36"/>
          <w:szCs w:val="22"/>
        </w:rPr>
        <w:t>目次</w:t>
      </w:r>
    </w:p>
    <w:p w14:paraId="437A6F19" w14:textId="77777777" w:rsidR="00BA0057" w:rsidRPr="00BA0057" w:rsidRDefault="00BA0057">
      <w:pPr>
        <w:pStyle w:val="11"/>
        <w:tabs>
          <w:tab w:val="right" w:leader="dot" w:pos="9572"/>
        </w:tabs>
        <w:rPr>
          <w:b w:val="0"/>
          <w:bCs w:val="0"/>
          <w:noProof/>
          <w:sz w:val="21"/>
          <w:szCs w:val="22"/>
        </w:rPr>
      </w:pPr>
      <w:r>
        <w:rPr>
          <w:rFonts w:ascii="Arial" w:eastAsia="ＭＳ Ｐゴシック" w:hAnsi="Arial" w:cs="Calibri"/>
          <w:b w:val="0"/>
          <w:kern w:val="0"/>
          <w:sz w:val="36"/>
        </w:rPr>
        <w:fldChar w:fldCharType="begin"/>
      </w:r>
      <w:r>
        <w:rPr>
          <w:rFonts w:ascii="Arial" w:eastAsia="ＭＳ Ｐゴシック" w:hAnsi="Arial" w:cs="Calibri"/>
          <w:b w:val="0"/>
          <w:kern w:val="0"/>
          <w:sz w:val="36"/>
        </w:rPr>
        <w:instrText xml:space="preserve"> TOC \o "1-2" \u </w:instrText>
      </w:r>
      <w:r>
        <w:rPr>
          <w:rFonts w:ascii="Arial" w:eastAsia="ＭＳ Ｐゴシック" w:hAnsi="Arial" w:cs="Calibri"/>
          <w:b w:val="0"/>
          <w:kern w:val="0"/>
          <w:sz w:val="36"/>
        </w:rPr>
        <w:fldChar w:fldCharType="separate"/>
      </w:r>
      <w:r w:rsidRPr="00BA0057">
        <w:rPr>
          <w:rFonts w:ascii="Calibri" w:eastAsia="ＭＳ ゴシック" w:hAnsi="Calibri" w:cs="Cambria"/>
          <w:noProof/>
          <w:kern w:val="0"/>
          <w:shd w:val="clear" w:color="auto" w:fill="FDFDFD"/>
        </w:rPr>
        <w:t>免責事項（</w:t>
      </w:r>
      <w:r w:rsidRPr="00BA0057">
        <w:rPr>
          <w:rFonts w:ascii="Calibri" w:eastAsia="ＭＳ ゴシック" w:hAnsi="Calibri" w:cs="Cambria"/>
          <w:noProof/>
          <w:kern w:val="0"/>
          <w:shd w:val="clear" w:color="auto" w:fill="FDFDFD"/>
        </w:rPr>
        <w:t>Disclaimer</w:t>
      </w:r>
      <w:r w:rsidRPr="00BA0057">
        <w:rPr>
          <w:rFonts w:ascii="Calibri" w:eastAsia="ＭＳ ゴシック" w:hAnsi="Calibri" w:cs="Cambria"/>
          <w:noProof/>
          <w:kern w:val="0"/>
          <w:shd w:val="clear" w:color="auto" w:fill="FDFDFD"/>
        </w:rPr>
        <w:t>）</w:t>
      </w:r>
      <w:r w:rsidRPr="00BA0057">
        <w:rPr>
          <w:noProof/>
        </w:rPr>
        <w:tab/>
      </w:r>
      <w:r w:rsidRPr="00BA0057">
        <w:rPr>
          <w:noProof/>
        </w:rPr>
        <w:fldChar w:fldCharType="begin"/>
      </w:r>
      <w:r w:rsidRPr="00BA0057">
        <w:rPr>
          <w:noProof/>
        </w:rPr>
        <w:instrText xml:space="preserve"> PAGEREF _Toc483132244 \h </w:instrText>
      </w:r>
      <w:r w:rsidRPr="00BA0057">
        <w:rPr>
          <w:noProof/>
        </w:rPr>
      </w:r>
      <w:r w:rsidRPr="00BA0057">
        <w:rPr>
          <w:noProof/>
        </w:rPr>
        <w:fldChar w:fldCharType="separate"/>
      </w:r>
      <w:r w:rsidRPr="00BA0057">
        <w:rPr>
          <w:noProof/>
        </w:rPr>
        <w:t>3</w:t>
      </w:r>
      <w:r w:rsidRPr="00BA0057">
        <w:rPr>
          <w:noProof/>
        </w:rPr>
        <w:fldChar w:fldCharType="end"/>
      </w:r>
    </w:p>
    <w:p w14:paraId="4B04E0D5" w14:textId="77777777" w:rsidR="00BA0057" w:rsidRPr="00BA0057" w:rsidRDefault="00BA0057">
      <w:pPr>
        <w:pStyle w:val="11"/>
        <w:tabs>
          <w:tab w:val="right" w:leader="dot" w:pos="9572"/>
        </w:tabs>
        <w:rPr>
          <w:b w:val="0"/>
          <w:bCs w:val="0"/>
          <w:noProof/>
          <w:sz w:val="21"/>
          <w:szCs w:val="22"/>
        </w:rPr>
      </w:pPr>
      <w:r w:rsidRPr="00BA0057">
        <w:rPr>
          <w:rFonts w:ascii="Calibri" w:eastAsia="ＭＳ ゴシック" w:hAnsi="Calibri" w:cs="Cambria"/>
          <w:noProof/>
          <w:kern w:val="0"/>
          <w:shd w:val="clear" w:color="auto" w:fill="FDFDFD"/>
        </w:rPr>
        <w:t>著作権、ライセンス</w:t>
      </w:r>
      <w:r w:rsidRPr="00BA0057">
        <w:rPr>
          <w:noProof/>
        </w:rPr>
        <w:tab/>
      </w:r>
      <w:r w:rsidRPr="00BA0057">
        <w:rPr>
          <w:noProof/>
        </w:rPr>
        <w:fldChar w:fldCharType="begin"/>
      </w:r>
      <w:r w:rsidRPr="00BA0057">
        <w:rPr>
          <w:noProof/>
        </w:rPr>
        <w:instrText xml:space="preserve"> PAGEREF _Toc483132245 \h </w:instrText>
      </w:r>
      <w:r w:rsidRPr="00BA0057">
        <w:rPr>
          <w:noProof/>
        </w:rPr>
      </w:r>
      <w:r w:rsidRPr="00BA0057">
        <w:rPr>
          <w:noProof/>
        </w:rPr>
        <w:fldChar w:fldCharType="separate"/>
      </w:r>
      <w:r w:rsidRPr="00BA0057">
        <w:rPr>
          <w:noProof/>
        </w:rPr>
        <w:t>3</w:t>
      </w:r>
      <w:r w:rsidRPr="00BA0057">
        <w:rPr>
          <w:noProof/>
        </w:rPr>
        <w:fldChar w:fldCharType="end"/>
      </w:r>
    </w:p>
    <w:p w14:paraId="1532218D" w14:textId="3B69C14C" w:rsidR="00BA0057" w:rsidRPr="00245910" w:rsidRDefault="00BA0057" w:rsidP="00245910">
      <w:pPr>
        <w:pStyle w:val="11"/>
        <w:tabs>
          <w:tab w:val="right" w:leader="dot" w:pos="9572"/>
        </w:tabs>
        <w:rPr>
          <w:rFonts w:ascii="Calibri" w:eastAsia="ＭＳ ゴシック" w:hAnsi="Calibri" w:cs="Cambria"/>
          <w:noProof/>
          <w:kern w:val="0"/>
          <w:shd w:val="clear" w:color="auto" w:fill="FDFDFD"/>
          <w:rPrChange w:id="3" w:author="Mieko Sato" w:date="2017-05-29T23:23:00Z">
            <w:rPr>
              <w:b w:val="0"/>
              <w:bCs w:val="0"/>
              <w:noProof/>
              <w:sz w:val="21"/>
              <w:szCs w:val="22"/>
            </w:rPr>
          </w:rPrChange>
        </w:rPr>
      </w:pPr>
      <w:r w:rsidRPr="00BA0057">
        <w:rPr>
          <w:rFonts w:ascii="Calibri" w:eastAsia="ＭＳ ゴシック" w:hAnsi="Calibri" w:cs="Cambria"/>
          <w:noProof/>
          <w:kern w:val="0"/>
          <w:shd w:val="clear" w:color="auto" w:fill="FDFDFD"/>
        </w:rPr>
        <w:t>1</w:t>
      </w:r>
      <w:ins w:id="4" w:author="Mieko Sato" w:date="2017-05-29T23:23:00Z">
        <w:r w:rsidR="00245910">
          <w:rPr>
            <w:rFonts w:ascii="Calibri" w:eastAsia="ＭＳ ゴシック" w:hAnsi="Calibri" w:cs="Cambria" w:hint="eastAsia"/>
            <w:noProof/>
            <w:kern w:val="0"/>
            <w:shd w:val="clear" w:color="auto" w:fill="FDFDFD"/>
          </w:rPr>
          <w:t>）</w:t>
        </w:r>
      </w:ins>
      <w:del w:id="5" w:author="Mieko Sato" w:date="2017-05-29T23:23:00Z">
        <w:r w:rsidRPr="00BA0057" w:rsidDel="00245910">
          <w:rPr>
            <w:rFonts w:ascii="Calibri" w:eastAsia="ＭＳ ゴシック" w:hAnsi="Calibri" w:cs="Cambria"/>
            <w:noProof/>
            <w:kern w:val="0"/>
            <w:shd w:val="clear" w:color="auto" w:fill="FDFDFD"/>
          </w:rPr>
          <w:delText>)</w:delText>
        </w:r>
      </w:del>
      <w:r w:rsidRPr="00BA0057">
        <w:rPr>
          <w:rFonts w:ascii="Calibri" w:eastAsia="ＭＳ ゴシック" w:hAnsi="Calibri" w:cs="Cambria"/>
          <w:noProof/>
          <w:kern w:val="0"/>
          <w:shd w:val="clear" w:color="auto" w:fill="FDFDFD"/>
        </w:rPr>
        <w:t>はじめに</w:t>
      </w:r>
      <w:r w:rsidRPr="00BA0057">
        <w:rPr>
          <w:noProof/>
        </w:rPr>
        <w:tab/>
      </w:r>
      <w:r w:rsidRPr="00BA0057">
        <w:rPr>
          <w:noProof/>
        </w:rPr>
        <w:fldChar w:fldCharType="begin"/>
      </w:r>
      <w:r w:rsidRPr="00BA0057">
        <w:rPr>
          <w:noProof/>
        </w:rPr>
        <w:instrText xml:space="preserve"> PAGEREF _Toc483132246 \h </w:instrText>
      </w:r>
      <w:r w:rsidRPr="00BA0057">
        <w:rPr>
          <w:noProof/>
        </w:rPr>
      </w:r>
      <w:r w:rsidRPr="00BA0057">
        <w:rPr>
          <w:noProof/>
        </w:rPr>
        <w:fldChar w:fldCharType="separate"/>
      </w:r>
      <w:r w:rsidRPr="00BA0057">
        <w:rPr>
          <w:noProof/>
        </w:rPr>
        <w:t>4</w:t>
      </w:r>
      <w:r w:rsidRPr="00BA0057">
        <w:rPr>
          <w:noProof/>
        </w:rPr>
        <w:fldChar w:fldCharType="end"/>
      </w:r>
    </w:p>
    <w:p w14:paraId="3F3DCD5A" w14:textId="51D64A92" w:rsidR="00BA0057" w:rsidRPr="00BA0057" w:rsidRDefault="00BA0057">
      <w:pPr>
        <w:pStyle w:val="11"/>
        <w:tabs>
          <w:tab w:val="right" w:leader="dot" w:pos="9572"/>
        </w:tabs>
        <w:rPr>
          <w:b w:val="0"/>
          <w:bCs w:val="0"/>
          <w:noProof/>
          <w:sz w:val="21"/>
          <w:szCs w:val="22"/>
        </w:rPr>
      </w:pPr>
      <w:r w:rsidRPr="00BA0057">
        <w:rPr>
          <w:rFonts w:ascii="Calibri" w:eastAsia="ＭＳ ゴシック" w:hAnsi="Calibri" w:cs="Cambria"/>
          <w:noProof/>
          <w:kern w:val="0"/>
          <w:shd w:val="clear" w:color="auto" w:fill="FDFDFD"/>
        </w:rPr>
        <w:t>2</w:t>
      </w:r>
      <w:ins w:id="6" w:author="Mieko Sato" w:date="2017-05-29T23:23:00Z">
        <w:r w:rsidR="00245910">
          <w:rPr>
            <w:rFonts w:ascii="Calibri" w:eastAsia="ＭＳ ゴシック" w:hAnsi="Calibri" w:cs="Cambria" w:hint="eastAsia"/>
            <w:noProof/>
            <w:kern w:val="0"/>
            <w:shd w:val="clear" w:color="auto" w:fill="FDFDFD"/>
          </w:rPr>
          <w:t>）</w:t>
        </w:r>
      </w:ins>
      <w:del w:id="7" w:author="Mieko Sato" w:date="2017-05-29T23:23:00Z">
        <w:r w:rsidRPr="00BA0057" w:rsidDel="00245910">
          <w:rPr>
            <w:rFonts w:ascii="Calibri" w:eastAsia="ＭＳ ゴシック" w:hAnsi="Calibri" w:cs="Cambria"/>
            <w:noProof/>
            <w:kern w:val="0"/>
            <w:shd w:val="clear" w:color="auto" w:fill="FDFDFD"/>
          </w:rPr>
          <w:delText>)</w:delText>
        </w:r>
      </w:del>
      <w:r w:rsidRPr="00BA0057">
        <w:rPr>
          <w:rFonts w:ascii="Calibri" w:eastAsia="ＭＳ ゴシック" w:hAnsi="Calibri" w:cs="Cambria"/>
          <w:noProof/>
          <w:kern w:val="0"/>
          <w:shd w:val="clear" w:color="auto" w:fill="FDFDFD"/>
        </w:rPr>
        <w:t>用語の定義</w:t>
      </w:r>
      <w:r w:rsidRPr="00BA0057">
        <w:rPr>
          <w:noProof/>
        </w:rPr>
        <w:tab/>
      </w:r>
      <w:r w:rsidRPr="00BA0057">
        <w:rPr>
          <w:noProof/>
        </w:rPr>
        <w:fldChar w:fldCharType="begin"/>
      </w:r>
      <w:r w:rsidRPr="00BA0057">
        <w:rPr>
          <w:noProof/>
        </w:rPr>
        <w:instrText xml:space="preserve"> PAGEREF _Toc483132247 \h </w:instrText>
      </w:r>
      <w:r w:rsidRPr="00BA0057">
        <w:rPr>
          <w:noProof/>
        </w:rPr>
      </w:r>
      <w:r w:rsidRPr="00BA0057">
        <w:rPr>
          <w:noProof/>
        </w:rPr>
        <w:fldChar w:fldCharType="separate"/>
      </w:r>
      <w:r w:rsidRPr="00BA0057">
        <w:rPr>
          <w:noProof/>
        </w:rPr>
        <w:t>5</w:t>
      </w:r>
      <w:r w:rsidRPr="00BA0057">
        <w:rPr>
          <w:noProof/>
        </w:rPr>
        <w:fldChar w:fldCharType="end"/>
      </w:r>
    </w:p>
    <w:p w14:paraId="40FBD933" w14:textId="3B9AC90B" w:rsidR="00BA0057" w:rsidRPr="00BA0057" w:rsidRDefault="00BA0057">
      <w:pPr>
        <w:pStyle w:val="11"/>
        <w:tabs>
          <w:tab w:val="right" w:leader="dot" w:pos="9572"/>
        </w:tabs>
        <w:rPr>
          <w:b w:val="0"/>
          <w:bCs w:val="0"/>
          <w:noProof/>
          <w:sz w:val="21"/>
          <w:szCs w:val="22"/>
        </w:rPr>
      </w:pPr>
      <w:r w:rsidRPr="00BA0057">
        <w:rPr>
          <w:rFonts w:ascii="Calibri" w:eastAsia="ＭＳ ゴシック" w:hAnsi="Calibri" w:cs="Cambria"/>
          <w:noProof/>
          <w:kern w:val="0"/>
          <w:shd w:val="clear" w:color="auto" w:fill="FDFDFD"/>
        </w:rPr>
        <w:t>3</w:t>
      </w:r>
      <w:ins w:id="8" w:author="Mieko Sato" w:date="2017-05-29T23:23:00Z">
        <w:r w:rsidR="00245910">
          <w:rPr>
            <w:rFonts w:ascii="Calibri" w:eastAsia="ＭＳ ゴシック" w:hAnsi="Calibri" w:cs="Cambria" w:hint="eastAsia"/>
            <w:noProof/>
            <w:kern w:val="0"/>
            <w:shd w:val="clear" w:color="auto" w:fill="FDFDFD"/>
          </w:rPr>
          <w:t>）</w:t>
        </w:r>
      </w:ins>
      <w:del w:id="9" w:author="Mieko Sato" w:date="2017-05-29T23:23:00Z">
        <w:r w:rsidRPr="00BA0057" w:rsidDel="00245910">
          <w:rPr>
            <w:rFonts w:ascii="Calibri" w:eastAsia="ＭＳ ゴシック" w:hAnsi="Calibri" w:cs="Cambria"/>
            <w:noProof/>
            <w:kern w:val="0"/>
            <w:shd w:val="clear" w:color="auto" w:fill="FDFDFD"/>
          </w:rPr>
          <w:delText>)</w:delText>
        </w:r>
      </w:del>
      <w:r w:rsidRPr="00BA0057">
        <w:rPr>
          <w:rFonts w:ascii="Calibri" w:eastAsia="ＭＳ ゴシック" w:hAnsi="Calibri" w:cs="Cambria"/>
          <w:noProof/>
          <w:kern w:val="0"/>
          <w:shd w:val="clear" w:color="auto" w:fill="FDFDFD"/>
        </w:rPr>
        <w:t>満たすべき要件</w:t>
      </w:r>
      <w:r w:rsidRPr="00BA0057">
        <w:rPr>
          <w:noProof/>
        </w:rPr>
        <w:tab/>
      </w:r>
      <w:r w:rsidRPr="00BA0057">
        <w:rPr>
          <w:noProof/>
        </w:rPr>
        <w:fldChar w:fldCharType="begin"/>
      </w:r>
      <w:r w:rsidRPr="00BA0057">
        <w:rPr>
          <w:noProof/>
        </w:rPr>
        <w:instrText xml:space="preserve"> PAGEREF _Toc483132248 \h </w:instrText>
      </w:r>
      <w:r w:rsidRPr="00BA0057">
        <w:rPr>
          <w:noProof/>
        </w:rPr>
      </w:r>
      <w:r w:rsidRPr="00BA0057">
        <w:rPr>
          <w:noProof/>
        </w:rPr>
        <w:fldChar w:fldCharType="separate"/>
      </w:r>
      <w:r w:rsidRPr="00BA0057">
        <w:rPr>
          <w:noProof/>
        </w:rPr>
        <w:t>6</w:t>
      </w:r>
      <w:r w:rsidRPr="00BA0057">
        <w:rPr>
          <w:noProof/>
        </w:rPr>
        <w:fldChar w:fldCharType="end"/>
      </w:r>
    </w:p>
    <w:p w14:paraId="18C85BC3" w14:textId="77777777" w:rsidR="00BA0057" w:rsidRPr="00BA0057" w:rsidRDefault="00BA0057">
      <w:pPr>
        <w:pStyle w:val="22"/>
        <w:tabs>
          <w:tab w:val="right" w:leader="dot" w:pos="9572"/>
        </w:tabs>
        <w:rPr>
          <w:noProof/>
          <w:szCs w:val="22"/>
        </w:rPr>
      </w:pPr>
      <w:r w:rsidRPr="00BA0057">
        <w:rPr>
          <w:rFonts w:ascii="Cambria" w:eastAsia="Calibri" w:hAnsi="Calibri" w:cs="Calibri"/>
          <w:noProof/>
          <w:kern w:val="0"/>
        </w:rPr>
        <w:t>G1: FOSS</w:t>
      </w:r>
      <w:r w:rsidRPr="00BA0057">
        <w:rPr>
          <w:rFonts w:ascii="Cambria" w:eastAsia="Calibri" w:hAnsi="Calibri" w:cs="Calibri"/>
          <w:noProof/>
          <w:kern w:val="0"/>
        </w:rPr>
        <w:t>に関わる責任の理解</w:t>
      </w:r>
      <w:r w:rsidRPr="00BA0057">
        <w:rPr>
          <w:noProof/>
        </w:rPr>
        <w:tab/>
      </w:r>
      <w:r w:rsidRPr="00BA0057">
        <w:rPr>
          <w:noProof/>
        </w:rPr>
        <w:fldChar w:fldCharType="begin"/>
      </w:r>
      <w:r w:rsidRPr="00BA0057">
        <w:rPr>
          <w:noProof/>
        </w:rPr>
        <w:instrText xml:space="preserve"> PAGEREF _Toc483132249 \h </w:instrText>
      </w:r>
      <w:r w:rsidRPr="00BA0057">
        <w:rPr>
          <w:noProof/>
        </w:rPr>
      </w:r>
      <w:r w:rsidRPr="00BA0057">
        <w:rPr>
          <w:noProof/>
        </w:rPr>
        <w:fldChar w:fldCharType="separate"/>
      </w:r>
      <w:r w:rsidRPr="00BA0057">
        <w:rPr>
          <w:noProof/>
        </w:rPr>
        <w:t>6</w:t>
      </w:r>
      <w:r w:rsidRPr="00BA0057">
        <w:rPr>
          <w:noProof/>
        </w:rPr>
        <w:fldChar w:fldCharType="end"/>
      </w:r>
    </w:p>
    <w:p w14:paraId="59750056" w14:textId="77777777" w:rsidR="00BA0057" w:rsidRPr="00BA0057" w:rsidRDefault="00BA0057">
      <w:pPr>
        <w:pStyle w:val="22"/>
        <w:tabs>
          <w:tab w:val="right" w:leader="dot" w:pos="9572"/>
        </w:tabs>
        <w:rPr>
          <w:noProof/>
          <w:szCs w:val="22"/>
        </w:rPr>
      </w:pPr>
      <w:r w:rsidRPr="00BA0057">
        <w:rPr>
          <w:rFonts w:ascii="Cambria" w:eastAsia="Calibri" w:hAnsi="Calibri" w:cs="Calibri"/>
          <w:noProof/>
          <w:kern w:val="0"/>
        </w:rPr>
        <w:t xml:space="preserve">G2: </w:t>
      </w:r>
      <w:r w:rsidRPr="00BA0057">
        <w:rPr>
          <w:rFonts w:ascii="Cambria" w:eastAsia="Calibri" w:hAnsi="Calibri" w:cs="Calibri"/>
          <w:noProof/>
          <w:kern w:val="0"/>
        </w:rPr>
        <w:t>コンプライアンスを履行するための責任者のアサイン</w:t>
      </w:r>
      <w:r w:rsidRPr="00BA0057">
        <w:rPr>
          <w:noProof/>
        </w:rPr>
        <w:tab/>
      </w:r>
      <w:r w:rsidRPr="00BA0057">
        <w:rPr>
          <w:noProof/>
        </w:rPr>
        <w:fldChar w:fldCharType="begin"/>
      </w:r>
      <w:r w:rsidRPr="00BA0057">
        <w:rPr>
          <w:noProof/>
        </w:rPr>
        <w:instrText xml:space="preserve"> PAGEREF _Toc483132250 \h </w:instrText>
      </w:r>
      <w:r w:rsidRPr="00BA0057">
        <w:rPr>
          <w:noProof/>
        </w:rPr>
      </w:r>
      <w:r w:rsidRPr="00BA0057">
        <w:rPr>
          <w:noProof/>
        </w:rPr>
        <w:fldChar w:fldCharType="separate"/>
      </w:r>
      <w:r w:rsidRPr="00BA0057">
        <w:rPr>
          <w:noProof/>
        </w:rPr>
        <w:t>8</w:t>
      </w:r>
      <w:r w:rsidRPr="00BA0057">
        <w:rPr>
          <w:noProof/>
        </w:rPr>
        <w:fldChar w:fldCharType="end"/>
      </w:r>
    </w:p>
    <w:p w14:paraId="789ABB6E" w14:textId="77777777" w:rsidR="00BA0057" w:rsidRPr="00BA0057" w:rsidRDefault="00BA0057">
      <w:pPr>
        <w:pStyle w:val="22"/>
        <w:tabs>
          <w:tab w:val="right" w:leader="dot" w:pos="9572"/>
        </w:tabs>
        <w:rPr>
          <w:noProof/>
          <w:szCs w:val="22"/>
        </w:rPr>
      </w:pPr>
      <w:r w:rsidRPr="00BA0057">
        <w:rPr>
          <w:rFonts w:ascii="Cambria" w:eastAsia="Calibri" w:hAnsi="Calibri" w:cs="Calibri"/>
          <w:noProof/>
          <w:kern w:val="0"/>
        </w:rPr>
        <w:t>G3: FOSS</w:t>
      </w:r>
      <w:r w:rsidRPr="00BA0057">
        <w:rPr>
          <w:rFonts w:ascii="Cambria" w:eastAsia="Calibri" w:hAnsi="Calibri" w:cs="Calibri"/>
          <w:noProof/>
          <w:kern w:val="0"/>
        </w:rPr>
        <w:t>コンテンツのレビューと承認</w:t>
      </w:r>
      <w:r w:rsidRPr="00BA0057">
        <w:rPr>
          <w:noProof/>
        </w:rPr>
        <w:tab/>
      </w:r>
      <w:r w:rsidRPr="00BA0057">
        <w:rPr>
          <w:noProof/>
        </w:rPr>
        <w:fldChar w:fldCharType="begin"/>
      </w:r>
      <w:r w:rsidRPr="00BA0057">
        <w:rPr>
          <w:noProof/>
        </w:rPr>
        <w:instrText xml:space="preserve"> PAGEREF _Toc483132251 \h </w:instrText>
      </w:r>
      <w:r w:rsidRPr="00BA0057">
        <w:rPr>
          <w:noProof/>
        </w:rPr>
      </w:r>
      <w:r w:rsidRPr="00BA0057">
        <w:rPr>
          <w:noProof/>
        </w:rPr>
        <w:fldChar w:fldCharType="separate"/>
      </w:r>
      <w:r w:rsidRPr="00BA0057">
        <w:rPr>
          <w:noProof/>
        </w:rPr>
        <w:t>9</w:t>
      </w:r>
      <w:r w:rsidRPr="00BA0057">
        <w:rPr>
          <w:noProof/>
        </w:rPr>
        <w:fldChar w:fldCharType="end"/>
      </w:r>
    </w:p>
    <w:p w14:paraId="63156325" w14:textId="77777777" w:rsidR="00BA0057" w:rsidRPr="00BA0057" w:rsidRDefault="00BA0057">
      <w:pPr>
        <w:pStyle w:val="22"/>
        <w:tabs>
          <w:tab w:val="right" w:leader="dot" w:pos="9572"/>
        </w:tabs>
        <w:rPr>
          <w:noProof/>
          <w:szCs w:val="22"/>
        </w:rPr>
      </w:pPr>
      <w:r w:rsidRPr="00BA0057">
        <w:rPr>
          <w:rFonts w:ascii="Cambria" w:eastAsia="Calibri" w:hAnsi="Calibri" w:cs="Calibri"/>
          <w:noProof/>
          <w:kern w:val="0"/>
        </w:rPr>
        <w:t>G4: FOSS</w:t>
      </w:r>
      <w:r w:rsidRPr="00BA0057">
        <w:rPr>
          <w:rFonts w:ascii="Cambria" w:eastAsia="Calibri" w:hAnsi="Calibri" w:cs="Calibri"/>
          <w:noProof/>
          <w:kern w:val="0"/>
        </w:rPr>
        <w:t>コンテンツ</w:t>
      </w:r>
      <w:r w:rsidRPr="00BA0057">
        <w:rPr>
          <w:rFonts w:ascii="Cambria" w:eastAsia="Calibri" w:hAnsi="Calibri" w:cs="Calibri"/>
          <w:noProof/>
          <w:kern w:val="0"/>
        </w:rPr>
        <w:t xml:space="preserve"> </w:t>
      </w:r>
      <w:r w:rsidRPr="00BA0057">
        <w:rPr>
          <w:rFonts w:ascii="Cambria" w:eastAsia="Calibri" w:hAnsi="Calibri" w:cs="Calibri"/>
          <w:noProof/>
          <w:kern w:val="0"/>
        </w:rPr>
        <w:t>ドキュメントとコンプライアンス関連資料の頒布</w:t>
      </w:r>
      <w:r w:rsidRPr="00BA0057">
        <w:rPr>
          <w:noProof/>
        </w:rPr>
        <w:tab/>
      </w:r>
      <w:r w:rsidRPr="00BA0057">
        <w:rPr>
          <w:noProof/>
        </w:rPr>
        <w:fldChar w:fldCharType="begin"/>
      </w:r>
      <w:r w:rsidRPr="00BA0057">
        <w:rPr>
          <w:noProof/>
        </w:rPr>
        <w:instrText xml:space="preserve"> PAGEREF _Toc483132252 \h </w:instrText>
      </w:r>
      <w:r w:rsidRPr="00BA0057">
        <w:rPr>
          <w:noProof/>
        </w:rPr>
      </w:r>
      <w:r w:rsidRPr="00BA0057">
        <w:rPr>
          <w:noProof/>
        </w:rPr>
        <w:fldChar w:fldCharType="separate"/>
      </w:r>
      <w:r w:rsidRPr="00BA0057">
        <w:rPr>
          <w:noProof/>
        </w:rPr>
        <w:t>10</w:t>
      </w:r>
      <w:r w:rsidRPr="00BA0057">
        <w:rPr>
          <w:noProof/>
        </w:rPr>
        <w:fldChar w:fldCharType="end"/>
      </w:r>
    </w:p>
    <w:p w14:paraId="468969C4" w14:textId="77777777" w:rsidR="00BA0057" w:rsidRPr="00BA0057" w:rsidRDefault="00BA0057">
      <w:pPr>
        <w:pStyle w:val="22"/>
        <w:tabs>
          <w:tab w:val="right" w:leader="dot" w:pos="9572"/>
        </w:tabs>
        <w:rPr>
          <w:noProof/>
          <w:szCs w:val="22"/>
        </w:rPr>
      </w:pPr>
      <w:r w:rsidRPr="00BA0057">
        <w:rPr>
          <w:rFonts w:ascii="Cambria" w:eastAsia="Calibri" w:hAnsi="Calibri" w:cs="Calibri"/>
          <w:noProof/>
          <w:kern w:val="0"/>
        </w:rPr>
        <w:t>G5: FOSS</w:t>
      </w:r>
      <w:r w:rsidRPr="00BA0057">
        <w:rPr>
          <w:rFonts w:ascii="Cambria" w:eastAsia="Calibri" w:hAnsi="Calibri" w:cs="Calibri"/>
          <w:noProof/>
          <w:kern w:val="0"/>
        </w:rPr>
        <w:t>コミュニティへの（積極的な）関わり方の理解</w:t>
      </w:r>
      <w:r w:rsidRPr="00BA0057">
        <w:rPr>
          <w:noProof/>
        </w:rPr>
        <w:tab/>
      </w:r>
      <w:r w:rsidRPr="00BA0057">
        <w:rPr>
          <w:noProof/>
        </w:rPr>
        <w:fldChar w:fldCharType="begin"/>
      </w:r>
      <w:r w:rsidRPr="00BA0057">
        <w:rPr>
          <w:noProof/>
        </w:rPr>
        <w:instrText xml:space="preserve"> PAGEREF _Toc483132253 \h </w:instrText>
      </w:r>
      <w:r w:rsidRPr="00BA0057">
        <w:rPr>
          <w:noProof/>
        </w:rPr>
      </w:r>
      <w:r w:rsidRPr="00BA0057">
        <w:rPr>
          <w:noProof/>
        </w:rPr>
        <w:fldChar w:fldCharType="separate"/>
      </w:r>
      <w:r w:rsidRPr="00BA0057">
        <w:rPr>
          <w:noProof/>
        </w:rPr>
        <w:t>11</w:t>
      </w:r>
      <w:r w:rsidRPr="00BA0057">
        <w:rPr>
          <w:noProof/>
        </w:rPr>
        <w:fldChar w:fldCharType="end"/>
      </w:r>
    </w:p>
    <w:p w14:paraId="20AB708D" w14:textId="77777777" w:rsidR="00BA0057" w:rsidRPr="00BA0057" w:rsidRDefault="00BA0057">
      <w:pPr>
        <w:pStyle w:val="22"/>
        <w:tabs>
          <w:tab w:val="right" w:leader="dot" w:pos="9572"/>
        </w:tabs>
        <w:rPr>
          <w:noProof/>
          <w:szCs w:val="22"/>
        </w:rPr>
      </w:pPr>
      <w:r w:rsidRPr="00BA0057">
        <w:rPr>
          <w:rFonts w:ascii="Cambria" w:eastAsia="Calibri" w:hAnsi="Calibri" w:cs="Calibri"/>
          <w:noProof/>
          <w:kern w:val="0"/>
        </w:rPr>
        <w:t>G6: OpenChain</w:t>
      </w:r>
      <w:r w:rsidRPr="00BA0057">
        <w:rPr>
          <w:rFonts w:ascii="Cambria" w:eastAsia="Calibri" w:hAnsi="Calibri" w:cs="Calibri"/>
          <w:noProof/>
          <w:kern w:val="0"/>
        </w:rPr>
        <w:t>要件適合の認定</w:t>
      </w:r>
      <w:r w:rsidRPr="00BA0057">
        <w:rPr>
          <w:noProof/>
        </w:rPr>
        <w:tab/>
      </w:r>
      <w:r w:rsidRPr="00BA0057">
        <w:rPr>
          <w:noProof/>
        </w:rPr>
        <w:fldChar w:fldCharType="begin"/>
      </w:r>
      <w:r w:rsidRPr="00BA0057">
        <w:rPr>
          <w:noProof/>
        </w:rPr>
        <w:instrText xml:space="preserve"> PAGEREF _Toc483132254 \h </w:instrText>
      </w:r>
      <w:r w:rsidRPr="00BA0057">
        <w:rPr>
          <w:noProof/>
        </w:rPr>
      </w:r>
      <w:r w:rsidRPr="00BA0057">
        <w:rPr>
          <w:noProof/>
        </w:rPr>
        <w:fldChar w:fldCharType="separate"/>
      </w:r>
      <w:r w:rsidRPr="00BA0057">
        <w:rPr>
          <w:noProof/>
        </w:rPr>
        <w:t>12</w:t>
      </w:r>
      <w:r w:rsidRPr="00BA0057">
        <w:rPr>
          <w:noProof/>
        </w:rPr>
        <w:fldChar w:fldCharType="end"/>
      </w:r>
    </w:p>
    <w:p w14:paraId="6C099DB9" w14:textId="29F3057A" w:rsidR="00BA0057" w:rsidRDefault="00BA0057">
      <w:pPr>
        <w:pStyle w:val="11"/>
        <w:tabs>
          <w:tab w:val="right" w:leader="dot" w:pos="9572"/>
        </w:tabs>
        <w:rPr>
          <w:b w:val="0"/>
          <w:bCs w:val="0"/>
          <w:noProof/>
          <w:sz w:val="21"/>
          <w:szCs w:val="22"/>
        </w:rPr>
      </w:pPr>
      <w:r w:rsidRPr="00BA0057">
        <w:rPr>
          <w:rFonts w:ascii="Calibri" w:eastAsia="ＭＳ ゴシック" w:hAnsi="Calibri" w:cs="Cambria"/>
          <w:noProof/>
          <w:kern w:val="0"/>
          <w:shd w:val="clear" w:color="auto" w:fill="FDFDFD"/>
        </w:rPr>
        <w:t>付録</w:t>
      </w:r>
      <w:r w:rsidRPr="00BA0057">
        <w:rPr>
          <w:rFonts w:ascii="Calibri" w:eastAsia="ＭＳ ゴシック" w:hAnsi="Calibri" w:cs="Cambria"/>
          <w:noProof/>
          <w:kern w:val="0"/>
          <w:shd w:val="clear" w:color="auto" w:fill="FDFDFD"/>
        </w:rPr>
        <w:t>I</w:t>
      </w:r>
      <w:r w:rsidRPr="00BA0057">
        <w:rPr>
          <w:rFonts w:ascii="Calibri" w:eastAsia="ＭＳ ゴシック" w:hAnsi="Calibri" w:cs="Cambria"/>
          <w:noProof/>
          <w:kern w:val="0"/>
          <w:shd w:val="clear" w:color="auto" w:fill="FDFDFD"/>
        </w:rPr>
        <w:t>：</w:t>
      </w:r>
      <w:del w:id="10" w:author="工内隆" w:date="2017-05-29T16:14:00Z">
        <w:r w:rsidRPr="00BA0057" w:rsidDel="00CC0F96">
          <w:rPr>
            <w:rFonts w:ascii="Calibri" w:eastAsia="ＭＳ ゴシック" w:hAnsi="Calibri" w:cs="Cambria"/>
            <w:noProof/>
            <w:kern w:val="0"/>
            <w:shd w:val="clear" w:color="auto" w:fill="FDFDFD"/>
          </w:rPr>
          <w:delText>言語</w:delText>
        </w:r>
      </w:del>
      <w:ins w:id="11" w:author="工内隆" w:date="2017-05-29T16:14:00Z">
        <w:del w:id="12" w:author="Mieko Sato" w:date="2017-05-29T23:24:00Z">
          <w:r w:rsidR="00CC0F96" w:rsidDel="00AC31F6">
            <w:rPr>
              <w:rFonts w:ascii="Calibri" w:eastAsia="ＭＳ ゴシック" w:hAnsi="Calibri" w:cs="Cambria" w:hint="eastAsia"/>
              <w:noProof/>
              <w:kern w:val="0"/>
              <w:shd w:val="clear" w:color="auto" w:fill="FDFDFD"/>
            </w:rPr>
            <w:delText>各国語</w:delText>
          </w:r>
        </w:del>
      </w:ins>
      <w:ins w:id="13" w:author="Mieko Sato" w:date="2017-05-29T23:24:00Z">
        <w:r w:rsidR="00AC31F6">
          <w:rPr>
            <w:rFonts w:ascii="Calibri" w:eastAsia="ＭＳ ゴシック" w:hAnsi="Calibri" w:cs="Cambria" w:hint="eastAsia"/>
            <w:noProof/>
            <w:kern w:val="0"/>
            <w:shd w:val="clear" w:color="auto" w:fill="FDFDFD"/>
          </w:rPr>
          <w:t>本文書の</w:t>
        </w:r>
      </w:ins>
      <w:r w:rsidRPr="00BA0057">
        <w:rPr>
          <w:rFonts w:ascii="Calibri" w:eastAsia="ＭＳ ゴシック" w:hAnsi="Calibri" w:cs="Cambria"/>
          <w:noProof/>
          <w:kern w:val="0"/>
          <w:shd w:val="clear" w:color="auto" w:fill="FDFDFD"/>
        </w:rPr>
        <w:t>翻訳について</w:t>
      </w:r>
      <w:r w:rsidRPr="00BA0057">
        <w:rPr>
          <w:noProof/>
        </w:rPr>
        <w:tab/>
      </w:r>
      <w:r w:rsidRPr="00BA0057">
        <w:rPr>
          <w:noProof/>
        </w:rPr>
        <w:fldChar w:fldCharType="begin"/>
      </w:r>
      <w:r w:rsidRPr="00BA0057">
        <w:rPr>
          <w:noProof/>
        </w:rPr>
        <w:instrText xml:space="preserve"> PAGEREF _Toc483132255 \h </w:instrText>
      </w:r>
      <w:r w:rsidRPr="00BA0057">
        <w:rPr>
          <w:noProof/>
        </w:rPr>
      </w:r>
      <w:r w:rsidRPr="00BA0057">
        <w:rPr>
          <w:noProof/>
        </w:rPr>
        <w:fldChar w:fldCharType="separate"/>
      </w:r>
      <w:r w:rsidRPr="00BA0057">
        <w:rPr>
          <w:noProof/>
        </w:rPr>
        <w:t>13</w:t>
      </w:r>
      <w:r w:rsidRPr="00BA0057">
        <w:rPr>
          <w:noProof/>
        </w:rPr>
        <w:fldChar w:fldCharType="end"/>
      </w:r>
    </w:p>
    <w:p w14:paraId="47F4AD81" w14:textId="77777777" w:rsidR="00BA0057" w:rsidRPr="00BA0057" w:rsidRDefault="00BA0057" w:rsidP="00BA0057">
      <w:pPr>
        <w:spacing w:before="360"/>
        <w:ind w:left="4547" w:right="4264"/>
        <w:jc w:val="center"/>
        <w:rPr>
          <w:rFonts w:ascii="Arial" w:eastAsia="ＭＳ Ｐゴシック" w:hAnsi="Arial" w:cs="Calibri"/>
          <w:kern w:val="0"/>
          <w:sz w:val="22"/>
          <w:szCs w:val="22"/>
        </w:rPr>
        <w:sectPr w:rsidR="00BA0057" w:rsidRPr="00BA0057" w:rsidSect="005D0201">
          <w:headerReference w:type="default" r:id="rId9"/>
          <w:footerReference w:type="default" r:id="rId10"/>
          <w:pgSz w:w="11907" w:h="16840" w:code="9"/>
          <w:pgMar w:top="1134" w:right="1191" w:bottom="1021" w:left="1134" w:header="567" w:footer="1417" w:gutter="0"/>
          <w:cols w:space="720"/>
          <w:docGrid w:linePitch="299"/>
        </w:sectPr>
      </w:pPr>
      <w:r>
        <w:rPr>
          <w:rFonts w:ascii="Arial" w:eastAsia="ＭＳ Ｐゴシック" w:hAnsi="Arial" w:cs="Calibri"/>
          <w:b/>
          <w:kern w:val="0"/>
          <w:sz w:val="36"/>
          <w:szCs w:val="24"/>
        </w:rPr>
        <w:fldChar w:fldCharType="end"/>
      </w:r>
    </w:p>
    <w:p w14:paraId="10B10BE7" w14:textId="77777777" w:rsidR="00BA0057" w:rsidRPr="00BA0057" w:rsidRDefault="00BA0057" w:rsidP="00BA0057">
      <w:pPr>
        <w:spacing w:before="120"/>
        <w:ind w:left="560"/>
        <w:outlineLvl w:val="0"/>
        <w:rPr>
          <w:rFonts w:ascii="Calibri" w:eastAsia="ＭＳ ゴシック" w:hAnsi="Calibri" w:cs="Cambria"/>
          <w:b/>
          <w:bCs/>
          <w:color w:val="365F91"/>
          <w:kern w:val="0"/>
          <w:sz w:val="28"/>
          <w:szCs w:val="28"/>
          <w:shd w:val="clear" w:color="auto" w:fill="FDFDFD"/>
        </w:rPr>
      </w:pPr>
      <w:bookmarkStart w:id="14" w:name="_Toc480816633"/>
      <w:bookmarkStart w:id="15" w:name="_Toc483131392"/>
      <w:bookmarkStart w:id="16" w:name="_Toc483132244"/>
      <w:r w:rsidRPr="00BA0057">
        <w:rPr>
          <w:rFonts w:ascii="Calibri" w:eastAsia="ＭＳ ゴシック" w:hAnsi="Calibri" w:cs="Cambria"/>
          <w:b/>
          <w:bCs/>
          <w:color w:val="365F91"/>
          <w:kern w:val="0"/>
          <w:sz w:val="28"/>
          <w:szCs w:val="28"/>
          <w:shd w:val="clear" w:color="auto" w:fill="FDFDFD"/>
        </w:rPr>
        <w:lastRenderedPageBreak/>
        <w:t>免責事項（</w:t>
      </w:r>
      <w:r w:rsidRPr="00BA0057">
        <w:rPr>
          <w:rFonts w:ascii="Calibri" w:eastAsia="ＭＳ ゴシック" w:hAnsi="Calibri" w:cs="Cambria"/>
          <w:b/>
          <w:bCs/>
          <w:color w:val="365F91"/>
          <w:kern w:val="0"/>
          <w:sz w:val="28"/>
          <w:szCs w:val="28"/>
          <w:shd w:val="clear" w:color="auto" w:fill="FDFDFD"/>
        </w:rPr>
        <w:t>Disclaimer</w:t>
      </w:r>
      <w:r w:rsidRPr="00BA0057">
        <w:rPr>
          <w:rFonts w:ascii="Calibri" w:eastAsia="ＭＳ ゴシック" w:hAnsi="Calibri" w:cs="Cambria"/>
          <w:b/>
          <w:bCs/>
          <w:color w:val="365F91"/>
          <w:kern w:val="0"/>
          <w:sz w:val="28"/>
          <w:szCs w:val="28"/>
          <w:shd w:val="clear" w:color="auto" w:fill="FDFDFD"/>
        </w:rPr>
        <w:t>）</w:t>
      </w:r>
      <w:bookmarkEnd w:id="14"/>
      <w:bookmarkEnd w:id="15"/>
      <w:bookmarkEnd w:id="16"/>
    </w:p>
    <w:p w14:paraId="73224ED1" w14:textId="5CD87508" w:rsidR="00BA0057" w:rsidRPr="00BA0057" w:rsidRDefault="00BA0057" w:rsidP="00BA0057">
      <w:pPr>
        <w:spacing w:beforeLines="100" w:before="240"/>
        <w:ind w:leftChars="300" w:left="630"/>
        <w:rPr>
          <w:rFonts w:ascii="Calibri" w:eastAsia="ＭＳ ゴシック" w:hAnsi="Calibri" w:cs="Calibri"/>
          <w:kern w:val="0"/>
          <w:sz w:val="22"/>
          <w:szCs w:val="22"/>
        </w:rPr>
      </w:pPr>
      <w:r w:rsidRPr="00BA0057">
        <w:rPr>
          <w:rFonts w:ascii="Calibri" w:eastAsia="ＭＳ ゴシック" w:hAnsi="Calibri" w:cs="Calibri" w:hint="eastAsia"/>
          <w:kern w:val="0"/>
          <w:sz w:val="22"/>
          <w:szCs w:val="22"/>
        </w:rPr>
        <w:t>本文書は、</w:t>
      </w:r>
      <w:r w:rsidRPr="00BA0057">
        <w:rPr>
          <w:rFonts w:ascii="Calibri" w:eastAsia="ＭＳ ゴシック" w:hAnsi="Calibri" w:cs="Calibri"/>
          <w:kern w:val="0"/>
          <w:sz w:val="22"/>
          <w:szCs w:val="22"/>
        </w:rPr>
        <w:t>The Linux Foundation</w:t>
      </w:r>
      <w:r w:rsidRPr="00BA0057">
        <w:rPr>
          <w:rFonts w:ascii="Calibri" w:eastAsia="ＭＳ ゴシック" w:hAnsi="Calibri" w:cs="Calibri" w:hint="eastAsia"/>
          <w:kern w:val="0"/>
          <w:sz w:val="22"/>
          <w:szCs w:val="22"/>
        </w:rPr>
        <w:t>における</w:t>
      </w:r>
      <w:r w:rsidRPr="00BA0057">
        <w:rPr>
          <w:rFonts w:ascii="Calibri" w:eastAsia="ＭＳ ゴシック" w:hAnsi="Calibri" w:cs="Calibri"/>
          <w:kern w:val="0"/>
          <w:sz w:val="22"/>
          <w:szCs w:val="22"/>
        </w:rPr>
        <w:t>OpenChain</w:t>
      </w:r>
      <w:r w:rsidRPr="00BA0057">
        <w:rPr>
          <w:rFonts w:ascii="Calibri" w:eastAsia="ＭＳ ゴシック" w:hAnsi="Calibri" w:cs="Calibri" w:hint="eastAsia"/>
          <w:kern w:val="0"/>
          <w:sz w:val="22"/>
          <w:szCs w:val="22"/>
        </w:rPr>
        <w:t>プロジェクトの英文ドキュメントから翻訳された公式翻訳版です。</w:t>
      </w:r>
      <w:ins w:id="17" w:author="Mieko Sato" w:date="2017-05-29T23:24:00Z">
        <w:r w:rsidR="00AC31F6">
          <w:rPr>
            <w:rFonts w:ascii="Calibri" w:eastAsia="ＭＳ ゴシック" w:hAnsi="Calibri" w:cs="Calibri" w:hint="eastAsia"/>
            <w:kern w:val="0"/>
            <w:sz w:val="22"/>
            <w:szCs w:val="22"/>
          </w:rPr>
          <w:t>ただし</w:t>
        </w:r>
      </w:ins>
      <w:r w:rsidRPr="00BA0057">
        <w:rPr>
          <w:rFonts w:ascii="Calibri" w:eastAsia="ＭＳ ゴシック" w:hAnsi="Calibri" w:cs="Calibri" w:hint="eastAsia"/>
          <w:kern w:val="0"/>
          <w:sz w:val="22"/>
          <w:szCs w:val="22"/>
        </w:rPr>
        <w:t>翻訳版と英語版との間で何らかの意味の違いがあった場合には、英語版が優先されます。</w:t>
      </w:r>
    </w:p>
    <w:p w14:paraId="0636A715" w14:textId="77777777" w:rsidR="00BA0057" w:rsidRPr="00BA0057" w:rsidRDefault="00BA0057" w:rsidP="00BA0057">
      <w:pPr>
        <w:spacing w:beforeLines="100" w:before="240"/>
        <w:ind w:leftChars="300" w:left="630"/>
        <w:rPr>
          <w:rFonts w:ascii="Calibri" w:eastAsia="ＭＳ ゴシック" w:hAnsi="Calibri" w:cs="Calibri"/>
          <w:kern w:val="0"/>
          <w:sz w:val="22"/>
          <w:szCs w:val="22"/>
        </w:rPr>
      </w:pPr>
      <w:r w:rsidRPr="00BA0057">
        <w:rPr>
          <w:rFonts w:ascii="Calibri" w:eastAsia="ＭＳ ゴシック" w:hAnsi="Calibri" w:cs="Calibri" w:hint="eastAsia"/>
          <w:kern w:val="0"/>
          <w:sz w:val="22"/>
          <w:szCs w:val="22"/>
        </w:rPr>
        <w:t>また、</w:t>
      </w:r>
      <w:r w:rsidRPr="00BA0057">
        <w:rPr>
          <w:rFonts w:ascii="Calibri" w:eastAsia="ＭＳ ゴシック" w:hAnsi="Calibri" w:cs="Calibri"/>
          <w:kern w:val="0"/>
          <w:sz w:val="22"/>
          <w:szCs w:val="22"/>
        </w:rPr>
        <w:t>OpenChain</w:t>
      </w:r>
      <w:r w:rsidRPr="00BA0057">
        <w:rPr>
          <w:rFonts w:ascii="Calibri" w:eastAsia="ＭＳ ゴシック" w:hAnsi="Calibri" w:cs="Calibri" w:hint="eastAsia"/>
          <w:kern w:val="0"/>
          <w:sz w:val="22"/>
          <w:szCs w:val="22"/>
        </w:rPr>
        <w:t>は世界中のメンバー企業が参加するプロジェクトではありますが、資料の細部では必ずしも各国の法令を検討していない可能性もあります。本翻訳資料を日本で活用する際には、各企業の法務部門を加えた検討が不可欠です。</w:t>
      </w:r>
    </w:p>
    <w:p w14:paraId="79B48D8B" w14:textId="77777777" w:rsidR="00BA0057" w:rsidRPr="00BA0057" w:rsidRDefault="00BA0057" w:rsidP="00BA0057">
      <w:pPr>
        <w:spacing w:beforeLines="100" w:before="240" w:afterLines="100" w:after="240"/>
        <w:ind w:leftChars="300" w:left="630"/>
        <w:rPr>
          <w:rFonts w:ascii="Calibri" w:eastAsia="ＭＳ ゴシック" w:hAnsi="Calibri" w:cs="Calibri"/>
          <w:kern w:val="0"/>
          <w:sz w:val="22"/>
          <w:szCs w:val="22"/>
        </w:rPr>
      </w:pPr>
      <w:r w:rsidRPr="00BA0057">
        <w:rPr>
          <w:rFonts w:ascii="Calibri" w:eastAsia="ＭＳ ゴシック" w:hAnsi="Calibri" w:cs="Calibri"/>
          <w:kern w:val="0"/>
          <w:sz w:val="22"/>
          <w:szCs w:val="22"/>
          <w:lang w:eastAsia="en-US"/>
        </w:rPr>
        <w:t>This is an official translation from the OpenChain Project. It has been translated from the original English text. In the event there is confusion between a translation and the English version, The English text shall take precedence.</w:t>
      </w:r>
    </w:p>
    <w:p w14:paraId="1EA70130" w14:textId="77777777" w:rsidR="00BA0057" w:rsidRPr="00BA0057" w:rsidRDefault="00BA0057" w:rsidP="00BA0057">
      <w:pPr>
        <w:spacing w:before="62"/>
        <w:ind w:left="560"/>
        <w:outlineLvl w:val="0"/>
        <w:rPr>
          <w:rFonts w:ascii="Calibri" w:eastAsia="ＭＳ ゴシック" w:hAnsi="Calibri" w:cs="Cambria"/>
          <w:b/>
          <w:bCs/>
          <w:color w:val="365F91"/>
          <w:kern w:val="0"/>
          <w:sz w:val="28"/>
          <w:szCs w:val="28"/>
          <w:shd w:val="clear" w:color="auto" w:fill="FDFDFD"/>
        </w:rPr>
      </w:pPr>
      <w:bookmarkStart w:id="18" w:name="_Toc480816634"/>
      <w:bookmarkStart w:id="19" w:name="_Toc483131393"/>
      <w:bookmarkStart w:id="20" w:name="_Toc483132245"/>
      <w:r w:rsidRPr="00BA0057">
        <w:rPr>
          <w:rFonts w:ascii="Calibri" w:eastAsia="ＭＳ ゴシック" w:hAnsi="Calibri" w:cs="Cambria" w:hint="eastAsia"/>
          <w:b/>
          <w:bCs/>
          <w:color w:val="365F91"/>
          <w:kern w:val="0"/>
          <w:sz w:val="28"/>
          <w:szCs w:val="28"/>
          <w:shd w:val="clear" w:color="auto" w:fill="FDFDFD"/>
        </w:rPr>
        <w:t>著作権、ライセンス</w:t>
      </w:r>
      <w:bookmarkEnd w:id="18"/>
      <w:bookmarkEnd w:id="19"/>
      <w:bookmarkEnd w:id="20"/>
    </w:p>
    <w:p w14:paraId="07E5534D" w14:textId="77777777" w:rsidR="00702B3C" w:rsidRPr="00BA0057" w:rsidRDefault="00702B3C" w:rsidP="00702B3C">
      <w:pPr>
        <w:spacing w:beforeLines="100" w:before="240"/>
        <w:ind w:leftChars="300" w:left="630"/>
        <w:rPr>
          <w:rFonts w:ascii="Calibri" w:eastAsia="ＭＳ ゴシック" w:hAnsi="Calibri" w:cs="Calibri"/>
          <w:kern w:val="0"/>
          <w:sz w:val="22"/>
          <w:szCs w:val="22"/>
        </w:rPr>
      </w:pPr>
      <w:r>
        <w:rPr>
          <w:rFonts w:ascii="Calibri" w:eastAsia="ＭＳ ゴシック" w:hAnsi="Calibri" w:cs="Calibri"/>
          <w:kern w:val="0"/>
          <w:sz w:val="22"/>
          <w:szCs w:val="22"/>
        </w:rPr>
        <w:t xml:space="preserve">Copyright © 2016-2017 Linux Foundation. </w:t>
      </w:r>
      <w:r>
        <w:rPr>
          <w:rFonts w:ascii="Calibri" w:eastAsia="ＭＳ ゴシック" w:hAnsi="Calibri" w:cs="Calibri"/>
          <w:kern w:val="0"/>
          <w:sz w:val="22"/>
          <w:szCs w:val="22"/>
        </w:rPr>
        <w:t>本仕様書の利用は、</w:t>
      </w:r>
      <w:r>
        <w:rPr>
          <w:rFonts w:ascii="Calibri" w:eastAsia="ＭＳ ゴシック" w:hAnsi="Calibri" w:cs="Calibri"/>
          <w:kern w:val="0"/>
          <w:sz w:val="22"/>
          <w:szCs w:val="22"/>
        </w:rPr>
        <w:t xml:space="preserve">Creative Commons Attribution 4.0 International (CC-BY 4.0) </w:t>
      </w:r>
      <w:r>
        <w:rPr>
          <w:rFonts w:ascii="Calibri" w:eastAsia="ＭＳ ゴシック" w:hAnsi="Calibri" w:cs="Calibri"/>
          <w:kern w:val="0"/>
          <w:sz w:val="22"/>
          <w:szCs w:val="22"/>
        </w:rPr>
        <w:t>ライセンスの下で許諾されます。ライセンスの写しは</w:t>
      </w:r>
      <w:r>
        <w:rPr>
          <w:rFonts w:ascii="Calibri" w:eastAsia="ＭＳ ゴシック" w:hAnsi="Calibri" w:cs="Calibri"/>
          <w:kern w:val="0"/>
          <w:sz w:val="22"/>
          <w:szCs w:val="22"/>
        </w:rPr>
        <w:t xml:space="preserve"> </w:t>
      </w:r>
      <w:hyperlink r:id="rId11" w:history="1">
        <w:r w:rsidR="00F92F90" w:rsidRPr="00D757EB">
          <w:rPr>
            <w:rStyle w:val="a6"/>
            <w:rFonts w:ascii="Calibri" w:eastAsia="ＭＳ ゴシック" w:hAnsi="Calibri" w:cs="Calibri"/>
            <w:kern w:val="0"/>
            <w:sz w:val="22"/>
            <w:szCs w:val="22"/>
          </w:rPr>
          <w:t>https://creativecommons.org/licenses/by/4.0/</w:t>
        </w:r>
      </w:hyperlink>
      <w:r>
        <w:rPr>
          <w:rFonts w:ascii="Calibri" w:eastAsia="ＭＳ ゴシック" w:hAnsi="Calibri" w:cs="Calibri"/>
          <w:kern w:val="0"/>
          <w:sz w:val="22"/>
          <w:szCs w:val="22"/>
        </w:rPr>
        <w:t xml:space="preserve"> </w:t>
      </w:r>
      <w:r>
        <w:rPr>
          <w:rFonts w:ascii="Calibri" w:eastAsia="ＭＳ ゴシック" w:hAnsi="Calibri" w:cs="Calibri"/>
          <w:kern w:val="0"/>
          <w:sz w:val="22"/>
          <w:szCs w:val="22"/>
        </w:rPr>
        <w:t>で確認できます。</w:t>
      </w:r>
      <w:hyperlink r:id="rId12" w:history="1"/>
    </w:p>
    <w:p w14:paraId="03B961AE" w14:textId="77777777" w:rsidR="00BA0057" w:rsidRPr="00BA0057" w:rsidRDefault="004D4C6E" w:rsidP="00BA0057">
      <w:pPr>
        <w:spacing w:beforeLines="100" w:before="240"/>
        <w:ind w:leftChars="300" w:left="630"/>
        <w:rPr>
          <w:rFonts w:ascii="Calibri" w:eastAsia="ＭＳ ゴシック" w:hAnsi="Calibri" w:cs="Calibri"/>
          <w:kern w:val="0"/>
          <w:sz w:val="22"/>
          <w:szCs w:val="22"/>
        </w:rPr>
      </w:pPr>
      <w:hyperlink r:id="rId13" w:history="1"/>
    </w:p>
    <w:p w14:paraId="79E5063B" w14:textId="77777777" w:rsidR="00BA0057" w:rsidRPr="00BA0057" w:rsidRDefault="00BA0057" w:rsidP="00BA0057">
      <w:pPr>
        <w:rPr>
          <w:rFonts w:ascii="Calibri" w:eastAsia="ＭＳ ゴシック" w:hAnsi="Calibri" w:cs="Calibri"/>
          <w:kern w:val="0"/>
          <w:sz w:val="22"/>
          <w:szCs w:val="22"/>
        </w:rPr>
        <w:sectPr w:rsidR="00BA0057" w:rsidRPr="00BA0057" w:rsidSect="005D0201">
          <w:footerReference w:type="default" r:id="rId14"/>
          <w:pgSz w:w="11907" w:h="16840" w:code="9"/>
          <w:pgMar w:top="1134" w:right="1191" w:bottom="1021" w:left="1134" w:header="567" w:footer="1417" w:gutter="0"/>
          <w:cols w:space="720"/>
          <w:docGrid w:linePitch="299"/>
        </w:sectPr>
      </w:pPr>
    </w:p>
    <w:p w14:paraId="622D0436" w14:textId="30F90F9C" w:rsidR="00BA0057" w:rsidRPr="00BA0057" w:rsidRDefault="00BA0057" w:rsidP="00BA0057">
      <w:pPr>
        <w:spacing w:beforeLines="100" w:before="240"/>
        <w:ind w:left="560"/>
        <w:outlineLvl w:val="0"/>
        <w:rPr>
          <w:rFonts w:ascii="Calibri" w:eastAsia="ＭＳ ゴシック" w:hAnsi="Calibri" w:cs="Cambria"/>
          <w:b/>
          <w:bCs/>
          <w:color w:val="365F91"/>
          <w:kern w:val="0"/>
          <w:sz w:val="28"/>
          <w:szCs w:val="28"/>
          <w:shd w:val="clear" w:color="auto" w:fill="FDFDFD"/>
        </w:rPr>
      </w:pPr>
      <w:bookmarkStart w:id="21" w:name="_bookmark0"/>
      <w:bookmarkStart w:id="22" w:name="_Toc480816635"/>
      <w:bookmarkStart w:id="23" w:name="_Toc483131394"/>
      <w:bookmarkStart w:id="24" w:name="_Toc483132246"/>
      <w:bookmarkEnd w:id="21"/>
      <w:r w:rsidRPr="00BA0057">
        <w:rPr>
          <w:rFonts w:ascii="Calibri" w:eastAsia="ＭＳ ゴシック" w:hAnsi="Calibri" w:cs="Cambria"/>
          <w:b/>
          <w:bCs/>
          <w:color w:val="365F91"/>
          <w:kern w:val="0"/>
          <w:sz w:val="28"/>
          <w:szCs w:val="28"/>
          <w:shd w:val="clear" w:color="auto" w:fill="FDFDFD"/>
        </w:rPr>
        <w:lastRenderedPageBreak/>
        <w:t>1</w:t>
      </w:r>
      <w:ins w:id="25" w:author="Mieko Sato" w:date="2017-05-29T23:25:00Z">
        <w:r w:rsidR="00AC31F6">
          <w:rPr>
            <w:rFonts w:ascii="Calibri" w:eastAsia="ＭＳ ゴシック" w:hAnsi="Calibri" w:cs="Cambria" w:hint="eastAsia"/>
            <w:b/>
            <w:bCs/>
            <w:color w:val="365F91"/>
            <w:kern w:val="0"/>
            <w:sz w:val="28"/>
            <w:szCs w:val="28"/>
            <w:shd w:val="clear" w:color="auto" w:fill="FDFDFD"/>
          </w:rPr>
          <w:t>）</w:t>
        </w:r>
      </w:ins>
      <w:del w:id="26" w:author="Mieko Sato" w:date="2017-05-29T23:25:00Z">
        <w:r w:rsidRPr="00BA0057" w:rsidDel="00AC31F6">
          <w:rPr>
            <w:rFonts w:ascii="Calibri" w:eastAsia="ＭＳ ゴシック" w:hAnsi="Calibri" w:cs="Cambria"/>
            <w:b/>
            <w:bCs/>
            <w:color w:val="365F91"/>
            <w:kern w:val="0"/>
            <w:sz w:val="28"/>
            <w:szCs w:val="28"/>
            <w:shd w:val="clear" w:color="auto" w:fill="FDFDFD"/>
          </w:rPr>
          <w:delText>)</w:delText>
        </w:r>
      </w:del>
      <w:r w:rsidRPr="00BA0057">
        <w:rPr>
          <w:rFonts w:ascii="Calibri" w:eastAsia="ＭＳ ゴシック" w:hAnsi="Calibri" w:cs="Cambria"/>
          <w:b/>
          <w:bCs/>
          <w:color w:val="365F91"/>
          <w:kern w:val="0"/>
          <w:sz w:val="28"/>
          <w:szCs w:val="28"/>
          <w:shd w:val="clear" w:color="auto" w:fill="FDFDFD"/>
        </w:rPr>
        <w:t>はじめに</w:t>
      </w:r>
      <w:bookmarkEnd w:id="22"/>
      <w:bookmarkEnd w:id="23"/>
      <w:bookmarkEnd w:id="24"/>
    </w:p>
    <w:p w14:paraId="74077257" w14:textId="77777777" w:rsidR="00BA0057" w:rsidRPr="00BA0057" w:rsidRDefault="00BA0057" w:rsidP="00BA0057">
      <w:pPr>
        <w:spacing w:beforeLines="100" w:before="240" w:line="276" w:lineRule="auto"/>
        <w:ind w:left="561" w:right="227"/>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OpenChain </w:t>
      </w:r>
      <w:r w:rsidRPr="00BA0057">
        <w:rPr>
          <w:rFonts w:ascii="Calibri" w:eastAsia="ＭＳ ゴシック" w:hAnsi="Calibri" w:cs="Calibri"/>
          <w:kern w:val="0"/>
          <w:sz w:val="22"/>
          <w:szCs w:val="22"/>
        </w:rPr>
        <w:t>イニシアチブは</w:t>
      </w:r>
      <w:r w:rsidRPr="00BA0057">
        <w:rPr>
          <w:rFonts w:ascii="Calibri" w:eastAsia="ＭＳ ゴシック" w:hAnsi="Calibri" w:cs="Calibri"/>
          <w:kern w:val="0"/>
          <w:sz w:val="22"/>
          <w:szCs w:val="22"/>
        </w:rPr>
        <w:t>2013</w:t>
      </w:r>
      <w:r w:rsidRPr="00BA0057">
        <w:rPr>
          <w:rFonts w:ascii="Calibri" w:eastAsia="ＭＳ ゴシック" w:hAnsi="Calibri" w:cs="Calibri"/>
          <w:kern w:val="0"/>
          <w:sz w:val="22"/>
          <w:szCs w:val="22"/>
        </w:rPr>
        <w:t>年に開始されました。当時ソフトウェア</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サプライチェーンでオープンソースを活用していた実務者グループは、オープンソース</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コンプライアンスに関して</w:t>
      </w:r>
      <w:r w:rsidRPr="00BA0057">
        <w:rPr>
          <w:rFonts w:ascii="Calibri" w:eastAsia="ＭＳ ゴシック" w:hAnsi="Calibri" w:cs="Calibri"/>
          <w:kern w:val="0"/>
          <w:sz w:val="22"/>
          <w:szCs w:val="22"/>
        </w:rPr>
        <w:t>2</w:t>
      </w:r>
      <w:r w:rsidRPr="00BA0057">
        <w:rPr>
          <w:rFonts w:ascii="Calibri" w:eastAsia="ＭＳ ゴシック" w:hAnsi="Calibri" w:cs="Calibri"/>
          <w:kern w:val="0"/>
          <w:sz w:val="22"/>
          <w:szCs w:val="22"/>
        </w:rPr>
        <w:t>つのパターンを見出していました。それは、</w:t>
      </w:r>
      <w:r w:rsidRPr="00BA0057">
        <w:rPr>
          <w:rFonts w:ascii="Calibri" w:eastAsia="ＭＳ ゴシック" w:hAnsi="Calibri" w:cs="Calibri"/>
          <w:kern w:val="0"/>
          <w:sz w:val="22"/>
          <w:szCs w:val="22"/>
        </w:rPr>
        <w:t>1</w:t>
      </w:r>
      <w:r w:rsidRPr="00BA0057">
        <w:rPr>
          <w:rFonts w:ascii="Calibri" w:eastAsia="ＭＳ ゴシック" w:hAnsi="Calibri" w:cs="Calibri"/>
          <w:kern w:val="0"/>
          <w:sz w:val="22"/>
          <w:szCs w:val="22"/>
        </w:rPr>
        <w:t>）成熟したオープンソース</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コンプライアンス</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プログラムを持つ組織のプロセスには顕著な類似性があること、および、</w:t>
      </w:r>
      <w:r w:rsidRPr="00BA0057">
        <w:rPr>
          <w:rFonts w:ascii="Calibri" w:eastAsia="ＭＳ ゴシック" w:hAnsi="Calibri" w:cs="Calibri"/>
          <w:kern w:val="0"/>
          <w:sz w:val="22"/>
          <w:szCs w:val="22"/>
        </w:rPr>
        <w:t>2</w:t>
      </w:r>
      <w:r w:rsidRPr="00BA0057">
        <w:rPr>
          <w:rFonts w:ascii="Calibri" w:eastAsia="ＭＳ ゴシック" w:hAnsi="Calibri" w:cs="Calibri"/>
          <w:kern w:val="0"/>
          <w:sz w:val="22"/>
          <w:szCs w:val="22"/>
        </w:rPr>
        <w:t>）いまだに多くの組織が遅れたコンプライアンス</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プログラムでソフトウェアをやりとりしていること、です。後者の実態は、やりとりするソフトウェアに付随したコンプライアンス関連資料の一貫性や品質に対する信頼を喪失させました。そしてその結果、サプライチェーンの各段階で、上流側組織が既に実行したコンプライアンス業務を下流側組織が頻繁に再実行していました。</w:t>
      </w:r>
    </w:p>
    <w:p w14:paraId="5CBA74EE" w14:textId="77777777" w:rsidR="00BA0057" w:rsidRPr="00BA0057" w:rsidRDefault="00BA0057" w:rsidP="00BA0057">
      <w:pPr>
        <w:spacing w:before="197" w:line="276" w:lineRule="auto"/>
        <w:ind w:left="560" w:right="394"/>
        <w:rPr>
          <w:rFonts w:ascii="Calibri" w:eastAsia="ＭＳ ゴシック" w:hAnsi="Calibri" w:cs="Calibri"/>
          <w:kern w:val="0"/>
          <w:sz w:val="22"/>
          <w:szCs w:val="22"/>
        </w:rPr>
      </w:pPr>
      <w:r w:rsidRPr="00BA0057">
        <w:rPr>
          <w:rFonts w:ascii="Calibri" w:eastAsia="ＭＳ ゴシック" w:hAnsi="Calibri" w:cs="Calibri"/>
          <w:kern w:val="0"/>
          <w:sz w:val="22"/>
          <w:szCs w:val="22"/>
        </w:rPr>
        <w:t>こうした背景から、標準的なコンプライアンス</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プログラムの仕様書を整備できるかどうかを検討する研究グループが形成されました。この仕様書は、</w:t>
      </w:r>
      <w:r w:rsidRPr="00BA0057">
        <w:rPr>
          <w:rFonts w:ascii="Calibri" w:eastAsia="ＭＳ ゴシック" w:hAnsi="Calibri" w:cs="Calibri"/>
          <w:kern w:val="0"/>
          <w:sz w:val="22"/>
          <w:szCs w:val="22"/>
        </w:rPr>
        <w:t>i</w:t>
      </w:r>
      <w:r w:rsidRPr="00BA0057">
        <w:rPr>
          <w:rFonts w:ascii="Calibri" w:eastAsia="ＭＳ ゴシック" w:hAnsi="Calibri" w:cs="Calibri"/>
          <w:kern w:val="0"/>
          <w:sz w:val="22"/>
          <w:szCs w:val="22"/>
        </w:rPr>
        <w:t>）業界全体で共有されるオープンソース</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コンプライアンス関連情報の品質と一貫性の向上促進、および、</w:t>
      </w:r>
      <w:r w:rsidRPr="00BA0057">
        <w:rPr>
          <w:rFonts w:ascii="Calibri" w:eastAsia="ＭＳ ゴシック" w:hAnsi="Calibri" w:cs="Calibri"/>
          <w:kern w:val="0"/>
          <w:sz w:val="22"/>
          <w:szCs w:val="22"/>
        </w:rPr>
        <w:t>ii</w:t>
      </w:r>
      <w:r w:rsidRPr="00BA0057">
        <w:rPr>
          <w:rFonts w:ascii="Calibri" w:eastAsia="ＭＳ ゴシック" w:hAnsi="Calibri" w:cs="Calibri"/>
          <w:kern w:val="0"/>
          <w:sz w:val="22"/>
          <w:szCs w:val="22"/>
        </w:rPr>
        <w:t>）コンプライアンス作業の再実施に起因するオープンソース関連の作業コストの低減、を実現するものです。本グループはワーキング</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グループへと発展し、その後</w:t>
      </w:r>
      <w:r w:rsidRPr="00BA0057">
        <w:rPr>
          <w:rFonts w:ascii="Calibri" w:eastAsia="ＭＳ ゴシック" w:hAnsi="Calibri" w:cs="Calibri"/>
          <w:kern w:val="0"/>
          <w:sz w:val="22"/>
          <w:szCs w:val="22"/>
        </w:rPr>
        <w:t>2016</w:t>
      </w:r>
      <w:r w:rsidRPr="00BA0057">
        <w:rPr>
          <w:rFonts w:ascii="Calibri" w:eastAsia="ＭＳ ゴシック" w:hAnsi="Calibri" w:cs="Calibri"/>
          <w:kern w:val="0"/>
          <w:sz w:val="22"/>
          <w:szCs w:val="22"/>
        </w:rPr>
        <w:t>年</w:t>
      </w:r>
      <w:r w:rsidRPr="00BA0057">
        <w:rPr>
          <w:rFonts w:ascii="Calibri" w:eastAsia="ＭＳ ゴシック" w:hAnsi="Calibri" w:cs="Calibri"/>
          <w:kern w:val="0"/>
          <w:sz w:val="22"/>
          <w:szCs w:val="22"/>
        </w:rPr>
        <w:t>4</w:t>
      </w:r>
      <w:r w:rsidRPr="00BA0057">
        <w:rPr>
          <w:rFonts w:ascii="Calibri" w:eastAsia="ＭＳ ゴシック" w:hAnsi="Calibri" w:cs="Calibri"/>
          <w:kern w:val="0"/>
          <w:sz w:val="22"/>
          <w:szCs w:val="22"/>
        </w:rPr>
        <w:t>月に正式に</w:t>
      </w:r>
      <w:r w:rsidRPr="00BA0057">
        <w:rPr>
          <w:rFonts w:ascii="Calibri" w:eastAsia="ＭＳ ゴシック" w:hAnsi="Calibri" w:cs="Calibri"/>
          <w:kern w:val="0"/>
          <w:sz w:val="22"/>
          <w:szCs w:val="22"/>
        </w:rPr>
        <w:t>Linux Foundation</w:t>
      </w:r>
      <w:r w:rsidRPr="00BA0057">
        <w:rPr>
          <w:rFonts w:ascii="Calibri" w:eastAsia="ＭＳ ゴシック" w:hAnsi="Calibri" w:cs="Calibri"/>
          <w:kern w:val="0"/>
          <w:sz w:val="22"/>
          <w:szCs w:val="22"/>
        </w:rPr>
        <w:t>協業プロジェクトとして組織されました。</w:t>
      </w:r>
    </w:p>
    <w:p w14:paraId="7824BC14" w14:textId="77777777" w:rsidR="00BA0057" w:rsidRPr="00BA0057" w:rsidRDefault="00BA0057" w:rsidP="00BA0057">
      <w:pPr>
        <w:spacing w:before="197" w:line="276" w:lineRule="auto"/>
        <w:ind w:left="560" w:right="394"/>
        <w:rPr>
          <w:rFonts w:ascii="Calibri" w:eastAsia="ＭＳ ゴシック" w:hAnsi="Calibri" w:cs="Calibri"/>
          <w:kern w:val="0"/>
          <w:sz w:val="22"/>
          <w:szCs w:val="22"/>
        </w:rPr>
      </w:pPr>
      <w:r w:rsidRPr="00BA0057">
        <w:rPr>
          <w:rFonts w:ascii="Calibri" w:eastAsia="ＭＳ ゴシック" w:hAnsi="Calibri" w:cs="Calibri"/>
          <w:kern w:val="0"/>
          <w:sz w:val="22"/>
          <w:szCs w:val="22"/>
        </w:rPr>
        <w:t>OpenChain</w:t>
      </w:r>
      <w:r w:rsidRPr="00BA0057">
        <w:rPr>
          <w:rFonts w:ascii="Calibri" w:eastAsia="ＭＳ ゴシック" w:hAnsi="Calibri" w:cs="Calibri"/>
          <w:kern w:val="0"/>
          <w:sz w:val="22"/>
          <w:szCs w:val="22"/>
        </w:rPr>
        <w:t>イニシアチブのビジョンとミッションは以下のとおりです。</w:t>
      </w:r>
    </w:p>
    <w:p w14:paraId="34504181" w14:textId="77777777" w:rsidR="00BA0057" w:rsidRPr="00F92F90" w:rsidRDefault="00BA0057" w:rsidP="00BA0057">
      <w:pPr>
        <w:numPr>
          <w:ilvl w:val="0"/>
          <w:numId w:val="7"/>
        </w:numPr>
        <w:tabs>
          <w:tab w:val="left" w:pos="1641"/>
        </w:tabs>
        <w:spacing w:beforeLines="50" w:before="120" w:line="276" w:lineRule="auto"/>
        <w:ind w:left="1237" w:right="278" w:hanging="357"/>
        <w:jc w:val="both"/>
        <w:rPr>
          <w:rFonts w:ascii="Calibri" w:eastAsia="ＭＳ ゴシック" w:hAnsi="Calibri" w:cs="Calibri"/>
          <w:kern w:val="0"/>
          <w:sz w:val="22"/>
          <w:szCs w:val="22"/>
        </w:rPr>
      </w:pPr>
      <w:r w:rsidRPr="00BA0057">
        <w:rPr>
          <w:rFonts w:ascii="Calibri" w:eastAsia="ＭＳ ゴシック" w:hAnsi="Calibri" w:cs="Calibri"/>
          <w:b/>
          <w:kern w:val="0"/>
          <w:sz w:val="22"/>
          <w:szCs w:val="22"/>
        </w:rPr>
        <w:t>ビジョン</w:t>
      </w:r>
      <w:r w:rsidRPr="00F92F90">
        <w:rPr>
          <w:rFonts w:ascii="Calibri" w:eastAsia="ＭＳ ゴシック" w:hAnsi="Calibri" w:cs="Calibri"/>
          <w:kern w:val="0"/>
          <w:sz w:val="22"/>
          <w:szCs w:val="22"/>
        </w:rPr>
        <w:t>：フリー／オープンソース</w:t>
      </w:r>
      <w:r w:rsidRPr="00F92F90">
        <w:rPr>
          <w:rFonts w:ascii="Calibri" w:eastAsia="ＭＳ ゴシック" w:hAnsi="Calibri" w:cs="Calibri"/>
          <w:kern w:val="0"/>
          <w:sz w:val="22"/>
          <w:szCs w:val="22"/>
        </w:rPr>
        <w:t xml:space="preserve"> </w:t>
      </w:r>
      <w:r w:rsidRPr="00F92F90">
        <w:rPr>
          <w:rFonts w:ascii="Calibri" w:eastAsia="ＭＳ ゴシック" w:hAnsi="Calibri" w:cs="Calibri"/>
          <w:kern w:val="0"/>
          <w:sz w:val="22"/>
          <w:szCs w:val="22"/>
        </w:rPr>
        <w:t>ソフトウェア（</w:t>
      </w:r>
      <w:r w:rsidRPr="00F92F90">
        <w:rPr>
          <w:rFonts w:ascii="Calibri" w:eastAsia="ＭＳ ゴシック" w:hAnsi="Calibri" w:cs="Calibri"/>
          <w:kern w:val="0"/>
          <w:sz w:val="22"/>
          <w:szCs w:val="22"/>
        </w:rPr>
        <w:t>FOSS</w:t>
      </w:r>
      <w:r w:rsidRPr="00F92F90">
        <w:rPr>
          <w:rFonts w:ascii="Calibri" w:eastAsia="ＭＳ ゴシック" w:hAnsi="Calibri" w:cs="Calibri"/>
          <w:kern w:val="0"/>
          <w:sz w:val="22"/>
          <w:szCs w:val="22"/>
        </w:rPr>
        <w:t>）が、信頼性と一貫性のあるコンプライアンス情報とともに提供されるソフトウェア</w:t>
      </w:r>
      <w:r w:rsidRPr="00F92F90">
        <w:rPr>
          <w:rFonts w:ascii="Calibri" w:eastAsia="ＭＳ ゴシック" w:hAnsi="Calibri" w:cs="Calibri"/>
          <w:kern w:val="0"/>
          <w:sz w:val="22"/>
          <w:szCs w:val="22"/>
        </w:rPr>
        <w:t xml:space="preserve"> </w:t>
      </w:r>
      <w:r w:rsidRPr="00F92F90">
        <w:rPr>
          <w:rFonts w:ascii="Calibri" w:eastAsia="ＭＳ ゴシック" w:hAnsi="Calibri" w:cs="Calibri"/>
          <w:kern w:val="0"/>
          <w:sz w:val="22"/>
          <w:szCs w:val="22"/>
        </w:rPr>
        <w:t>サプライチェーンを実現すること。</w:t>
      </w:r>
    </w:p>
    <w:p w14:paraId="05EDBD9F" w14:textId="77777777" w:rsidR="00BA0057" w:rsidRPr="00BA0057" w:rsidRDefault="00BA0057" w:rsidP="00BA0057">
      <w:pPr>
        <w:numPr>
          <w:ilvl w:val="0"/>
          <w:numId w:val="7"/>
        </w:numPr>
        <w:tabs>
          <w:tab w:val="left" w:pos="1641"/>
        </w:tabs>
        <w:spacing w:beforeLines="50" w:before="120" w:line="276" w:lineRule="auto"/>
        <w:ind w:left="1237" w:right="278" w:hanging="357"/>
        <w:jc w:val="both"/>
        <w:rPr>
          <w:rFonts w:ascii="Calibri" w:eastAsia="ＭＳ ゴシック" w:hAnsi="Calibri" w:cs="Calibri"/>
          <w:kern w:val="0"/>
          <w:sz w:val="22"/>
          <w:szCs w:val="22"/>
        </w:rPr>
      </w:pPr>
      <w:r w:rsidRPr="00BA0057">
        <w:rPr>
          <w:rFonts w:ascii="Calibri" w:eastAsia="ＭＳ ゴシック" w:hAnsi="Calibri" w:cs="Calibri"/>
          <w:b/>
          <w:kern w:val="0"/>
          <w:sz w:val="22"/>
          <w:szCs w:val="22"/>
        </w:rPr>
        <w:t>ミッション</w:t>
      </w:r>
      <w:r w:rsidRPr="00F92F90">
        <w:rPr>
          <w:rFonts w:ascii="Calibri" w:eastAsia="ＭＳ ゴシック" w:hAnsi="Calibri" w:cs="Calibri"/>
          <w:kern w:val="0"/>
          <w:sz w:val="22"/>
          <w:szCs w:val="22"/>
        </w:rPr>
        <w:t>：</w:t>
      </w:r>
      <w:r w:rsidRPr="00F92F90">
        <w:rPr>
          <w:rFonts w:ascii="Calibri" w:eastAsia="ＭＳ ゴシック" w:hAnsi="Calibri" w:cs="Calibri"/>
          <w:kern w:val="0"/>
          <w:sz w:val="22"/>
          <w:szCs w:val="22"/>
        </w:rPr>
        <w:t>FOSS</w:t>
      </w:r>
      <w:r w:rsidRPr="00F92F90">
        <w:rPr>
          <w:rFonts w:ascii="Calibri" w:eastAsia="ＭＳ ゴシック" w:hAnsi="Calibri" w:cs="Calibri"/>
          <w:kern w:val="0"/>
          <w:sz w:val="22"/>
          <w:szCs w:val="22"/>
        </w:rPr>
        <w:t>の効果的マネジメントを実現するための要件をソフトウェア</w:t>
      </w:r>
      <w:r w:rsidRPr="00F92F90">
        <w:rPr>
          <w:rFonts w:ascii="Calibri" w:eastAsia="ＭＳ ゴシック" w:hAnsi="Calibri" w:cs="Calibri"/>
          <w:kern w:val="0"/>
          <w:sz w:val="22"/>
          <w:szCs w:val="22"/>
        </w:rPr>
        <w:t xml:space="preserve"> </w:t>
      </w:r>
      <w:r w:rsidRPr="00F92F90">
        <w:rPr>
          <w:rFonts w:ascii="Calibri" w:eastAsia="ＭＳ ゴシック" w:hAnsi="Calibri" w:cs="Calibri"/>
          <w:kern w:val="0"/>
          <w:sz w:val="22"/>
          <w:szCs w:val="22"/>
        </w:rPr>
        <w:t>サプライチェーンに参加する人々のために確立すること。このような要件やそれらに関連する付帯事項については、ソフトウェア</w:t>
      </w:r>
      <w:r w:rsidRPr="00F92F90">
        <w:rPr>
          <w:rFonts w:ascii="Calibri" w:eastAsia="ＭＳ ゴシック" w:hAnsi="Calibri" w:cs="Calibri"/>
          <w:kern w:val="0"/>
          <w:sz w:val="22"/>
          <w:szCs w:val="22"/>
        </w:rPr>
        <w:t xml:space="preserve"> </w:t>
      </w:r>
      <w:r w:rsidRPr="00F92F90">
        <w:rPr>
          <w:rFonts w:ascii="Calibri" w:eastAsia="ＭＳ ゴシック" w:hAnsi="Calibri" w:cs="Calibri"/>
          <w:kern w:val="0"/>
          <w:sz w:val="22"/>
          <w:szCs w:val="22"/>
        </w:rPr>
        <w:t>サプライチェーン、オープンソース</w:t>
      </w:r>
      <w:r w:rsidRPr="00F92F90">
        <w:rPr>
          <w:rFonts w:ascii="Calibri" w:eastAsia="ＭＳ ゴシック" w:hAnsi="Calibri" w:cs="Calibri"/>
          <w:kern w:val="0"/>
          <w:sz w:val="22"/>
          <w:szCs w:val="22"/>
        </w:rPr>
        <w:t xml:space="preserve"> </w:t>
      </w:r>
      <w:r w:rsidRPr="00F92F90">
        <w:rPr>
          <w:rFonts w:ascii="Calibri" w:eastAsia="ＭＳ ゴシック" w:hAnsi="Calibri" w:cs="Calibri"/>
          <w:kern w:val="0"/>
          <w:sz w:val="22"/>
          <w:szCs w:val="22"/>
        </w:rPr>
        <w:t>コミュニティ、および学術研究機関の代表者らがオープンに協働しながら開発を進める。</w:t>
      </w:r>
    </w:p>
    <w:p w14:paraId="0C902261" w14:textId="77777777" w:rsidR="00BA0057" w:rsidRPr="00BA0057" w:rsidRDefault="00BA0057" w:rsidP="00BA0057">
      <w:pPr>
        <w:spacing w:before="197" w:line="276" w:lineRule="auto"/>
        <w:ind w:left="560" w:right="310"/>
        <w:rPr>
          <w:rFonts w:ascii="Calibri" w:eastAsia="ＭＳ ゴシック" w:hAnsi="Calibri" w:cs="Calibri"/>
          <w:kern w:val="0"/>
          <w:sz w:val="22"/>
          <w:szCs w:val="22"/>
        </w:rPr>
      </w:pPr>
      <w:r w:rsidRPr="00BA0057">
        <w:rPr>
          <w:rFonts w:ascii="Calibri" w:eastAsia="ＭＳ ゴシック" w:hAnsi="Calibri" w:cs="Calibri"/>
          <w:kern w:val="0"/>
          <w:sz w:val="22"/>
          <w:szCs w:val="22"/>
        </w:rPr>
        <w:t>上記のビジョンとミッションに則り、本仕様書では一連の要件を定義しています。これらを満たすことで、オープンソース</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コンプライアンス</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プログラムの品質、一貫性、および完全性が十分なレベルに到達する可能性が大きく高まります。ただし、本要件のすべてを満たしても、そのプログラムが全面的にコンプライアンスを履行していることを保証するものではありません。本要件は、そのコンプライアンス</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プログラムが</w:t>
      </w:r>
      <w:r w:rsidRPr="00BA0057">
        <w:rPr>
          <w:rFonts w:ascii="Calibri" w:eastAsia="ＭＳ ゴシック" w:hAnsi="Calibri" w:cs="Calibri"/>
          <w:kern w:val="0"/>
          <w:sz w:val="22"/>
          <w:szCs w:val="22"/>
        </w:rPr>
        <w:t>OpenChain</w:t>
      </w:r>
      <w:r w:rsidRPr="00BA0057">
        <w:rPr>
          <w:rFonts w:ascii="Calibri" w:eastAsia="ＭＳ ゴシック" w:hAnsi="Calibri" w:cs="Calibri"/>
          <w:kern w:val="0"/>
          <w:sz w:val="22"/>
          <w:szCs w:val="22"/>
        </w:rPr>
        <w:t>に適合しているとみなされるために満足しなければならない基本レベル（最低限）の要件一式を提示するものです。本仕様書は、コンプライアンス</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プログラムの「何（</w:t>
      </w:r>
      <w:r w:rsidRPr="00BA0057">
        <w:rPr>
          <w:rFonts w:ascii="Calibri" w:eastAsia="ＭＳ ゴシック" w:hAnsi="Calibri" w:cs="Calibri"/>
          <w:kern w:val="0"/>
          <w:sz w:val="22"/>
          <w:szCs w:val="22"/>
        </w:rPr>
        <w:t>What</w:t>
      </w:r>
      <w:r w:rsidRPr="00BA0057">
        <w:rPr>
          <w:rFonts w:ascii="Calibri" w:eastAsia="ＭＳ ゴシック" w:hAnsi="Calibri" w:cs="Calibri"/>
          <w:kern w:val="0"/>
          <w:sz w:val="22"/>
          <w:szCs w:val="22"/>
        </w:rPr>
        <w:t>）」や「なぜ（</w:t>
      </w:r>
      <w:r w:rsidRPr="00BA0057">
        <w:rPr>
          <w:rFonts w:ascii="Calibri" w:eastAsia="ＭＳ ゴシック" w:hAnsi="Calibri" w:cs="Calibri"/>
          <w:kern w:val="0"/>
          <w:sz w:val="22"/>
          <w:szCs w:val="22"/>
        </w:rPr>
        <w:t>Why</w:t>
      </w:r>
      <w:r w:rsidRPr="00BA0057">
        <w:rPr>
          <w:rFonts w:ascii="Calibri" w:eastAsia="ＭＳ ゴシック" w:hAnsi="Calibri" w:cs="Calibri"/>
          <w:kern w:val="0"/>
          <w:sz w:val="22"/>
          <w:szCs w:val="22"/>
        </w:rPr>
        <w:t>）」の属性に焦点をあてており、「どのように（</w:t>
      </w:r>
      <w:r w:rsidRPr="00BA0057">
        <w:rPr>
          <w:rFonts w:ascii="Calibri" w:eastAsia="ＭＳ ゴシック" w:hAnsi="Calibri" w:cs="Calibri"/>
          <w:kern w:val="0"/>
          <w:sz w:val="22"/>
          <w:szCs w:val="22"/>
        </w:rPr>
        <w:t>How</w:t>
      </w:r>
      <w:r w:rsidRPr="00BA0057">
        <w:rPr>
          <w:rFonts w:ascii="Calibri" w:eastAsia="ＭＳ ゴシック" w:hAnsi="Calibri" w:cs="Calibri"/>
          <w:kern w:val="0"/>
          <w:sz w:val="22"/>
          <w:szCs w:val="22"/>
        </w:rPr>
        <w:t>）」や「いつ（</w:t>
      </w:r>
      <w:r w:rsidRPr="00BA0057">
        <w:rPr>
          <w:rFonts w:ascii="Calibri" w:eastAsia="ＭＳ ゴシック" w:hAnsi="Calibri" w:cs="Calibri"/>
          <w:kern w:val="0"/>
          <w:sz w:val="22"/>
          <w:szCs w:val="22"/>
        </w:rPr>
        <w:t>When</w:t>
      </w:r>
      <w:r w:rsidRPr="00BA0057">
        <w:rPr>
          <w:rFonts w:ascii="Calibri" w:eastAsia="ＭＳ ゴシック" w:hAnsi="Calibri" w:cs="Calibri"/>
          <w:kern w:val="0"/>
          <w:sz w:val="22"/>
          <w:szCs w:val="22"/>
        </w:rPr>
        <w:t>）」といった考慮点には言及していません。このため実用的レベルで柔軟性があり、さまざまな組織が自社の目的に最適なポリシーやプロセスを作成することができます。</w:t>
      </w:r>
      <w:r w:rsidRPr="00BA0057">
        <w:rPr>
          <w:rFonts w:ascii="Calibri" w:eastAsia="ＭＳ ゴシック" w:hAnsi="Calibri" w:cs="Calibri"/>
          <w:kern w:val="0"/>
          <w:sz w:val="22"/>
          <w:szCs w:val="22"/>
        </w:rPr>
        <w:t xml:space="preserve"> </w:t>
      </w:r>
    </w:p>
    <w:p w14:paraId="10839DC3" w14:textId="63430A1B" w:rsidR="00BA0057" w:rsidRPr="00BA0057" w:rsidRDefault="00BA0057" w:rsidP="00BA0057">
      <w:pPr>
        <w:spacing w:before="197" w:line="276" w:lineRule="auto"/>
        <w:ind w:left="560" w:right="272"/>
        <w:jc w:val="both"/>
        <w:rPr>
          <w:rFonts w:ascii="Calibri" w:eastAsia="ＭＳ ゴシック" w:hAnsi="Calibri" w:cs="Calibri"/>
          <w:kern w:val="0"/>
          <w:sz w:val="22"/>
          <w:szCs w:val="22"/>
        </w:rPr>
      </w:pPr>
      <w:r w:rsidRPr="00BA0057">
        <w:rPr>
          <w:rFonts w:ascii="Calibri" w:eastAsia="ＭＳ ゴシック" w:hAnsi="Calibri" w:cs="Calibri"/>
          <w:kern w:val="0"/>
          <w:sz w:val="22"/>
          <w:szCs w:val="22"/>
        </w:rPr>
        <w:t>第</w:t>
      </w:r>
      <w:r w:rsidRPr="00BA0057">
        <w:rPr>
          <w:rFonts w:ascii="Calibri" w:eastAsia="ＭＳ ゴシック" w:hAnsi="Calibri" w:cs="Calibri"/>
          <w:kern w:val="0"/>
          <w:sz w:val="22"/>
          <w:szCs w:val="22"/>
        </w:rPr>
        <w:t>2</w:t>
      </w:r>
      <w:r w:rsidRPr="00BA0057">
        <w:rPr>
          <w:rFonts w:ascii="Calibri" w:eastAsia="ＭＳ ゴシック" w:hAnsi="Calibri" w:cs="Calibri"/>
          <w:kern w:val="0"/>
          <w:sz w:val="22"/>
          <w:szCs w:val="22"/>
        </w:rPr>
        <w:t>節では、本資料全般で用いられる重要用語について定義します。第</w:t>
      </w:r>
      <w:r w:rsidRPr="00BA0057">
        <w:rPr>
          <w:rFonts w:ascii="Calibri" w:eastAsia="ＭＳ ゴシック" w:hAnsi="Calibri" w:cs="Calibri"/>
          <w:kern w:val="0"/>
          <w:sz w:val="22"/>
          <w:szCs w:val="22"/>
        </w:rPr>
        <w:t>3</w:t>
      </w:r>
      <w:r w:rsidRPr="00BA0057">
        <w:rPr>
          <w:rFonts w:ascii="Calibri" w:eastAsia="ＭＳ ゴシック" w:hAnsi="Calibri" w:cs="Calibri"/>
          <w:kern w:val="0"/>
          <w:sz w:val="22"/>
          <w:szCs w:val="22"/>
        </w:rPr>
        <w:t>節では、仕様としての要件を示します。それぞれに</w:t>
      </w:r>
      <w:r w:rsidRPr="00BA0057">
        <w:rPr>
          <w:rFonts w:ascii="Calibri" w:eastAsia="ＭＳ ゴシック" w:hAnsi="Calibri" w:cs="Calibri"/>
          <w:kern w:val="0"/>
          <w:sz w:val="22"/>
          <w:szCs w:val="22"/>
        </w:rPr>
        <w:t>1</w:t>
      </w:r>
      <w:r w:rsidRPr="00BA0057">
        <w:rPr>
          <w:rFonts w:ascii="Calibri" w:eastAsia="ＭＳ ゴシック" w:hAnsi="Calibri" w:cs="Calibri"/>
          <w:kern w:val="0"/>
          <w:sz w:val="22"/>
          <w:szCs w:val="22"/>
        </w:rPr>
        <w:t>つ以上の「</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検証すべき証跡（</w:t>
      </w:r>
      <w:r w:rsidRPr="00BA0057">
        <w:rPr>
          <w:rFonts w:ascii="Calibri" w:eastAsia="ＭＳ ゴシック" w:hAnsi="Calibri" w:cs="Calibri"/>
          <w:kern w:val="0"/>
          <w:sz w:val="22"/>
          <w:szCs w:val="22"/>
        </w:rPr>
        <w:t>Verification Artifact</w:t>
      </w:r>
      <w:r w:rsidRPr="00BA0057">
        <w:rPr>
          <w:rFonts w:ascii="Calibri" w:eastAsia="ＭＳ ゴシック" w:hAnsi="Calibri" w:cs="Calibri"/>
          <w:kern w:val="0"/>
          <w:sz w:val="22"/>
          <w:szCs w:val="22"/>
        </w:rPr>
        <w:t>）」があります。これらは示された要件が満たされているかどうかを確認するために存在しなくてはならない確証としての役割を果たしています。すべての要件をそのコンプライアンス</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プログラムが満たしている場合には、仕様書第</w:t>
      </w:r>
      <w:r w:rsidRPr="00BA0057">
        <w:rPr>
          <w:rFonts w:ascii="Calibri" w:eastAsia="ＭＳ ゴシック" w:hAnsi="Calibri" w:cs="Calibri"/>
          <w:kern w:val="0"/>
          <w:sz w:val="22"/>
          <w:szCs w:val="22"/>
        </w:rPr>
        <w:t>1.1</w:t>
      </w:r>
      <w:r w:rsidRPr="00BA0057">
        <w:rPr>
          <w:rFonts w:ascii="Calibri" w:eastAsia="ＭＳ ゴシック" w:hAnsi="Calibri" w:cs="Calibri"/>
          <w:kern w:val="0"/>
          <w:sz w:val="22"/>
          <w:szCs w:val="22"/>
        </w:rPr>
        <w:t>版における「</w:t>
      </w:r>
      <w:r w:rsidRPr="00BA0057">
        <w:rPr>
          <w:rFonts w:ascii="Calibri" w:eastAsia="ＭＳ ゴシック" w:hAnsi="Calibri" w:cs="Calibri"/>
          <w:kern w:val="0"/>
          <w:sz w:val="22"/>
          <w:szCs w:val="22"/>
        </w:rPr>
        <w:t>OpenChain</w:t>
      </w:r>
      <w:r w:rsidRPr="00BA0057">
        <w:rPr>
          <w:rFonts w:ascii="Calibri" w:eastAsia="ＭＳ ゴシック" w:hAnsi="Calibri" w:cs="Calibri"/>
          <w:kern w:val="0"/>
          <w:sz w:val="22"/>
          <w:szCs w:val="22"/>
        </w:rPr>
        <w:t>適合（</w:t>
      </w:r>
      <w:r w:rsidRPr="00BA0057">
        <w:rPr>
          <w:rFonts w:ascii="Calibri" w:eastAsia="ＭＳ ゴシック" w:hAnsi="Calibri" w:cs="Calibri"/>
          <w:kern w:val="0"/>
          <w:sz w:val="22"/>
          <w:szCs w:val="22"/>
        </w:rPr>
        <w:t>OpenChain Conforming</w:t>
      </w:r>
      <w:r w:rsidRPr="00BA0057">
        <w:rPr>
          <w:rFonts w:ascii="Calibri" w:eastAsia="ＭＳ ゴシック" w:hAnsi="Calibri" w:cs="Calibri"/>
          <w:kern w:val="0"/>
          <w:sz w:val="22"/>
          <w:szCs w:val="22"/>
        </w:rPr>
        <w:t>）」とみなされます。「</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検証すべき証跡（</w:t>
      </w:r>
      <w:r w:rsidRPr="00BA0057">
        <w:rPr>
          <w:rFonts w:ascii="Calibri" w:eastAsia="ＭＳ ゴシック" w:hAnsi="Calibri" w:cs="Calibri"/>
          <w:kern w:val="0"/>
          <w:sz w:val="22"/>
          <w:szCs w:val="22"/>
        </w:rPr>
        <w:t>Verification Artifact</w:t>
      </w:r>
      <w:r w:rsidRPr="00BA0057">
        <w:rPr>
          <w:rFonts w:ascii="Calibri" w:eastAsia="ＭＳ ゴシック" w:hAnsi="Calibri" w:cs="Calibri"/>
          <w:kern w:val="0"/>
          <w:sz w:val="22"/>
          <w:szCs w:val="22"/>
        </w:rPr>
        <w:t>）」は、公開を意図したものではありませんが、</w:t>
      </w:r>
      <w:commentRangeStart w:id="27"/>
      <w:del w:id="28" w:author="Mieko Sato" w:date="2017-05-30T00:39:00Z">
        <w:r w:rsidRPr="00BA0057" w:rsidDel="00B025D2">
          <w:rPr>
            <w:rFonts w:ascii="Calibri" w:eastAsia="ＭＳ ゴシック" w:hAnsi="Calibri" w:cs="Calibri"/>
            <w:kern w:val="0"/>
            <w:sz w:val="22"/>
            <w:szCs w:val="22"/>
          </w:rPr>
          <w:lastRenderedPageBreak/>
          <w:delText>OpenChain</w:delText>
        </w:r>
      </w:del>
      <w:commentRangeEnd w:id="27"/>
      <w:r w:rsidR="00CC0F96">
        <w:rPr>
          <w:rStyle w:val="af2"/>
        </w:rPr>
        <w:commentReference w:id="27"/>
      </w:r>
      <w:ins w:id="29" w:author="工内隆" w:date="2017-05-29T16:17:00Z">
        <w:del w:id="30" w:author="Mieko Sato" w:date="2017-05-29T23:25:00Z">
          <w:r w:rsidR="00CC0F96" w:rsidDel="00AC31F6">
            <w:rPr>
              <w:rFonts w:ascii="Calibri" w:eastAsia="ＭＳ ゴシック" w:hAnsi="Calibri" w:cs="Calibri" w:hint="eastAsia"/>
              <w:kern w:val="0"/>
              <w:sz w:val="22"/>
              <w:szCs w:val="22"/>
            </w:rPr>
            <w:delText>を意識した組織が、</w:delText>
          </w:r>
        </w:del>
      </w:ins>
      <w:ins w:id="31" w:author="工内隆" w:date="2017-05-29T16:22:00Z">
        <w:del w:id="32" w:author="Mieko Sato" w:date="2017-05-29T23:25:00Z">
          <w:r w:rsidR="00651BFE" w:rsidDel="00AC31F6">
            <w:rPr>
              <w:rFonts w:ascii="Calibri" w:eastAsia="ＭＳ ゴシック" w:hAnsi="Calibri" w:cs="Calibri" w:hint="eastAsia"/>
              <w:kern w:val="0"/>
              <w:sz w:val="22"/>
              <w:szCs w:val="22"/>
            </w:rPr>
            <w:delText>OpenChain</w:delText>
          </w:r>
        </w:del>
      </w:ins>
      <w:del w:id="33" w:author="Mieko Sato" w:date="2017-05-29T23:25:00Z">
        <w:r w:rsidRPr="00BA0057" w:rsidDel="00AC31F6">
          <w:rPr>
            <w:rFonts w:ascii="Calibri" w:eastAsia="ＭＳ ゴシック" w:hAnsi="Calibri" w:cs="Calibri"/>
            <w:kern w:val="0"/>
            <w:sz w:val="22"/>
            <w:szCs w:val="22"/>
          </w:rPr>
          <w:delText>適合</w:delText>
        </w:r>
      </w:del>
      <w:ins w:id="34" w:author="工内隆" w:date="2017-05-29T16:21:00Z">
        <w:del w:id="35" w:author="Mieko Sato" w:date="2017-05-29T23:25:00Z">
          <w:r w:rsidR="00651BFE" w:rsidDel="00AC31F6">
            <w:rPr>
              <w:rFonts w:ascii="Calibri" w:eastAsia="ＭＳ ゴシック" w:hAnsi="Calibri" w:cs="Calibri" w:hint="eastAsia"/>
              <w:kern w:val="0"/>
              <w:sz w:val="22"/>
              <w:szCs w:val="22"/>
            </w:rPr>
            <w:delText>性</w:delText>
          </w:r>
        </w:del>
      </w:ins>
      <w:bookmarkStart w:id="36" w:name="_GoBack"/>
      <w:bookmarkEnd w:id="36"/>
      <w:del w:id="37" w:author="Mieko Sato" w:date="2017-05-29T23:25:00Z">
        <w:r w:rsidRPr="00BA0057" w:rsidDel="00AC31F6">
          <w:rPr>
            <w:rFonts w:ascii="Calibri" w:eastAsia="ＭＳ ゴシック" w:hAnsi="Calibri" w:cs="Calibri"/>
            <w:kern w:val="0"/>
            <w:sz w:val="22"/>
            <w:szCs w:val="22"/>
          </w:rPr>
          <w:delText>を</w:delText>
        </w:r>
      </w:del>
      <w:ins w:id="38" w:author="工内隆" w:date="2017-05-29T16:22:00Z">
        <w:del w:id="39" w:author="Mieko Sato" w:date="2017-05-29T23:25:00Z">
          <w:r w:rsidR="00651BFE" w:rsidDel="00AC31F6">
            <w:rPr>
              <w:rFonts w:ascii="Calibri" w:eastAsia="ＭＳ ゴシック" w:hAnsi="Calibri" w:cs="Calibri" w:hint="eastAsia"/>
              <w:kern w:val="0"/>
              <w:sz w:val="22"/>
              <w:szCs w:val="22"/>
            </w:rPr>
            <w:delText>確認するために</w:delText>
          </w:r>
        </w:del>
      </w:ins>
      <w:del w:id="40" w:author="Mieko Sato" w:date="2017-05-29T23:25:00Z">
        <w:r w:rsidRPr="00BA0057" w:rsidDel="00AC31F6">
          <w:rPr>
            <w:rFonts w:ascii="Calibri" w:eastAsia="ＭＳ ゴシック" w:hAnsi="Calibri" w:cs="Calibri"/>
            <w:kern w:val="0"/>
            <w:sz w:val="22"/>
            <w:szCs w:val="22"/>
          </w:rPr>
          <w:delText>認定する機関による非公開の要請や</w:delText>
        </w:r>
      </w:del>
      <w:r w:rsidRPr="00BA0057">
        <w:rPr>
          <w:rFonts w:ascii="Calibri" w:eastAsia="ＭＳ ゴシック" w:hAnsi="Calibri" w:cs="Calibri"/>
          <w:kern w:val="0"/>
          <w:sz w:val="22"/>
          <w:szCs w:val="22"/>
        </w:rPr>
        <w:t>守秘義務契約（</w:t>
      </w:r>
      <w:r w:rsidRPr="00BA0057">
        <w:rPr>
          <w:rFonts w:ascii="Calibri" w:eastAsia="ＭＳ ゴシック" w:hAnsi="Calibri" w:cs="Calibri"/>
          <w:kern w:val="0"/>
          <w:sz w:val="22"/>
          <w:szCs w:val="22"/>
        </w:rPr>
        <w:t>NDA</w:t>
      </w:r>
      <w:r w:rsidRPr="00BA0057">
        <w:rPr>
          <w:rFonts w:ascii="Calibri" w:eastAsia="ＭＳ ゴシック" w:hAnsi="Calibri" w:cs="Calibri"/>
          <w:kern w:val="0"/>
          <w:sz w:val="22"/>
          <w:szCs w:val="22"/>
        </w:rPr>
        <w:t>）のもとで</w:t>
      </w:r>
      <w:ins w:id="41" w:author="工内隆" w:date="2017-05-29T16:18:00Z">
        <w:r w:rsidR="00CC0F96">
          <w:rPr>
            <w:rFonts w:ascii="Calibri" w:eastAsia="ＭＳ ゴシック" w:hAnsi="Calibri" w:cs="Calibri" w:hint="eastAsia"/>
            <w:kern w:val="0"/>
            <w:sz w:val="22"/>
            <w:szCs w:val="22"/>
          </w:rPr>
          <w:t>、</w:t>
        </w:r>
      </w:ins>
      <w:ins w:id="42" w:author="Mieko Sato" w:date="2017-05-29T23:25:00Z">
        <w:r w:rsidR="00AC31F6">
          <w:rPr>
            <w:rFonts w:ascii="Calibri" w:eastAsia="ＭＳ ゴシック" w:hAnsi="Calibri" w:cs="Calibri" w:hint="eastAsia"/>
            <w:kern w:val="0"/>
            <w:sz w:val="22"/>
            <w:szCs w:val="22"/>
          </w:rPr>
          <w:t>または</w:t>
        </w:r>
      </w:ins>
      <w:ins w:id="43" w:author="工内隆" w:date="2017-05-29T16:18:00Z">
        <w:del w:id="44" w:author="Mieko Sato" w:date="2017-05-29T23:25:00Z">
          <w:r w:rsidR="00CC0F96" w:rsidDel="00AC31F6">
            <w:rPr>
              <w:rFonts w:ascii="Calibri" w:eastAsia="ＭＳ ゴシック" w:hAnsi="Calibri" w:cs="Calibri" w:hint="eastAsia"/>
              <w:kern w:val="0"/>
              <w:sz w:val="22"/>
              <w:szCs w:val="22"/>
            </w:rPr>
            <w:delText>あるいは、</w:delText>
          </w:r>
        </w:del>
      </w:ins>
      <w:ins w:id="45" w:author="Mieko Sato" w:date="2017-05-29T23:25:00Z">
        <w:r w:rsidR="00AC31F6">
          <w:rPr>
            <w:rFonts w:ascii="Calibri" w:eastAsia="ＭＳ ゴシック" w:hAnsi="Calibri" w:cs="Calibri" w:hint="eastAsia"/>
            <w:kern w:val="0"/>
            <w:sz w:val="22"/>
            <w:szCs w:val="22"/>
          </w:rPr>
          <w:t>OpenChain</w:t>
        </w:r>
      </w:ins>
      <w:ins w:id="46" w:author="Mieko Sato" w:date="2017-05-29T23:26:00Z">
        <w:r w:rsidR="00AC31F6">
          <w:rPr>
            <w:rFonts w:ascii="Calibri" w:eastAsia="ＭＳ ゴシック" w:hAnsi="Calibri" w:cs="Calibri" w:hint="eastAsia"/>
            <w:kern w:val="0"/>
            <w:sz w:val="22"/>
            <w:szCs w:val="22"/>
          </w:rPr>
          <w:t>適合を検証する機関による非公開の要請に応じて</w:t>
        </w:r>
      </w:ins>
      <w:ins w:id="47" w:author="工内隆" w:date="2017-05-29T16:18:00Z">
        <w:del w:id="48" w:author="Mieko Sato" w:date="2017-05-29T23:26:00Z">
          <w:r w:rsidR="00CC0F96" w:rsidDel="00AC31F6">
            <w:rPr>
              <w:rFonts w:ascii="Calibri" w:eastAsia="ＭＳ ゴシック" w:hAnsi="Calibri" w:cs="Calibri" w:hint="eastAsia"/>
              <w:kern w:val="0"/>
              <w:sz w:val="22"/>
              <w:szCs w:val="22"/>
            </w:rPr>
            <w:delText>私的な要請の形で、</w:delText>
          </w:r>
        </w:del>
      </w:ins>
      <w:r w:rsidRPr="00BA0057">
        <w:rPr>
          <w:rFonts w:ascii="Calibri" w:eastAsia="ＭＳ ゴシック" w:hAnsi="Calibri" w:cs="Calibri"/>
          <w:kern w:val="0"/>
          <w:sz w:val="22"/>
          <w:szCs w:val="22"/>
        </w:rPr>
        <w:t>提供されること</w:t>
      </w:r>
      <w:ins w:id="49" w:author="Mieko Sato" w:date="2017-05-29T23:26:00Z">
        <w:r w:rsidR="00AC31F6">
          <w:rPr>
            <w:rFonts w:ascii="Calibri" w:eastAsia="ＭＳ ゴシック" w:hAnsi="Calibri" w:cs="Calibri" w:hint="eastAsia"/>
            <w:kern w:val="0"/>
            <w:sz w:val="22"/>
            <w:szCs w:val="22"/>
          </w:rPr>
          <w:t>があります</w:t>
        </w:r>
      </w:ins>
      <w:ins w:id="50" w:author="工内隆" w:date="2017-05-29T16:19:00Z">
        <w:del w:id="51" w:author="Mieko Sato" w:date="2017-05-29T23:26:00Z">
          <w:r w:rsidR="00CC0F96" w:rsidDel="00AC31F6">
            <w:rPr>
              <w:rFonts w:ascii="Calibri" w:eastAsia="ＭＳ ゴシック" w:hAnsi="Calibri" w:cs="Calibri" w:hint="eastAsia"/>
              <w:kern w:val="0"/>
              <w:sz w:val="22"/>
              <w:szCs w:val="22"/>
            </w:rPr>
            <w:delText>はあり得るでしょう</w:delText>
          </w:r>
        </w:del>
      </w:ins>
      <w:del w:id="52" w:author="Mieko Sato" w:date="2017-05-29T23:26:00Z">
        <w:r w:rsidRPr="00BA0057" w:rsidDel="00AC31F6">
          <w:rPr>
            <w:rFonts w:ascii="Calibri" w:eastAsia="ＭＳ ゴシック" w:hAnsi="Calibri" w:cs="Calibri"/>
            <w:kern w:val="0"/>
            <w:sz w:val="22"/>
            <w:szCs w:val="22"/>
          </w:rPr>
          <w:delText>があります</w:delText>
        </w:r>
      </w:del>
      <w:r w:rsidRPr="00BA0057">
        <w:rPr>
          <w:rFonts w:ascii="Calibri" w:eastAsia="ＭＳ ゴシック" w:hAnsi="Calibri" w:cs="Calibri"/>
          <w:kern w:val="0"/>
          <w:sz w:val="22"/>
          <w:szCs w:val="22"/>
        </w:rPr>
        <w:t>。</w:t>
      </w:r>
    </w:p>
    <w:p w14:paraId="2447EFFF" w14:textId="77777777" w:rsidR="00BA0057" w:rsidRPr="00651BFE" w:rsidRDefault="00BA0057" w:rsidP="00BA0057">
      <w:pPr>
        <w:spacing w:line="276" w:lineRule="auto"/>
        <w:jc w:val="both"/>
        <w:rPr>
          <w:rFonts w:ascii="Calibri" w:eastAsia="ＭＳ ゴシック" w:hAnsi="Calibri" w:cs="Calibri"/>
          <w:kern w:val="0"/>
          <w:sz w:val="22"/>
          <w:szCs w:val="22"/>
        </w:rPr>
        <w:sectPr w:rsidR="00BA0057" w:rsidRPr="00651BFE" w:rsidSect="005D0201">
          <w:footerReference w:type="default" r:id="rId17"/>
          <w:pgSz w:w="11907" w:h="16840" w:code="9"/>
          <w:pgMar w:top="1134" w:right="851" w:bottom="851" w:left="851" w:header="567" w:footer="1417" w:gutter="0"/>
          <w:cols w:space="720"/>
          <w:docGrid w:linePitch="299"/>
        </w:sectPr>
      </w:pPr>
    </w:p>
    <w:p w14:paraId="76CEDF47" w14:textId="34E97B1F" w:rsidR="00BA0057" w:rsidRPr="00BA0057" w:rsidRDefault="00BA0057" w:rsidP="00BA0057">
      <w:pPr>
        <w:spacing w:beforeLines="100" w:before="240"/>
        <w:ind w:left="560"/>
        <w:outlineLvl w:val="0"/>
        <w:rPr>
          <w:rFonts w:ascii="Calibri" w:eastAsia="ＭＳ ゴシック" w:hAnsi="Calibri" w:cs="Cambria"/>
          <w:b/>
          <w:bCs/>
          <w:color w:val="365F91"/>
          <w:kern w:val="0"/>
          <w:sz w:val="28"/>
          <w:szCs w:val="28"/>
          <w:shd w:val="clear" w:color="auto" w:fill="FDFDFD"/>
        </w:rPr>
      </w:pPr>
      <w:bookmarkStart w:id="53" w:name="_bookmark1"/>
      <w:bookmarkStart w:id="54" w:name="_Toc480816636"/>
      <w:bookmarkStart w:id="55" w:name="_Toc483131395"/>
      <w:bookmarkStart w:id="56" w:name="_Toc483132247"/>
      <w:bookmarkEnd w:id="53"/>
      <w:r w:rsidRPr="00BA0057">
        <w:rPr>
          <w:rFonts w:ascii="Calibri" w:eastAsia="ＭＳ ゴシック" w:hAnsi="Calibri" w:cs="Cambria"/>
          <w:b/>
          <w:bCs/>
          <w:color w:val="365F91"/>
          <w:kern w:val="0"/>
          <w:sz w:val="28"/>
          <w:szCs w:val="28"/>
          <w:shd w:val="clear" w:color="auto" w:fill="FDFDFD"/>
        </w:rPr>
        <w:lastRenderedPageBreak/>
        <w:t>2</w:t>
      </w:r>
      <w:ins w:id="57" w:author="Mieko Sato" w:date="2017-05-29T23:27:00Z">
        <w:r w:rsidR="00F0198F">
          <w:rPr>
            <w:rFonts w:ascii="Calibri" w:eastAsia="ＭＳ ゴシック" w:hAnsi="Calibri" w:cs="Cambria" w:hint="eastAsia"/>
            <w:b/>
            <w:bCs/>
            <w:color w:val="365F91"/>
            <w:kern w:val="0"/>
            <w:sz w:val="28"/>
            <w:szCs w:val="28"/>
            <w:shd w:val="clear" w:color="auto" w:fill="FDFDFD"/>
          </w:rPr>
          <w:t>）</w:t>
        </w:r>
      </w:ins>
      <w:del w:id="58" w:author="Mieko Sato" w:date="2017-05-29T23:27:00Z">
        <w:r w:rsidRPr="00BA0057" w:rsidDel="00F0198F">
          <w:rPr>
            <w:rFonts w:ascii="Calibri" w:eastAsia="ＭＳ ゴシック" w:hAnsi="Calibri" w:cs="Cambria"/>
            <w:b/>
            <w:bCs/>
            <w:color w:val="365F91"/>
            <w:kern w:val="0"/>
            <w:sz w:val="28"/>
            <w:szCs w:val="28"/>
            <w:shd w:val="clear" w:color="auto" w:fill="FDFDFD"/>
          </w:rPr>
          <w:delText>)</w:delText>
        </w:r>
      </w:del>
      <w:r w:rsidRPr="00BA0057">
        <w:rPr>
          <w:rFonts w:ascii="Calibri" w:eastAsia="ＭＳ ゴシック" w:hAnsi="Calibri" w:cs="Cambria"/>
          <w:b/>
          <w:bCs/>
          <w:color w:val="365F91"/>
          <w:kern w:val="0"/>
          <w:sz w:val="28"/>
          <w:szCs w:val="28"/>
          <w:shd w:val="clear" w:color="auto" w:fill="FDFDFD"/>
        </w:rPr>
        <w:t>用語の定義</w:t>
      </w:r>
      <w:bookmarkEnd w:id="54"/>
      <w:bookmarkEnd w:id="55"/>
      <w:bookmarkEnd w:id="56"/>
    </w:p>
    <w:p w14:paraId="7958983B" w14:textId="77777777" w:rsidR="00BA0057" w:rsidRPr="00BA0057" w:rsidRDefault="00BA0057" w:rsidP="00BA0057">
      <w:pPr>
        <w:spacing w:beforeLines="100" w:before="240" w:line="278" w:lineRule="auto"/>
        <w:ind w:left="561" w:right="425"/>
        <w:rPr>
          <w:rFonts w:ascii="Calibri" w:eastAsia="ＭＳ ゴシック" w:hAnsi="Calibri" w:cs="Calibri"/>
          <w:b/>
          <w:kern w:val="0"/>
          <w:sz w:val="22"/>
          <w:szCs w:val="22"/>
        </w:rPr>
      </w:pPr>
      <w:r w:rsidRPr="00BA0057">
        <w:rPr>
          <w:rFonts w:ascii="Calibri" w:eastAsia="ＭＳ ゴシック" w:hAnsi="Calibri" w:cs="Calibri"/>
          <w:b/>
          <w:kern w:val="0"/>
          <w:sz w:val="22"/>
          <w:szCs w:val="22"/>
        </w:rPr>
        <w:t>FOSS</w:t>
      </w:r>
      <w:r w:rsidRPr="00BA0057">
        <w:rPr>
          <w:rFonts w:ascii="Calibri" w:eastAsia="ＭＳ ゴシック" w:hAnsi="Calibri" w:cs="Calibri"/>
          <w:b/>
          <w:kern w:val="0"/>
          <w:sz w:val="22"/>
          <w:szCs w:val="22"/>
        </w:rPr>
        <w:t>（フリー／オープンソース</w:t>
      </w:r>
      <w:r w:rsidRPr="00BA0057">
        <w:rPr>
          <w:rFonts w:ascii="Calibri" w:eastAsia="ＭＳ ゴシック" w:hAnsi="Calibri" w:cs="Calibri"/>
          <w:b/>
          <w:kern w:val="0"/>
          <w:sz w:val="22"/>
          <w:szCs w:val="22"/>
        </w:rPr>
        <w:t xml:space="preserve"> </w:t>
      </w:r>
      <w:r w:rsidRPr="00BA0057">
        <w:rPr>
          <w:rFonts w:ascii="Calibri" w:eastAsia="ＭＳ ゴシック" w:hAnsi="Calibri" w:cs="Calibri"/>
          <w:b/>
          <w:kern w:val="0"/>
          <w:sz w:val="22"/>
          <w:szCs w:val="22"/>
        </w:rPr>
        <w:t>ソフトウェア）</w:t>
      </w:r>
      <w:r w:rsidRPr="00F92F90">
        <w:rPr>
          <w:rFonts w:ascii="Calibri" w:eastAsia="ＭＳ ゴシック" w:hAnsi="Calibri" w:cs="Calibri"/>
          <w:kern w:val="0"/>
          <w:sz w:val="22"/>
          <w:szCs w:val="22"/>
        </w:rPr>
        <w:t>－</w:t>
      </w:r>
      <w:r w:rsidRPr="00F92F90">
        <w:rPr>
          <w:rFonts w:ascii="Calibri" w:eastAsia="ＭＳ ゴシック" w:hAnsi="Calibri" w:cs="Calibri"/>
          <w:kern w:val="0"/>
          <w:sz w:val="22"/>
          <w:szCs w:val="22"/>
        </w:rPr>
        <w:t>Open Source Initiative</w:t>
      </w:r>
      <w:r w:rsidRPr="00F92F90">
        <w:rPr>
          <w:rFonts w:ascii="Calibri" w:eastAsia="ＭＳ ゴシック" w:hAnsi="Calibri" w:cs="Calibri"/>
          <w:kern w:val="0"/>
          <w:sz w:val="22"/>
          <w:szCs w:val="22"/>
        </w:rPr>
        <w:t>（</w:t>
      </w:r>
      <w:r w:rsidRPr="00F92F90">
        <w:rPr>
          <w:rFonts w:ascii="Calibri" w:eastAsia="ＭＳ ゴシック" w:hAnsi="Calibri" w:cs="Calibri"/>
          <w:kern w:val="0"/>
          <w:sz w:val="22"/>
          <w:szCs w:val="22"/>
        </w:rPr>
        <w:t>OpenSource.org</w:t>
      </w:r>
      <w:r w:rsidRPr="00F92F90">
        <w:rPr>
          <w:rFonts w:ascii="Calibri" w:eastAsia="ＭＳ ゴシック" w:hAnsi="Calibri" w:cs="Calibri"/>
          <w:kern w:val="0"/>
          <w:sz w:val="22"/>
          <w:szCs w:val="22"/>
        </w:rPr>
        <w:t>）によって公開されているオープンソースの定義や（</w:t>
      </w:r>
      <w:r w:rsidRPr="00F92F90">
        <w:rPr>
          <w:rFonts w:ascii="Calibri" w:eastAsia="ＭＳ ゴシック" w:hAnsi="Calibri" w:cs="Calibri"/>
          <w:kern w:val="0"/>
          <w:sz w:val="22"/>
          <w:szCs w:val="22"/>
        </w:rPr>
        <w:t>Free Software Foundation</w:t>
      </w:r>
      <w:r w:rsidRPr="00F92F90">
        <w:rPr>
          <w:rFonts w:ascii="Calibri" w:eastAsia="ＭＳ ゴシック" w:hAnsi="Calibri" w:cs="Calibri"/>
          <w:kern w:val="0"/>
          <w:sz w:val="22"/>
          <w:szCs w:val="22"/>
        </w:rPr>
        <w:t>によって公開されている）</w:t>
      </w:r>
      <w:r w:rsidRPr="00F92F90">
        <w:rPr>
          <w:rFonts w:ascii="Calibri" w:eastAsia="ＭＳ ゴシック" w:hAnsi="Calibri" w:cs="Calibri"/>
          <w:kern w:val="0"/>
          <w:sz w:val="22"/>
          <w:szCs w:val="22"/>
        </w:rPr>
        <w:t xml:space="preserve"> </w:t>
      </w:r>
      <w:r w:rsidRPr="00F92F90">
        <w:rPr>
          <w:rFonts w:ascii="Calibri" w:eastAsia="ＭＳ ゴシック" w:hAnsi="Calibri" w:cs="Calibri"/>
          <w:kern w:val="0"/>
          <w:sz w:val="22"/>
          <w:szCs w:val="22"/>
        </w:rPr>
        <w:t>フリー</w:t>
      </w:r>
      <w:r w:rsidRPr="00F92F90">
        <w:rPr>
          <w:rFonts w:ascii="Calibri" w:eastAsia="ＭＳ ゴシック" w:hAnsi="Calibri" w:cs="Calibri"/>
          <w:kern w:val="0"/>
          <w:sz w:val="22"/>
          <w:szCs w:val="22"/>
        </w:rPr>
        <w:t xml:space="preserve"> </w:t>
      </w:r>
      <w:r w:rsidRPr="00F92F90">
        <w:rPr>
          <w:rFonts w:ascii="Calibri" w:eastAsia="ＭＳ ゴシック" w:hAnsi="Calibri" w:cs="Calibri"/>
          <w:kern w:val="0"/>
          <w:sz w:val="22"/>
          <w:szCs w:val="22"/>
        </w:rPr>
        <w:t>ソフトウェアの定義に該当または類似したライセンスの</w:t>
      </w:r>
      <w:r w:rsidRPr="00F92F90">
        <w:rPr>
          <w:rFonts w:ascii="Calibri" w:eastAsia="ＭＳ ゴシック" w:hAnsi="Calibri" w:cs="Calibri"/>
          <w:kern w:val="0"/>
          <w:sz w:val="22"/>
          <w:szCs w:val="22"/>
        </w:rPr>
        <w:t>1</w:t>
      </w:r>
      <w:r w:rsidRPr="00F92F90">
        <w:rPr>
          <w:rFonts w:ascii="Calibri" w:eastAsia="ＭＳ ゴシック" w:hAnsi="Calibri" w:cs="Calibri"/>
          <w:kern w:val="0"/>
          <w:sz w:val="22"/>
          <w:szCs w:val="22"/>
        </w:rPr>
        <w:t>つもしくはそれ以上に従うソフトウェアのこと。</w:t>
      </w:r>
    </w:p>
    <w:p w14:paraId="56D50FEF" w14:textId="77777777" w:rsidR="00BA0057" w:rsidRPr="00BA0057" w:rsidRDefault="00BA0057" w:rsidP="00BA0057">
      <w:pPr>
        <w:spacing w:beforeLines="100" w:before="240" w:line="278" w:lineRule="auto"/>
        <w:ind w:left="561" w:right="425"/>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FOSS </w:t>
      </w:r>
      <w:r w:rsidRPr="00BA0057">
        <w:rPr>
          <w:rFonts w:ascii="Calibri" w:eastAsia="ＭＳ ゴシック" w:hAnsi="Calibri" w:cs="Calibri"/>
          <w:b/>
          <w:kern w:val="0"/>
          <w:sz w:val="22"/>
          <w:szCs w:val="22"/>
        </w:rPr>
        <w:t>窓口（</w:t>
      </w:r>
      <w:r w:rsidRPr="00BA0057">
        <w:rPr>
          <w:rFonts w:ascii="Calibri" w:eastAsia="ＭＳ ゴシック" w:hAnsi="Calibri" w:cs="Calibri"/>
          <w:b/>
          <w:kern w:val="0"/>
          <w:sz w:val="22"/>
          <w:szCs w:val="22"/>
        </w:rPr>
        <w:t>FOSS Liaison</w:t>
      </w:r>
      <w:r w:rsidRPr="00BA0057">
        <w:rPr>
          <w:rFonts w:ascii="Calibri" w:eastAsia="ＭＳ ゴシック" w:hAnsi="Calibri" w:cs="Calibri"/>
          <w:b/>
          <w:kern w:val="0"/>
          <w:sz w:val="22"/>
          <w:szCs w:val="22"/>
        </w:rPr>
        <w:t>）</w:t>
      </w:r>
      <w:r w:rsidRPr="00F92F90">
        <w:rPr>
          <w:rFonts w:ascii="Calibri" w:eastAsia="ＭＳ ゴシック" w:hAnsi="Calibri" w:cs="Calibri"/>
          <w:kern w:val="0"/>
          <w:sz w:val="22"/>
          <w:szCs w:val="22"/>
        </w:rPr>
        <w:t>－</w:t>
      </w:r>
      <w:r w:rsidRPr="00F92F90">
        <w:rPr>
          <w:rFonts w:ascii="Calibri" w:eastAsia="ＭＳ ゴシック" w:hAnsi="Calibri" w:cs="Calibri"/>
          <w:kern w:val="0"/>
          <w:sz w:val="22"/>
          <w:szCs w:val="22"/>
        </w:rPr>
        <w:t>FOSS</w:t>
      </w:r>
      <w:r w:rsidRPr="00F92F90">
        <w:rPr>
          <w:rFonts w:ascii="Calibri" w:eastAsia="ＭＳ ゴシック" w:hAnsi="Calibri" w:cs="Calibri"/>
          <w:kern w:val="0"/>
          <w:sz w:val="22"/>
          <w:szCs w:val="22"/>
        </w:rPr>
        <w:t>に関し、外部からの問い合わせに対応するためにアサインされた担当者のこと。</w:t>
      </w:r>
    </w:p>
    <w:p w14:paraId="46D13172" w14:textId="77777777" w:rsidR="00BA0057" w:rsidRPr="00BA0057" w:rsidRDefault="00BA0057" w:rsidP="00BA0057">
      <w:pPr>
        <w:spacing w:beforeLines="100" w:before="240" w:line="278" w:lineRule="auto"/>
        <w:ind w:left="561" w:right="425"/>
        <w:rPr>
          <w:rFonts w:ascii="Calibri" w:eastAsia="ＭＳ ゴシック" w:hAnsi="Calibri" w:cs="Calibri"/>
          <w:kern w:val="0"/>
          <w:sz w:val="22"/>
          <w:szCs w:val="22"/>
        </w:rPr>
      </w:pPr>
      <w:r w:rsidRPr="00BA0057">
        <w:rPr>
          <w:rFonts w:ascii="Calibri" w:eastAsia="ＭＳ ゴシック" w:hAnsi="Calibri" w:cs="Calibri"/>
          <w:b/>
          <w:kern w:val="0"/>
          <w:sz w:val="22"/>
          <w:szCs w:val="22"/>
        </w:rPr>
        <w:t>確認ライセンス（</w:t>
      </w:r>
      <w:r w:rsidRPr="00BA0057">
        <w:rPr>
          <w:rFonts w:ascii="Calibri" w:eastAsia="ＭＳ ゴシック" w:hAnsi="Calibri" w:cs="Calibri"/>
          <w:b/>
          <w:kern w:val="0"/>
          <w:sz w:val="22"/>
          <w:szCs w:val="22"/>
        </w:rPr>
        <w:t>Identified License</w:t>
      </w:r>
      <w:r w:rsidRPr="00BA0057">
        <w:rPr>
          <w:rFonts w:ascii="Calibri" w:eastAsia="ＭＳ ゴシック" w:hAnsi="Calibri" w:cs="Calibri"/>
          <w:b/>
          <w:kern w:val="0"/>
          <w:sz w:val="22"/>
          <w:szCs w:val="22"/>
        </w:rPr>
        <w:t>）</w:t>
      </w:r>
      <w:r w:rsidRPr="00F92F90">
        <w:rPr>
          <w:rFonts w:ascii="Calibri" w:eastAsia="ＭＳ ゴシック" w:hAnsi="Calibri" w:cs="Calibri"/>
          <w:kern w:val="0"/>
          <w:sz w:val="22"/>
          <w:szCs w:val="22"/>
        </w:rPr>
        <w:t>－適切なライセンス確認手順の結果として存在の確認ができた一連の</w:t>
      </w:r>
      <w:r w:rsidRPr="00F92F90">
        <w:rPr>
          <w:rFonts w:ascii="Calibri" w:eastAsia="ＭＳ ゴシック" w:hAnsi="Calibri" w:cs="Calibri"/>
          <w:kern w:val="0"/>
          <w:sz w:val="22"/>
          <w:szCs w:val="22"/>
        </w:rPr>
        <w:t>FOSS</w:t>
      </w:r>
      <w:r w:rsidRPr="00F92F90">
        <w:rPr>
          <w:rFonts w:ascii="Calibri" w:eastAsia="ＭＳ ゴシック" w:hAnsi="Calibri" w:cs="Calibri"/>
          <w:kern w:val="0"/>
          <w:sz w:val="22"/>
          <w:szCs w:val="22"/>
        </w:rPr>
        <w:t>ライセンスのこと。</w:t>
      </w:r>
    </w:p>
    <w:p w14:paraId="6262B249" w14:textId="77777777" w:rsidR="00BA0057" w:rsidRPr="00F92F90" w:rsidRDefault="00BA0057" w:rsidP="00BA0057">
      <w:pPr>
        <w:spacing w:beforeLines="100" w:before="240" w:line="278" w:lineRule="auto"/>
        <w:ind w:left="561" w:right="425"/>
        <w:rPr>
          <w:rFonts w:ascii="Calibri" w:eastAsia="ＭＳ ゴシック" w:hAnsi="Calibri" w:cs="Calibri"/>
          <w:kern w:val="0"/>
          <w:sz w:val="22"/>
          <w:szCs w:val="22"/>
        </w:rPr>
      </w:pPr>
      <w:r w:rsidRPr="00BA0057">
        <w:rPr>
          <w:rFonts w:ascii="Calibri" w:eastAsia="ＭＳ ゴシック" w:hAnsi="Calibri" w:cs="Calibri"/>
          <w:b/>
          <w:kern w:val="0"/>
          <w:sz w:val="22"/>
          <w:szCs w:val="22"/>
        </w:rPr>
        <w:t>OpenChain</w:t>
      </w:r>
      <w:r w:rsidRPr="00BA0057">
        <w:rPr>
          <w:rFonts w:ascii="Calibri" w:eastAsia="ＭＳ ゴシック" w:hAnsi="Calibri" w:cs="Calibri"/>
          <w:b/>
          <w:kern w:val="0"/>
          <w:sz w:val="22"/>
          <w:szCs w:val="22"/>
        </w:rPr>
        <w:t>適合（</w:t>
      </w:r>
      <w:r w:rsidRPr="00BA0057">
        <w:rPr>
          <w:rFonts w:ascii="Calibri" w:eastAsia="ＭＳ ゴシック" w:hAnsi="Calibri" w:cs="Calibri"/>
          <w:b/>
          <w:kern w:val="0"/>
          <w:sz w:val="22"/>
          <w:szCs w:val="22"/>
        </w:rPr>
        <w:t>OpenChain Conforming</w:t>
      </w:r>
      <w:r w:rsidRPr="00BA0057">
        <w:rPr>
          <w:rFonts w:ascii="Calibri" w:eastAsia="ＭＳ ゴシック" w:hAnsi="Calibri" w:cs="Calibri"/>
          <w:b/>
          <w:kern w:val="0"/>
          <w:sz w:val="22"/>
          <w:szCs w:val="22"/>
        </w:rPr>
        <w:t>）</w:t>
      </w:r>
      <w:r w:rsidRPr="00F92F90">
        <w:rPr>
          <w:rFonts w:ascii="Calibri" w:eastAsia="ＭＳ ゴシック" w:hAnsi="Calibri" w:cs="Calibri"/>
          <w:kern w:val="0"/>
          <w:sz w:val="22"/>
          <w:szCs w:val="22"/>
        </w:rPr>
        <w:t>－本仕様書のすべての要件を満たすコンプライアンス</w:t>
      </w:r>
      <w:r w:rsidRPr="00F92F90">
        <w:rPr>
          <w:rFonts w:ascii="Calibri" w:eastAsia="ＭＳ ゴシック" w:hAnsi="Calibri" w:cs="Calibri"/>
          <w:kern w:val="0"/>
          <w:sz w:val="22"/>
          <w:szCs w:val="22"/>
        </w:rPr>
        <w:t xml:space="preserve"> </w:t>
      </w:r>
      <w:r w:rsidRPr="00F92F90">
        <w:rPr>
          <w:rFonts w:ascii="Calibri" w:eastAsia="ＭＳ ゴシック" w:hAnsi="Calibri" w:cs="Calibri"/>
          <w:kern w:val="0"/>
          <w:sz w:val="22"/>
          <w:szCs w:val="22"/>
        </w:rPr>
        <w:t>プログラムのこと。</w:t>
      </w:r>
    </w:p>
    <w:p w14:paraId="7F5E8C7B" w14:textId="77777777" w:rsidR="00BA0057" w:rsidRPr="00BA0057" w:rsidRDefault="00BA0057" w:rsidP="00BA0057">
      <w:pPr>
        <w:spacing w:beforeLines="100" w:before="240" w:line="278" w:lineRule="auto"/>
        <w:ind w:left="561" w:right="425"/>
        <w:rPr>
          <w:rFonts w:ascii="Calibri" w:eastAsia="ＭＳ ゴシック" w:hAnsi="Calibri" w:cs="Calibri"/>
          <w:kern w:val="0"/>
          <w:sz w:val="22"/>
          <w:szCs w:val="22"/>
        </w:rPr>
      </w:pPr>
      <w:r w:rsidRPr="00BA0057">
        <w:rPr>
          <w:rFonts w:ascii="Calibri" w:eastAsia="ＭＳ ゴシック" w:hAnsi="Calibri" w:cs="Calibri"/>
          <w:b/>
          <w:kern w:val="0"/>
          <w:sz w:val="22"/>
          <w:szCs w:val="22"/>
        </w:rPr>
        <w:t>ソフトウェア</w:t>
      </w:r>
      <w:r w:rsidRPr="00BA0057">
        <w:rPr>
          <w:rFonts w:ascii="Calibri" w:eastAsia="ＭＳ ゴシック" w:hAnsi="Calibri" w:cs="Calibri"/>
          <w:b/>
          <w:kern w:val="0"/>
          <w:sz w:val="22"/>
          <w:szCs w:val="22"/>
        </w:rPr>
        <w:t xml:space="preserve"> </w:t>
      </w:r>
      <w:r w:rsidRPr="00BA0057">
        <w:rPr>
          <w:rFonts w:ascii="Calibri" w:eastAsia="ＭＳ ゴシック" w:hAnsi="Calibri" w:cs="Calibri"/>
          <w:b/>
          <w:kern w:val="0"/>
          <w:sz w:val="22"/>
          <w:szCs w:val="22"/>
        </w:rPr>
        <w:t>スタッフ</w:t>
      </w:r>
      <w:r w:rsidRPr="00F92F90">
        <w:rPr>
          <w:rFonts w:ascii="Calibri" w:eastAsia="ＭＳ ゴシック" w:hAnsi="Calibri" w:cs="Calibri"/>
          <w:kern w:val="0"/>
          <w:sz w:val="22"/>
          <w:szCs w:val="22"/>
        </w:rPr>
        <w:t>－供給ソフトウェアについて、定義し、コントリビュートし、もしくは使えるよう準備する責任を持つ従業員や契約者のこと。組織によって異なるが、ソフトウェア開発者、リリース</w:t>
      </w:r>
      <w:r w:rsidRPr="00F92F90">
        <w:rPr>
          <w:rFonts w:ascii="Calibri" w:eastAsia="ＭＳ ゴシック" w:hAnsi="Calibri" w:cs="Calibri"/>
          <w:kern w:val="0"/>
          <w:sz w:val="22"/>
          <w:szCs w:val="22"/>
        </w:rPr>
        <w:t xml:space="preserve"> </w:t>
      </w:r>
      <w:r w:rsidRPr="00F92F90">
        <w:rPr>
          <w:rFonts w:ascii="Calibri" w:eastAsia="ＭＳ ゴシック" w:hAnsi="Calibri" w:cs="Calibri"/>
          <w:kern w:val="0"/>
          <w:sz w:val="22"/>
          <w:szCs w:val="22"/>
        </w:rPr>
        <w:t>エンジニア、品質管理技術者、プロダクト</w:t>
      </w:r>
      <w:r w:rsidRPr="00F92F90">
        <w:rPr>
          <w:rFonts w:ascii="Calibri" w:eastAsia="ＭＳ ゴシック" w:hAnsi="Calibri" w:cs="Calibri"/>
          <w:kern w:val="0"/>
          <w:sz w:val="22"/>
          <w:szCs w:val="22"/>
        </w:rPr>
        <w:t xml:space="preserve"> </w:t>
      </w:r>
      <w:r w:rsidRPr="00F92F90">
        <w:rPr>
          <w:rFonts w:ascii="Calibri" w:eastAsia="ＭＳ ゴシック" w:hAnsi="Calibri" w:cs="Calibri"/>
          <w:kern w:val="0"/>
          <w:sz w:val="22"/>
          <w:szCs w:val="22"/>
        </w:rPr>
        <w:t>マーケティング担当者、プロダクト管理者などが含まれる（ただし、この限りではない）。</w:t>
      </w:r>
    </w:p>
    <w:p w14:paraId="69405573" w14:textId="77777777" w:rsidR="00BA0057" w:rsidRPr="00BA0057" w:rsidRDefault="00BA0057" w:rsidP="00BA0057">
      <w:pPr>
        <w:spacing w:beforeLines="100" w:before="240" w:line="278" w:lineRule="auto"/>
        <w:ind w:left="561" w:right="425"/>
        <w:rPr>
          <w:rFonts w:ascii="Calibri" w:eastAsia="ＭＳ ゴシック" w:hAnsi="Calibri" w:cs="Calibri"/>
          <w:kern w:val="0"/>
          <w:sz w:val="22"/>
          <w:szCs w:val="22"/>
        </w:rPr>
      </w:pPr>
      <w:r w:rsidRPr="00BA0057">
        <w:rPr>
          <w:rFonts w:ascii="Calibri" w:eastAsia="ＭＳ ゴシック" w:hAnsi="Calibri" w:cs="Calibri"/>
          <w:b/>
          <w:kern w:val="0"/>
          <w:sz w:val="22"/>
          <w:szCs w:val="22"/>
        </w:rPr>
        <w:t xml:space="preserve">SPDX </w:t>
      </w:r>
      <w:r w:rsidRPr="00BA0057">
        <w:rPr>
          <w:rFonts w:ascii="Calibri" w:eastAsia="ＭＳ ゴシック" w:hAnsi="Calibri" w:cs="Calibri"/>
          <w:b/>
          <w:kern w:val="0"/>
          <w:sz w:val="22"/>
          <w:szCs w:val="22"/>
        </w:rPr>
        <w:t>もしくは</w:t>
      </w:r>
      <w:r w:rsidRPr="00BA0057">
        <w:rPr>
          <w:rFonts w:ascii="Calibri" w:eastAsia="ＭＳ ゴシック" w:hAnsi="Calibri" w:cs="Calibri"/>
          <w:b/>
          <w:kern w:val="0"/>
          <w:sz w:val="22"/>
          <w:szCs w:val="22"/>
        </w:rPr>
        <w:t>Software Package Data Exchange</w:t>
      </w:r>
      <w:r w:rsidRPr="00F92F90">
        <w:rPr>
          <w:rFonts w:ascii="Calibri" w:eastAsia="ＭＳ ゴシック" w:hAnsi="Calibri" w:cs="Calibri"/>
          <w:kern w:val="0"/>
          <w:sz w:val="22"/>
          <w:szCs w:val="22"/>
        </w:rPr>
        <w:t>－</w:t>
      </w:r>
      <w:r w:rsidRPr="00F92F90">
        <w:rPr>
          <w:rFonts w:ascii="Calibri" w:eastAsia="ＭＳ ゴシック" w:hAnsi="Calibri" w:cs="Calibri"/>
          <w:kern w:val="0"/>
          <w:sz w:val="22"/>
          <w:szCs w:val="22"/>
        </w:rPr>
        <w:t>SPDX</w:t>
      </w:r>
      <w:r w:rsidRPr="00F92F90">
        <w:rPr>
          <w:rFonts w:ascii="Calibri" w:eastAsia="ＭＳ ゴシック" w:hAnsi="Calibri" w:cs="Calibri"/>
          <w:kern w:val="0"/>
          <w:sz w:val="22"/>
          <w:szCs w:val="22"/>
        </w:rPr>
        <w:t>ワーキング</w:t>
      </w:r>
      <w:r w:rsidRPr="00F92F90">
        <w:rPr>
          <w:rFonts w:ascii="Calibri" w:eastAsia="ＭＳ ゴシック" w:hAnsi="Calibri" w:cs="Calibri"/>
          <w:kern w:val="0"/>
          <w:sz w:val="22"/>
          <w:szCs w:val="22"/>
        </w:rPr>
        <w:t xml:space="preserve"> </w:t>
      </w:r>
      <w:r w:rsidRPr="00F92F90">
        <w:rPr>
          <w:rFonts w:ascii="Calibri" w:eastAsia="ＭＳ ゴシック" w:hAnsi="Calibri" w:cs="Calibri"/>
          <w:kern w:val="0"/>
          <w:sz w:val="22"/>
          <w:szCs w:val="22"/>
        </w:rPr>
        <w:t>グループによって作られ、ライセンスや著作権情報をやりとりすることを目的としたフォーマット標準のこと。</w:t>
      </w:r>
      <w:r w:rsidRPr="00F92F90">
        <w:rPr>
          <w:rFonts w:ascii="Calibri" w:eastAsia="ＭＳ ゴシック" w:hAnsi="Calibri" w:cs="Calibri"/>
          <w:kern w:val="0"/>
          <w:sz w:val="22"/>
          <w:szCs w:val="22"/>
        </w:rPr>
        <w:t>SPDX</w:t>
      </w:r>
      <w:r w:rsidRPr="00F92F90">
        <w:rPr>
          <w:rFonts w:ascii="Calibri" w:eastAsia="ＭＳ ゴシック" w:hAnsi="Calibri" w:cs="Calibri"/>
          <w:kern w:val="0"/>
          <w:sz w:val="22"/>
          <w:szCs w:val="22"/>
        </w:rPr>
        <w:t>については</w:t>
      </w:r>
      <w:r w:rsidRPr="00F92F90">
        <w:rPr>
          <w:rFonts w:ascii="Calibri" w:eastAsia="ＭＳ ゴシック" w:hAnsi="Calibri" w:cs="Calibri"/>
          <w:kern w:val="0"/>
          <w:sz w:val="22"/>
          <w:szCs w:val="22"/>
        </w:rPr>
        <w:t>www.spdx.org</w:t>
      </w:r>
      <w:r w:rsidRPr="00F92F90">
        <w:rPr>
          <w:rFonts w:ascii="Calibri" w:eastAsia="ＭＳ ゴシック" w:hAnsi="Calibri" w:cs="Calibri"/>
          <w:kern w:val="0"/>
          <w:sz w:val="22"/>
          <w:szCs w:val="22"/>
        </w:rPr>
        <w:t>にその仕様が記載されている。</w:t>
      </w:r>
    </w:p>
    <w:p w14:paraId="641B05E6" w14:textId="77777777" w:rsidR="00BA0057" w:rsidRPr="00F92F90" w:rsidRDefault="00BA0057" w:rsidP="00BA0057">
      <w:pPr>
        <w:spacing w:beforeLines="100" w:before="240" w:line="278" w:lineRule="auto"/>
        <w:ind w:left="561" w:right="425"/>
        <w:rPr>
          <w:rFonts w:ascii="Calibri" w:eastAsia="ＭＳ ゴシック" w:hAnsi="Calibri" w:cs="Calibri"/>
          <w:kern w:val="0"/>
          <w:sz w:val="22"/>
          <w:szCs w:val="22"/>
        </w:rPr>
      </w:pPr>
      <w:r w:rsidRPr="00BA0057">
        <w:rPr>
          <w:rFonts w:ascii="Calibri" w:eastAsia="ＭＳ ゴシック" w:hAnsi="Calibri" w:cs="Calibri"/>
          <w:b/>
          <w:kern w:val="0"/>
          <w:sz w:val="22"/>
          <w:szCs w:val="22"/>
        </w:rPr>
        <w:t>供給ソフトウェア（</w:t>
      </w:r>
      <w:r w:rsidRPr="00BA0057">
        <w:rPr>
          <w:rFonts w:ascii="Calibri" w:eastAsia="ＭＳ ゴシック" w:hAnsi="Calibri" w:cs="Calibri"/>
          <w:b/>
          <w:kern w:val="0"/>
          <w:sz w:val="22"/>
          <w:szCs w:val="22"/>
        </w:rPr>
        <w:t>Supplied Software</w:t>
      </w:r>
      <w:r w:rsidRPr="00BA0057">
        <w:rPr>
          <w:rFonts w:ascii="Calibri" w:eastAsia="ＭＳ ゴシック" w:hAnsi="Calibri" w:cs="Calibri"/>
          <w:b/>
          <w:kern w:val="0"/>
          <w:sz w:val="22"/>
          <w:szCs w:val="22"/>
        </w:rPr>
        <w:t>）</w:t>
      </w:r>
      <w:r w:rsidRPr="00F92F90">
        <w:rPr>
          <w:rFonts w:ascii="Calibri" w:eastAsia="ＭＳ ゴシック" w:hAnsi="Calibri" w:cs="Calibri"/>
          <w:kern w:val="0"/>
          <w:sz w:val="22"/>
          <w:szCs w:val="22"/>
        </w:rPr>
        <w:t>－組織が第三者（他組織または個人）に対して提供するソフトウェアのこと。</w:t>
      </w:r>
    </w:p>
    <w:p w14:paraId="7BBE42AF" w14:textId="77777777" w:rsidR="00BA0057" w:rsidRPr="00BA0057" w:rsidRDefault="00BA0057" w:rsidP="00BA0057">
      <w:pPr>
        <w:spacing w:beforeLines="100" w:before="240" w:line="278" w:lineRule="auto"/>
        <w:ind w:left="561" w:right="425"/>
        <w:rPr>
          <w:rFonts w:ascii="Calibri" w:eastAsia="ＭＳ ゴシック" w:hAnsi="Calibri" w:cs="Calibri"/>
          <w:b/>
          <w:kern w:val="0"/>
          <w:sz w:val="22"/>
          <w:szCs w:val="22"/>
        </w:rPr>
      </w:pPr>
      <w:r w:rsidRPr="00BA0057">
        <w:rPr>
          <w:rFonts w:ascii="Calibri" w:eastAsia="ＭＳ ゴシック" w:hAnsi="Calibri" w:cs="Calibri"/>
          <w:b/>
          <w:kern w:val="0"/>
          <w:sz w:val="22"/>
          <w:szCs w:val="22"/>
        </w:rPr>
        <w:t>検証すべき証跡（</w:t>
      </w:r>
      <w:r w:rsidRPr="00BA0057">
        <w:rPr>
          <w:rFonts w:ascii="Calibri" w:eastAsia="ＭＳ ゴシック" w:hAnsi="Calibri" w:cs="Calibri"/>
          <w:b/>
          <w:kern w:val="0"/>
          <w:sz w:val="22"/>
          <w:szCs w:val="22"/>
        </w:rPr>
        <w:t>Verification Artifact</w:t>
      </w:r>
      <w:r w:rsidRPr="00BA0057">
        <w:rPr>
          <w:rFonts w:ascii="Calibri" w:eastAsia="ＭＳ ゴシック" w:hAnsi="Calibri" w:cs="Calibri"/>
          <w:b/>
          <w:kern w:val="0"/>
          <w:sz w:val="22"/>
          <w:szCs w:val="22"/>
        </w:rPr>
        <w:t>）</w:t>
      </w:r>
      <w:r w:rsidRPr="00F92F90">
        <w:rPr>
          <w:rFonts w:ascii="Calibri" w:eastAsia="ＭＳ ゴシック" w:hAnsi="Calibri" w:cs="Calibri"/>
          <w:kern w:val="0"/>
          <w:sz w:val="22"/>
          <w:szCs w:val="22"/>
        </w:rPr>
        <w:t>－与えられた要件を満足しているとみなされるために存在しなければならない確証のこと。</w:t>
      </w:r>
    </w:p>
    <w:p w14:paraId="4D1136A0" w14:textId="77777777" w:rsidR="00BA0057" w:rsidRPr="00BA0057" w:rsidRDefault="00BA0057" w:rsidP="00BA0057">
      <w:pPr>
        <w:spacing w:before="197" w:line="278" w:lineRule="auto"/>
        <w:ind w:left="560" w:right="894"/>
        <w:rPr>
          <w:rFonts w:ascii="Calibri" w:eastAsia="ＭＳ ゴシック" w:hAnsi="Calibri" w:cs="Calibri"/>
          <w:kern w:val="0"/>
          <w:sz w:val="22"/>
          <w:szCs w:val="22"/>
        </w:rPr>
      </w:pPr>
    </w:p>
    <w:p w14:paraId="28696621" w14:textId="77777777" w:rsidR="00BA0057" w:rsidRPr="00BA0057" w:rsidRDefault="00BA0057" w:rsidP="00BA0057">
      <w:pPr>
        <w:spacing w:line="278" w:lineRule="auto"/>
        <w:rPr>
          <w:rFonts w:ascii="Arial" w:eastAsia="ＭＳ Ｐゴシック" w:hAnsi="Arial" w:cs="Calibri"/>
          <w:kern w:val="0"/>
          <w:sz w:val="22"/>
          <w:szCs w:val="22"/>
        </w:rPr>
        <w:sectPr w:rsidR="00BA0057" w:rsidRPr="00BA0057" w:rsidSect="005D0201">
          <w:footerReference w:type="default" r:id="rId18"/>
          <w:pgSz w:w="11907" w:h="16840" w:code="9"/>
          <w:pgMar w:top="1134" w:right="1191" w:bottom="964" w:left="1134" w:header="567" w:footer="1417" w:gutter="0"/>
          <w:cols w:space="720"/>
          <w:docGrid w:linePitch="299"/>
        </w:sectPr>
      </w:pPr>
    </w:p>
    <w:p w14:paraId="6E7FB6D5" w14:textId="25DF9D39" w:rsidR="00BA0057" w:rsidRPr="00BA0057" w:rsidRDefault="00BA0057" w:rsidP="00BA0057">
      <w:pPr>
        <w:spacing w:beforeLines="100" w:before="240"/>
        <w:ind w:left="561"/>
        <w:outlineLvl w:val="0"/>
        <w:rPr>
          <w:rFonts w:ascii="Calibri" w:eastAsia="ＭＳ ゴシック" w:hAnsi="Calibri" w:cs="Cambria"/>
          <w:b/>
          <w:bCs/>
          <w:color w:val="365F91"/>
          <w:kern w:val="0"/>
          <w:sz w:val="28"/>
          <w:szCs w:val="28"/>
          <w:shd w:val="clear" w:color="auto" w:fill="FDFDFD"/>
        </w:rPr>
      </w:pPr>
      <w:bookmarkStart w:id="59" w:name="_bookmark2"/>
      <w:bookmarkStart w:id="60" w:name="_Toc480816637"/>
      <w:bookmarkStart w:id="61" w:name="_Toc483131396"/>
      <w:bookmarkStart w:id="62" w:name="_Toc483132248"/>
      <w:bookmarkEnd w:id="59"/>
      <w:r w:rsidRPr="00BA0057">
        <w:rPr>
          <w:rFonts w:ascii="Calibri" w:eastAsia="ＭＳ ゴシック" w:hAnsi="Calibri" w:cs="Cambria"/>
          <w:b/>
          <w:bCs/>
          <w:color w:val="365F91"/>
          <w:kern w:val="0"/>
          <w:sz w:val="28"/>
          <w:szCs w:val="28"/>
          <w:shd w:val="clear" w:color="auto" w:fill="FDFDFD"/>
        </w:rPr>
        <w:lastRenderedPageBreak/>
        <w:t>3</w:t>
      </w:r>
      <w:ins w:id="63" w:author="Mieko Sato" w:date="2017-05-29T23:27:00Z">
        <w:r w:rsidR="00F0198F">
          <w:rPr>
            <w:rFonts w:ascii="Calibri" w:eastAsia="ＭＳ ゴシック" w:hAnsi="Calibri" w:cs="Cambria" w:hint="eastAsia"/>
            <w:b/>
            <w:bCs/>
            <w:color w:val="365F91"/>
            <w:kern w:val="0"/>
            <w:sz w:val="28"/>
            <w:szCs w:val="28"/>
            <w:shd w:val="clear" w:color="auto" w:fill="FDFDFD"/>
          </w:rPr>
          <w:t>）</w:t>
        </w:r>
      </w:ins>
      <w:del w:id="64" w:author="Mieko Sato" w:date="2017-05-29T23:27:00Z">
        <w:r w:rsidRPr="00BA0057" w:rsidDel="00F0198F">
          <w:rPr>
            <w:rFonts w:ascii="Calibri" w:eastAsia="ＭＳ ゴシック" w:hAnsi="Calibri" w:cs="Cambria"/>
            <w:b/>
            <w:bCs/>
            <w:color w:val="365F91"/>
            <w:kern w:val="0"/>
            <w:sz w:val="28"/>
            <w:szCs w:val="28"/>
            <w:shd w:val="clear" w:color="auto" w:fill="FDFDFD"/>
          </w:rPr>
          <w:delText>)</w:delText>
        </w:r>
      </w:del>
      <w:r w:rsidRPr="00BA0057">
        <w:rPr>
          <w:rFonts w:ascii="Calibri" w:eastAsia="ＭＳ ゴシック" w:hAnsi="Calibri" w:cs="Cambria"/>
          <w:b/>
          <w:bCs/>
          <w:color w:val="365F91"/>
          <w:kern w:val="0"/>
          <w:sz w:val="28"/>
          <w:szCs w:val="28"/>
          <w:shd w:val="clear" w:color="auto" w:fill="FDFDFD"/>
        </w:rPr>
        <w:t>満たすべき要件</w:t>
      </w:r>
      <w:bookmarkEnd w:id="60"/>
      <w:bookmarkEnd w:id="61"/>
      <w:bookmarkEnd w:id="62"/>
    </w:p>
    <w:p w14:paraId="34960815" w14:textId="77777777" w:rsidR="00BA0057" w:rsidRPr="00BA0057" w:rsidRDefault="00BA0057" w:rsidP="00BA0057">
      <w:pPr>
        <w:spacing w:beforeLines="100" w:before="240"/>
        <w:ind w:left="561"/>
        <w:outlineLvl w:val="1"/>
        <w:rPr>
          <w:rFonts w:ascii="Cambria" w:eastAsia="Calibri" w:hAnsi="Calibri" w:cs="Calibri"/>
          <w:b/>
          <w:color w:val="4F81BC"/>
          <w:kern w:val="0"/>
          <w:sz w:val="24"/>
          <w:szCs w:val="22"/>
        </w:rPr>
      </w:pPr>
      <w:bookmarkStart w:id="65" w:name="_bookmark3"/>
      <w:bookmarkStart w:id="66" w:name="_Toc480816638"/>
      <w:bookmarkStart w:id="67" w:name="_Toc483131397"/>
      <w:bookmarkStart w:id="68" w:name="_Toc483132249"/>
      <w:bookmarkEnd w:id="65"/>
      <w:r w:rsidRPr="00BA0057">
        <w:rPr>
          <w:rFonts w:ascii="Cambria" w:eastAsia="Calibri" w:hAnsi="Calibri" w:cs="Calibri"/>
          <w:b/>
          <w:color w:val="4F81BC"/>
          <w:kern w:val="0"/>
          <w:sz w:val="24"/>
          <w:szCs w:val="22"/>
        </w:rPr>
        <w:t>G1: FOSS</w:t>
      </w:r>
      <w:r w:rsidRPr="00BA0057">
        <w:rPr>
          <w:rFonts w:ascii="Cambria" w:eastAsia="Calibri" w:hAnsi="Calibri" w:cs="Calibri"/>
          <w:b/>
          <w:color w:val="4F81BC"/>
          <w:kern w:val="0"/>
          <w:sz w:val="24"/>
          <w:szCs w:val="22"/>
        </w:rPr>
        <w:t>に関わる責任の理解</w:t>
      </w:r>
      <w:bookmarkEnd w:id="66"/>
      <w:bookmarkEnd w:id="67"/>
      <w:bookmarkEnd w:id="68"/>
    </w:p>
    <w:p w14:paraId="7AC0ED75" w14:textId="77777777" w:rsidR="00BA0057" w:rsidRPr="00BA0057" w:rsidRDefault="00BA0057" w:rsidP="00BA0057">
      <w:pPr>
        <w:numPr>
          <w:ilvl w:val="1"/>
          <w:numId w:val="6"/>
        </w:numPr>
        <w:tabs>
          <w:tab w:val="left" w:pos="1281"/>
        </w:tabs>
        <w:spacing w:beforeLines="100" w:before="240"/>
        <w:ind w:right="284"/>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供給ソフトウェアの頒布について</w:t>
      </w:r>
      <w:r w:rsidRPr="00BA0057">
        <w:rPr>
          <w:rFonts w:ascii="Calibri" w:eastAsia="ＭＳ ゴシック" w:hAnsi="Calibri" w:cs="Calibri"/>
          <w:b/>
          <w:bCs/>
          <w:kern w:val="0"/>
          <w:sz w:val="22"/>
          <w:szCs w:val="22"/>
        </w:rPr>
        <w:t>FOSS</w:t>
      </w:r>
      <w:r w:rsidRPr="00BA0057">
        <w:rPr>
          <w:rFonts w:ascii="Calibri" w:eastAsia="ＭＳ ゴシック" w:hAnsi="Calibri" w:cs="Calibri"/>
          <w:b/>
          <w:bCs/>
          <w:kern w:val="0"/>
          <w:sz w:val="22"/>
          <w:szCs w:val="22"/>
        </w:rPr>
        <w:t>ライセンス</w:t>
      </w:r>
      <w:r w:rsidRPr="00BA0057">
        <w:rPr>
          <w:rFonts w:ascii="Calibri" w:eastAsia="ＭＳ ゴシック" w:hAnsi="Calibri" w:cs="Calibri"/>
          <w:b/>
          <w:bCs/>
          <w:kern w:val="0"/>
          <w:sz w:val="22"/>
          <w:szCs w:val="22"/>
        </w:rPr>
        <w:t xml:space="preserve"> </w:t>
      </w:r>
      <w:r w:rsidRPr="00BA0057">
        <w:rPr>
          <w:rFonts w:ascii="Calibri" w:eastAsia="ＭＳ ゴシック" w:hAnsi="Calibri" w:cs="Calibri"/>
          <w:b/>
          <w:bCs/>
          <w:kern w:val="0"/>
          <w:sz w:val="22"/>
          <w:szCs w:val="22"/>
        </w:rPr>
        <w:t>コンプライアンスを統制する</w:t>
      </w:r>
      <w:r w:rsidRPr="00BA0057">
        <w:rPr>
          <w:rFonts w:ascii="Calibri" w:eastAsia="ＭＳ ゴシック" w:hAnsi="Calibri" w:cs="Calibri"/>
          <w:b/>
          <w:bCs/>
          <w:kern w:val="0"/>
          <w:sz w:val="22"/>
          <w:szCs w:val="22"/>
        </w:rPr>
        <w:t>FOSS</w:t>
      </w:r>
      <w:r w:rsidRPr="00BA0057">
        <w:rPr>
          <w:rFonts w:ascii="Calibri" w:eastAsia="ＭＳ ゴシック" w:hAnsi="Calibri" w:cs="Calibri"/>
          <w:b/>
          <w:bCs/>
          <w:kern w:val="0"/>
          <w:sz w:val="22"/>
          <w:szCs w:val="22"/>
        </w:rPr>
        <w:t>ポリシーが書面として存在していること。またそのポリシーは組織内に周知されていなければならない。</w:t>
      </w:r>
    </w:p>
    <w:p w14:paraId="5662ADEB"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検証すべき証跡：</w:t>
      </w:r>
    </w:p>
    <w:p w14:paraId="22B6F97F" w14:textId="77777777" w:rsidR="00BA0057" w:rsidRPr="00BA0057" w:rsidRDefault="00BA0057" w:rsidP="00BA0057">
      <w:pPr>
        <w:numPr>
          <w:ilvl w:val="1"/>
          <w:numId w:val="12"/>
        </w:numPr>
        <w:ind w:left="1984" w:right="2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文書化された</w:t>
      </w:r>
      <w:r w:rsidRPr="00BA0057">
        <w:rPr>
          <w:rFonts w:ascii="Calibri" w:eastAsia="ＭＳ ゴシック" w:hAnsi="Calibri" w:cs="Calibri"/>
          <w:kern w:val="0"/>
          <w:sz w:val="22"/>
          <w:szCs w:val="22"/>
        </w:rPr>
        <w:t xml:space="preserve">FOSS </w:t>
      </w:r>
      <w:r w:rsidRPr="00BA0057">
        <w:rPr>
          <w:rFonts w:ascii="Calibri" w:eastAsia="ＭＳ ゴシック" w:hAnsi="Calibri" w:cs="Calibri"/>
          <w:kern w:val="0"/>
          <w:sz w:val="22"/>
          <w:szCs w:val="22"/>
        </w:rPr>
        <w:t>ポリシーが存在する。</w:t>
      </w:r>
    </w:p>
    <w:p w14:paraId="608E50E8" w14:textId="77777777" w:rsidR="00BA0057" w:rsidRPr="00BA0057" w:rsidRDefault="00BA0057" w:rsidP="00BA0057">
      <w:pPr>
        <w:numPr>
          <w:ilvl w:val="1"/>
          <w:numId w:val="12"/>
        </w:numPr>
        <w:ind w:left="1984" w:right="2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すべてのソフトウェア</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スタッフが（トレーニングや社内</w:t>
      </w:r>
      <w:r w:rsidRPr="00BA0057">
        <w:rPr>
          <w:rFonts w:ascii="Calibri" w:eastAsia="ＭＳ ゴシック" w:hAnsi="Calibri" w:cs="Calibri"/>
          <w:kern w:val="0"/>
          <w:sz w:val="22"/>
          <w:szCs w:val="22"/>
        </w:rPr>
        <w:t>wiki</w:t>
      </w:r>
      <w:r w:rsidRPr="00BA0057">
        <w:rPr>
          <w:rFonts w:ascii="Calibri" w:eastAsia="ＭＳ ゴシック" w:hAnsi="Calibri" w:cs="Calibri"/>
          <w:kern w:val="0"/>
          <w:sz w:val="22"/>
          <w:szCs w:val="22"/>
        </w:rPr>
        <w:t>、その他実践的なコミュニケーションを通じて）</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ポリシーの存在を知ることのできる文書化された手続きが存在する。</w:t>
      </w:r>
    </w:p>
    <w:p w14:paraId="4EC2B0F8"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論拠：</w:t>
      </w:r>
    </w:p>
    <w:p w14:paraId="1E0BE806" w14:textId="77777777" w:rsidR="00BA0057" w:rsidRPr="00BA0057" w:rsidRDefault="00BA0057" w:rsidP="00BA0057">
      <w:pPr>
        <w:spacing w:afterLines="100" w:after="240"/>
        <w:ind w:left="1281" w:right="448"/>
        <w:rPr>
          <w:rFonts w:ascii="Calibri" w:eastAsia="ＭＳ ゴシック" w:hAnsi="Calibri" w:cs="Calibri"/>
          <w:kern w:val="0"/>
          <w:sz w:val="22"/>
          <w:szCs w:val="22"/>
        </w:rPr>
      </w:pP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ポリシーを作成・記録するステップが取られ、ソフトウェア</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スタッフに</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ポリシーの存在を知らせることを確かなものにします。</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ポリシーに含まれるべき内容についてはここで提示されませんが、他の節でポリシー上の要件として課される場合があります。</w:t>
      </w:r>
    </w:p>
    <w:p w14:paraId="49D0DE0F" w14:textId="77777777" w:rsidR="00BA0057" w:rsidRPr="00BA0057" w:rsidRDefault="00BA0057" w:rsidP="00BA0057">
      <w:pPr>
        <w:numPr>
          <w:ilvl w:val="1"/>
          <w:numId w:val="6"/>
        </w:numPr>
        <w:tabs>
          <w:tab w:val="left" w:pos="1281"/>
        </w:tabs>
        <w:spacing w:beforeLines="100" w:before="240"/>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すべてのソフトウェア</w:t>
      </w:r>
      <w:r w:rsidRPr="00BA0057">
        <w:rPr>
          <w:rFonts w:ascii="Calibri" w:eastAsia="ＭＳ ゴシック" w:hAnsi="Calibri" w:cs="Calibri"/>
          <w:b/>
          <w:bCs/>
          <w:kern w:val="0"/>
          <w:sz w:val="22"/>
          <w:szCs w:val="22"/>
        </w:rPr>
        <w:t xml:space="preserve"> </w:t>
      </w:r>
      <w:r w:rsidRPr="00BA0057">
        <w:rPr>
          <w:rFonts w:ascii="Calibri" w:eastAsia="ＭＳ ゴシック" w:hAnsi="Calibri" w:cs="Calibri"/>
          <w:b/>
          <w:bCs/>
          <w:kern w:val="0"/>
          <w:sz w:val="22"/>
          <w:szCs w:val="22"/>
        </w:rPr>
        <w:t>スタッフに対して、受講必須のトレーニングが存在すること。</w:t>
      </w:r>
    </w:p>
    <w:p w14:paraId="6CE3C1E9" w14:textId="77777777"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トレーニングは少なくとも以下に示すトピックを含んでいること。</w:t>
      </w:r>
    </w:p>
    <w:p w14:paraId="7892E706" w14:textId="77777777"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FOSS</w:t>
      </w:r>
      <w:r w:rsidRPr="00BA0057">
        <w:rPr>
          <w:rFonts w:ascii="Calibri" w:eastAsia="ＭＳ ゴシック" w:hAnsi="Calibri" w:cs="Calibri"/>
          <w:b/>
          <w:kern w:val="0"/>
          <w:sz w:val="22"/>
          <w:szCs w:val="22"/>
        </w:rPr>
        <w:t>ポリシーおよびそれがどこで見つけられるか</w:t>
      </w:r>
    </w:p>
    <w:p w14:paraId="36B5DA39" w14:textId="77777777"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FOSS</w:t>
      </w:r>
      <w:r w:rsidRPr="00BA0057">
        <w:rPr>
          <w:rFonts w:ascii="Calibri" w:eastAsia="ＭＳ ゴシック" w:hAnsi="Calibri" w:cs="Calibri"/>
          <w:b/>
          <w:kern w:val="0"/>
          <w:sz w:val="22"/>
          <w:szCs w:val="22"/>
        </w:rPr>
        <w:t>および</w:t>
      </w:r>
      <w:r w:rsidRPr="00BA0057">
        <w:rPr>
          <w:rFonts w:ascii="Calibri" w:eastAsia="ＭＳ ゴシック" w:hAnsi="Calibri" w:cs="Calibri"/>
          <w:b/>
          <w:kern w:val="0"/>
          <w:sz w:val="22"/>
          <w:szCs w:val="22"/>
        </w:rPr>
        <w:t>FOSS</w:t>
      </w:r>
      <w:r w:rsidRPr="00BA0057">
        <w:rPr>
          <w:rFonts w:ascii="Calibri" w:eastAsia="ＭＳ ゴシック" w:hAnsi="Calibri" w:cs="Calibri"/>
          <w:b/>
          <w:kern w:val="0"/>
          <w:sz w:val="22"/>
          <w:szCs w:val="22"/>
        </w:rPr>
        <w:t>ライセンスに付随する知的財産権関連法令の基礎</w:t>
      </w:r>
    </w:p>
    <w:p w14:paraId="79819F16" w14:textId="77777777"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FOSS</w:t>
      </w:r>
      <w:r w:rsidRPr="00BA0057">
        <w:rPr>
          <w:rFonts w:ascii="Calibri" w:eastAsia="ＭＳ ゴシック" w:hAnsi="Calibri" w:cs="Calibri"/>
          <w:b/>
          <w:kern w:val="0"/>
          <w:sz w:val="22"/>
          <w:szCs w:val="22"/>
        </w:rPr>
        <w:t>ライセンスの概念（コピーレフト</w:t>
      </w:r>
      <w:r w:rsidRPr="00BA0057">
        <w:rPr>
          <w:rFonts w:ascii="Calibri" w:eastAsia="ＭＳ ゴシック" w:hAnsi="Calibri" w:cs="Calibri"/>
          <w:b/>
          <w:kern w:val="0"/>
          <w:sz w:val="22"/>
          <w:szCs w:val="22"/>
        </w:rPr>
        <w:t xml:space="preserve"> </w:t>
      </w:r>
      <w:r w:rsidRPr="00BA0057">
        <w:rPr>
          <w:rFonts w:ascii="Calibri" w:eastAsia="ＭＳ ゴシック" w:hAnsi="Calibri" w:cs="Calibri"/>
          <w:b/>
          <w:kern w:val="0"/>
          <w:sz w:val="22"/>
          <w:szCs w:val="22"/>
        </w:rPr>
        <w:t>ライセンスやパーミッシブなライセンスの概念など）</w:t>
      </w:r>
    </w:p>
    <w:p w14:paraId="7CC0FBC9" w14:textId="77777777"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FOSS</w:t>
      </w:r>
      <w:r w:rsidRPr="00BA0057">
        <w:rPr>
          <w:rFonts w:ascii="Calibri" w:eastAsia="ＭＳ ゴシック" w:hAnsi="Calibri" w:cs="Calibri"/>
          <w:b/>
          <w:kern w:val="0"/>
          <w:sz w:val="22"/>
          <w:szCs w:val="22"/>
        </w:rPr>
        <w:t>プロジェクトのライセンス供与のモデル</w:t>
      </w:r>
    </w:p>
    <w:p w14:paraId="12884456" w14:textId="77777777"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FOSS</w:t>
      </w:r>
      <w:r w:rsidRPr="00BA0057">
        <w:rPr>
          <w:rFonts w:ascii="Calibri" w:eastAsia="ＭＳ ゴシック" w:hAnsi="Calibri" w:cs="Calibri"/>
          <w:b/>
          <w:kern w:val="0"/>
          <w:sz w:val="22"/>
          <w:szCs w:val="22"/>
        </w:rPr>
        <w:t>コンプライアンスに具体的に関係し、</w:t>
      </w:r>
      <w:r w:rsidRPr="00BA0057">
        <w:rPr>
          <w:rFonts w:ascii="Calibri" w:eastAsia="ＭＳ ゴシック" w:hAnsi="Calibri" w:cs="Calibri"/>
          <w:b/>
          <w:kern w:val="0"/>
          <w:sz w:val="22"/>
          <w:szCs w:val="22"/>
        </w:rPr>
        <w:t>FOSS</w:t>
      </w:r>
      <w:r w:rsidRPr="00BA0057">
        <w:rPr>
          <w:rFonts w:ascii="Calibri" w:eastAsia="ＭＳ ゴシック" w:hAnsi="Calibri" w:cs="Calibri"/>
          <w:b/>
          <w:kern w:val="0"/>
          <w:sz w:val="22"/>
          <w:szCs w:val="22"/>
        </w:rPr>
        <w:t>ポリシー全般に関係するソフトウェア</w:t>
      </w:r>
      <w:r w:rsidRPr="00BA0057">
        <w:rPr>
          <w:rFonts w:ascii="Calibri" w:eastAsia="ＭＳ ゴシック" w:hAnsi="Calibri" w:cs="Calibri"/>
          <w:b/>
          <w:kern w:val="0"/>
          <w:sz w:val="22"/>
          <w:szCs w:val="22"/>
        </w:rPr>
        <w:t xml:space="preserve"> </w:t>
      </w:r>
      <w:r w:rsidRPr="00BA0057">
        <w:rPr>
          <w:rFonts w:ascii="Calibri" w:eastAsia="ＭＳ ゴシック" w:hAnsi="Calibri" w:cs="Calibri"/>
          <w:b/>
          <w:kern w:val="0"/>
          <w:sz w:val="22"/>
          <w:szCs w:val="22"/>
        </w:rPr>
        <w:t>スタッフの役割と責任</w:t>
      </w:r>
    </w:p>
    <w:p w14:paraId="10B24387" w14:textId="77777777"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供給ソフトウェアの</w:t>
      </w:r>
      <w:r w:rsidRPr="00BA0057">
        <w:rPr>
          <w:rFonts w:ascii="Calibri" w:eastAsia="ＭＳ ゴシック" w:hAnsi="Calibri" w:cs="Calibri"/>
          <w:b/>
          <w:kern w:val="0"/>
          <w:sz w:val="22"/>
          <w:szCs w:val="22"/>
        </w:rPr>
        <w:t>FOSS</w:t>
      </w:r>
      <w:r w:rsidRPr="00BA0057">
        <w:rPr>
          <w:rFonts w:ascii="Calibri" w:eastAsia="ＭＳ ゴシック" w:hAnsi="Calibri" w:cs="Calibri"/>
          <w:b/>
          <w:kern w:val="0"/>
          <w:sz w:val="22"/>
          <w:szCs w:val="22"/>
        </w:rPr>
        <w:t>コンポーネントを特定、記録、および追跡するためのプロセス</w:t>
      </w:r>
    </w:p>
    <w:p w14:paraId="21D552EF" w14:textId="77777777" w:rsidR="00BA0057" w:rsidRPr="00BA0057" w:rsidRDefault="00BA0057" w:rsidP="00BA0057">
      <w:pPr>
        <w:numPr>
          <w:ilvl w:val="0"/>
          <w:numId w:val="10"/>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ソフトウェア</w:t>
      </w:r>
      <w:r w:rsidRPr="00BA0057">
        <w:rPr>
          <w:rFonts w:ascii="Calibri" w:eastAsia="ＭＳ ゴシック" w:hAnsi="Calibri" w:cs="Calibri"/>
          <w:b/>
          <w:kern w:val="0"/>
          <w:sz w:val="22"/>
          <w:szCs w:val="22"/>
        </w:rPr>
        <w:t xml:space="preserve"> </w:t>
      </w:r>
      <w:r w:rsidRPr="00BA0057">
        <w:rPr>
          <w:rFonts w:ascii="Calibri" w:eastAsia="ＭＳ ゴシック" w:hAnsi="Calibri" w:cs="Calibri"/>
          <w:b/>
          <w:kern w:val="0"/>
          <w:sz w:val="22"/>
          <w:szCs w:val="22"/>
        </w:rPr>
        <w:t>スタッフは、</w:t>
      </w:r>
      <w:r w:rsidRPr="00BA0057">
        <w:rPr>
          <w:rFonts w:ascii="Calibri" w:eastAsia="ＭＳ ゴシック" w:hAnsi="Calibri" w:cs="Calibri"/>
          <w:b/>
          <w:kern w:val="0"/>
          <w:sz w:val="22"/>
          <w:szCs w:val="22"/>
        </w:rPr>
        <w:t>FOSS</w:t>
      </w:r>
      <w:r w:rsidRPr="00BA0057">
        <w:rPr>
          <w:rFonts w:ascii="Calibri" w:eastAsia="ＭＳ ゴシック" w:hAnsi="Calibri" w:cs="Calibri"/>
          <w:b/>
          <w:kern w:val="0"/>
          <w:sz w:val="22"/>
          <w:szCs w:val="22"/>
        </w:rPr>
        <w:t>トレーニングを過去</w:t>
      </w:r>
      <w:r w:rsidRPr="00BA0057">
        <w:rPr>
          <w:rFonts w:ascii="Calibri" w:eastAsia="ＭＳ ゴシック" w:hAnsi="Calibri" w:cs="Calibri"/>
          <w:b/>
          <w:kern w:val="0"/>
          <w:sz w:val="22"/>
          <w:szCs w:val="22"/>
        </w:rPr>
        <w:t>24</w:t>
      </w:r>
      <w:r w:rsidRPr="00BA0057">
        <w:rPr>
          <w:rFonts w:ascii="Calibri" w:eastAsia="ＭＳ ゴシック" w:hAnsi="Calibri" w:cs="Calibri"/>
          <w:b/>
          <w:kern w:val="0"/>
          <w:sz w:val="22"/>
          <w:szCs w:val="22"/>
        </w:rPr>
        <w:t>か月以内に（最新の状況に即すとみなされるよう）修了していること。ソフトウェア</w:t>
      </w:r>
      <w:r w:rsidRPr="00BA0057">
        <w:rPr>
          <w:rFonts w:ascii="Calibri" w:eastAsia="ＭＳ ゴシック" w:hAnsi="Calibri" w:cs="Calibri"/>
          <w:b/>
          <w:kern w:val="0"/>
          <w:sz w:val="22"/>
          <w:szCs w:val="22"/>
        </w:rPr>
        <w:t xml:space="preserve"> </w:t>
      </w:r>
      <w:r w:rsidRPr="00BA0057">
        <w:rPr>
          <w:rFonts w:ascii="Calibri" w:eastAsia="ＭＳ ゴシック" w:hAnsi="Calibri" w:cs="Calibri"/>
          <w:b/>
          <w:kern w:val="0"/>
          <w:sz w:val="22"/>
          <w:szCs w:val="22"/>
        </w:rPr>
        <w:t>スタッフがトレーニング要件を満たしていることを認めるために試験を実施する場合もある。</w:t>
      </w:r>
    </w:p>
    <w:p w14:paraId="0FDB59D8"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検証すべき証跡：</w:t>
      </w:r>
    </w:p>
    <w:p w14:paraId="6D125DBA" w14:textId="77777777" w:rsidR="00BA0057" w:rsidRPr="00BA0057" w:rsidRDefault="00BA0057" w:rsidP="00BA0057">
      <w:pPr>
        <w:numPr>
          <w:ilvl w:val="3"/>
          <w:numId w:val="13"/>
        </w:numPr>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上記のトピックを含んだ</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トレーニング教材（たとえばスライドやオンライン</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コース、その他のトレーニング用資料）が存在する。</w:t>
      </w:r>
    </w:p>
    <w:p w14:paraId="74A2937D" w14:textId="77777777" w:rsidR="00BA0057" w:rsidRPr="00BA0057" w:rsidRDefault="00BA0057" w:rsidP="00BA0057">
      <w:pPr>
        <w:numPr>
          <w:ilvl w:val="3"/>
          <w:numId w:val="13"/>
        </w:numPr>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ソフトウェア</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スタッフ全員について、トレーニングの修了を追跡する手段がある。</w:t>
      </w:r>
    </w:p>
    <w:p w14:paraId="1C012A68" w14:textId="77777777" w:rsidR="00BA0057" w:rsidRPr="00BA0057" w:rsidRDefault="00BA0057" w:rsidP="00BA0057">
      <w:pPr>
        <w:numPr>
          <w:ilvl w:val="3"/>
          <w:numId w:val="13"/>
        </w:numPr>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ソフトウェア</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スタッフのうち少なくとも</w:t>
      </w:r>
      <w:r w:rsidRPr="00BA0057">
        <w:rPr>
          <w:rFonts w:ascii="Calibri" w:eastAsia="ＭＳ ゴシック" w:hAnsi="Calibri" w:cs="Calibri"/>
          <w:kern w:val="0"/>
          <w:sz w:val="22"/>
          <w:szCs w:val="22"/>
        </w:rPr>
        <w:t>85%</w:t>
      </w:r>
      <w:r w:rsidRPr="00BA0057">
        <w:rPr>
          <w:rFonts w:ascii="Calibri" w:eastAsia="ＭＳ ゴシック" w:hAnsi="Calibri" w:cs="Calibri"/>
          <w:kern w:val="0"/>
          <w:sz w:val="22"/>
          <w:szCs w:val="22"/>
        </w:rPr>
        <w:t>が、本節上記で定義したような最新の状況に即した状態にある。</w:t>
      </w:r>
    </w:p>
    <w:p w14:paraId="73C4A554"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論拠：</w:t>
      </w:r>
    </w:p>
    <w:p w14:paraId="5A0787A4" w14:textId="77777777" w:rsidR="00BA0057" w:rsidRPr="00BA0057" w:rsidRDefault="00BA0057" w:rsidP="00BA0057">
      <w:pPr>
        <w:ind w:left="1280" w:right="349"/>
        <w:rPr>
          <w:rFonts w:ascii="Calibri" w:eastAsia="ＭＳ ゴシック" w:hAnsi="Calibri" w:cs="Calibri"/>
          <w:kern w:val="0"/>
          <w:sz w:val="22"/>
          <w:szCs w:val="22"/>
        </w:rPr>
      </w:pPr>
      <w:r w:rsidRPr="00BA0057">
        <w:rPr>
          <w:rFonts w:ascii="Calibri" w:eastAsia="ＭＳ ゴシック" w:hAnsi="Calibri" w:cs="Calibri"/>
          <w:kern w:val="0"/>
          <w:sz w:val="22"/>
          <w:szCs w:val="22"/>
        </w:rPr>
        <w:t>ソフトウェア</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スタッフが最新の</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トレーニングに参加したこと、およびそのトレーニングで</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関連の適切なトピックが取り扱われていることを確かなものにします。ここで意図しているのは、一連の中核的な基本レベルのトピックがカバーされることですが、通常実施されているトレーニング</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プログラムでは、ここで求められる内容より包括的なものになると考えられます。</w:t>
      </w:r>
    </w:p>
    <w:p w14:paraId="6DEB8FCB" w14:textId="764D38AF" w:rsidR="00BA0057" w:rsidRPr="00BA0057" w:rsidRDefault="00F0198F" w:rsidP="00BA0057">
      <w:pPr>
        <w:numPr>
          <w:ilvl w:val="1"/>
          <w:numId w:val="6"/>
        </w:numPr>
        <w:tabs>
          <w:tab w:val="left" w:pos="1281"/>
        </w:tabs>
        <w:spacing w:beforeLines="100" w:before="240"/>
        <w:outlineLvl w:val="2"/>
        <w:rPr>
          <w:rFonts w:ascii="Arial" w:eastAsia="ＭＳ Ｐゴシック" w:hAnsi="Arial" w:cs="Calibri"/>
          <w:b/>
          <w:bCs/>
          <w:kern w:val="0"/>
          <w:sz w:val="22"/>
          <w:szCs w:val="22"/>
        </w:rPr>
      </w:pPr>
      <w:ins w:id="69" w:author="Mieko Sato" w:date="2017-05-29T23:27:00Z">
        <w:r>
          <w:rPr>
            <w:rFonts w:ascii="Arial" w:eastAsia="ＭＳ Ｐゴシック" w:hAnsi="Arial" w:cs="Calibri" w:hint="eastAsia"/>
            <w:b/>
            <w:bCs/>
            <w:kern w:val="0"/>
            <w:sz w:val="22"/>
            <w:szCs w:val="22"/>
          </w:rPr>
          <w:lastRenderedPageBreak/>
          <w:t>各</w:t>
        </w:r>
      </w:ins>
      <w:ins w:id="70" w:author="工内隆" w:date="2017-05-29T16:27:00Z">
        <w:del w:id="71" w:author="Mieko Sato" w:date="2017-05-29T23:27:00Z">
          <w:r w:rsidR="00651BFE" w:rsidDel="00F0198F">
            <w:rPr>
              <w:rFonts w:ascii="Arial" w:eastAsia="ＭＳ Ｐゴシック" w:hAnsi="Arial" w:cs="Calibri" w:hint="eastAsia"/>
              <w:b/>
              <w:bCs/>
              <w:kern w:val="0"/>
              <w:sz w:val="22"/>
              <w:szCs w:val="22"/>
            </w:rPr>
            <w:delText>それぞれの</w:delText>
          </w:r>
        </w:del>
        <w:r w:rsidR="00651BFE">
          <w:rPr>
            <w:rFonts w:ascii="Arial" w:eastAsia="ＭＳ Ｐゴシック" w:hAnsi="Arial" w:cs="Calibri" w:hint="eastAsia"/>
            <w:b/>
            <w:bCs/>
            <w:kern w:val="0"/>
            <w:sz w:val="22"/>
            <w:szCs w:val="22"/>
          </w:rPr>
          <w:t>ライセンスによって</w:t>
        </w:r>
      </w:ins>
      <w:ins w:id="72" w:author="Mieko Sato" w:date="2017-05-29T23:28:00Z">
        <w:r>
          <w:rPr>
            <w:rFonts w:ascii="Arial" w:eastAsia="ＭＳ Ｐゴシック" w:hAnsi="Arial" w:cs="Calibri" w:hint="eastAsia"/>
            <w:b/>
            <w:bCs/>
            <w:kern w:val="0"/>
            <w:sz w:val="22"/>
            <w:szCs w:val="22"/>
          </w:rPr>
          <w:t>付与される</w:t>
        </w:r>
      </w:ins>
      <w:ins w:id="73" w:author="工内隆" w:date="2017-05-29T16:27:00Z">
        <w:del w:id="74" w:author="Mieko Sato" w:date="2017-05-29T23:28:00Z">
          <w:r w:rsidR="00651BFE" w:rsidDel="00F0198F">
            <w:rPr>
              <w:rFonts w:ascii="Arial" w:eastAsia="ＭＳ Ｐゴシック" w:hAnsi="Arial" w:cs="Calibri" w:hint="eastAsia"/>
              <w:b/>
              <w:bCs/>
              <w:kern w:val="0"/>
              <w:sz w:val="22"/>
              <w:szCs w:val="22"/>
            </w:rPr>
            <w:delText>定まる</w:delText>
          </w:r>
        </w:del>
      </w:ins>
      <w:del w:id="75" w:author="工内隆" w:date="2017-05-29T16:27:00Z">
        <w:r w:rsidR="00BA0057" w:rsidRPr="00BA0057" w:rsidDel="00651BFE">
          <w:rPr>
            <w:rFonts w:ascii="Arial" w:eastAsia="ＭＳ Ｐゴシック" w:hAnsi="Arial" w:cs="Calibri"/>
            <w:b/>
            <w:bCs/>
            <w:kern w:val="0"/>
            <w:sz w:val="22"/>
            <w:szCs w:val="22"/>
          </w:rPr>
          <w:delText>供与される</w:delText>
        </w:r>
      </w:del>
      <w:r w:rsidR="00BA0057" w:rsidRPr="00BA0057">
        <w:rPr>
          <w:rFonts w:ascii="Arial" w:eastAsia="ＭＳ Ｐゴシック" w:hAnsi="Arial" w:cs="Calibri"/>
          <w:b/>
          <w:bCs/>
          <w:kern w:val="0"/>
          <w:sz w:val="22"/>
          <w:szCs w:val="22"/>
        </w:rPr>
        <w:t>義務、制約</w:t>
      </w:r>
      <w:ins w:id="76" w:author="工内隆" w:date="2017-05-29T16:27:00Z">
        <w:r w:rsidR="00651BFE">
          <w:rPr>
            <w:rFonts w:ascii="Arial" w:eastAsia="ＭＳ Ｐゴシック" w:hAnsi="Arial" w:cs="Calibri" w:hint="eastAsia"/>
            <w:b/>
            <w:bCs/>
            <w:kern w:val="0"/>
            <w:sz w:val="22"/>
            <w:szCs w:val="22"/>
          </w:rPr>
          <w:t>、</w:t>
        </w:r>
      </w:ins>
      <w:r w:rsidR="00BA0057" w:rsidRPr="00BA0057">
        <w:rPr>
          <w:rFonts w:ascii="Arial" w:eastAsia="ＭＳ Ｐゴシック" w:hAnsi="Arial" w:cs="Calibri"/>
          <w:b/>
          <w:bCs/>
          <w:kern w:val="0"/>
          <w:sz w:val="22"/>
          <w:szCs w:val="22"/>
        </w:rPr>
        <w:t>および</w:t>
      </w:r>
      <w:ins w:id="77" w:author="工内隆" w:date="2017-05-29T16:27:00Z">
        <w:del w:id="78" w:author="Mieko Sato" w:date="2017-05-29T23:28:00Z">
          <w:r w:rsidR="00651BFE" w:rsidDel="00F0198F">
            <w:rPr>
              <w:rFonts w:ascii="Arial" w:eastAsia="ＭＳ Ｐゴシック" w:hAnsi="Arial" w:cs="Calibri" w:hint="eastAsia"/>
              <w:b/>
              <w:bCs/>
              <w:kern w:val="0"/>
              <w:sz w:val="22"/>
              <w:szCs w:val="22"/>
            </w:rPr>
            <w:delText>、</w:delText>
          </w:r>
        </w:del>
      </w:ins>
      <w:r w:rsidR="00BA0057" w:rsidRPr="00BA0057">
        <w:rPr>
          <w:rFonts w:ascii="Arial" w:eastAsia="ＭＳ Ｐゴシック" w:hAnsi="Arial" w:cs="Calibri"/>
          <w:b/>
          <w:bCs/>
          <w:kern w:val="0"/>
          <w:sz w:val="22"/>
          <w:szCs w:val="22"/>
        </w:rPr>
        <w:t>権利を判断</w:t>
      </w:r>
      <w:ins w:id="79" w:author="Mieko Sato" w:date="2017-05-29T23:28:00Z">
        <w:r>
          <w:rPr>
            <w:rFonts w:ascii="Arial" w:eastAsia="ＭＳ Ｐゴシック" w:hAnsi="Arial" w:cs="Calibri" w:hint="eastAsia"/>
            <w:b/>
            <w:bCs/>
            <w:kern w:val="0"/>
            <w:sz w:val="22"/>
            <w:szCs w:val="22"/>
          </w:rPr>
          <w:t>できるうように</w:t>
        </w:r>
      </w:ins>
      <w:del w:id="80" w:author="Mieko Sato" w:date="2017-05-29T23:28:00Z">
        <w:r w:rsidR="00BA0057" w:rsidRPr="00BA0057" w:rsidDel="00F0198F">
          <w:rPr>
            <w:rFonts w:ascii="Arial" w:eastAsia="ＭＳ Ｐゴシック" w:hAnsi="Arial" w:cs="Calibri"/>
            <w:b/>
            <w:bCs/>
            <w:kern w:val="0"/>
            <w:sz w:val="22"/>
            <w:szCs w:val="22"/>
          </w:rPr>
          <w:delText>するため</w:delText>
        </w:r>
      </w:del>
      <w:ins w:id="81" w:author="工内隆" w:date="2017-05-29T16:28:00Z">
        <w:del w:id="82" w:author="Mieko Sato" w:date="2017-05-29T23:28:00Z">
          <w:r w:rsidR="00651BFE" w:rsidDel="00F0198F">
            <w:rPr>
              <w:rFonts w:ascii="Arial" w:eastAsia="ＭＳ Ｐゴシック" w:hAnsi="Arial" w:cs="Calibri" w:hint="eastAsia"/>
              <w:b/>
              <w:bCs/>
              <w:kern w:val="0"/>
              <w:sz w:val="22"/>
              <w:szCs w:val="22"/>
            </w:rPr>
            <w:delText>に</w:delText>
          </w:r>
        </w:del>
        <w:r w:rsidR="00651BFE">
          <w:rPr>
            <w:rFonts w:ascii="Arial" w:eastAsia="ＭＳ Ｐゴシック" w:hAnsi="Arial" w:cs="Calibri" w:hint="eastAsia"/>
            <w:b/>
            <w:bCs/>
            <w:kern w:val="0"/>
            <w:sz w:val="22"/>
            <w:szCs w:val="22"/>
          </w:rPr>
          <w:t>、</w:t>
        </w:r>
      </w:ins>
      <w:del w:id="83" w:author="工内隆" w:date="2017-05-29T16:28:00Z">
        <w:r w:rsidR="00BA0057" w:rsidRPr="00BA0057" w:rsidDel="00651BFE">
          <w:rPr>
            <w:rFonts w:ascii="Arial" w:eastAsia="ＭＳ Ｐゴシック" w:hAnsi="Arial" w:cs="Calibri"/>
            <w:b/>
            <w:bCs/>
            <w:kern w:val="0"/>
            <w:sz w:val="22"/>
            <w:szCs w:val="22"/>
          </w:rPr>
          <w:delText>の</w:delText>
        </w:r>
      </w:del>
      <w:r w:rsidR="00BA0057" w:rsidRPr="00BA0057">
        <w:rPr>
          <w:rFonts w:ascii="Arial" w:eastAsia="ＭＳ Ｐゴシック" w:hAnsi="Arial" w:cs="Calibri"/>
          <w:b/>
          <w:bCs/>
          <w:kern w:val="0"/>
          <w:sz w:val="22"/>
          <w:szCs w:val="22"/>
        </w:rPr>
        <w:t>確認ライセンスをレビューするプロセスが存在すること。</w:t>
      </w:r>
    </w:p>
    <w:p w14:paraId="00F84A33"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検証すべき証跡：</w:t>
      </w:r>
    </w:p>
    <w:p w14:paraId="504325EC" w14:textId="20F06C35" w:rsidR="00BA0057" w:rsidRPr="00BA0057" w:rsidRDefault="00BA0057" w:rsidP="00BA0057">
      <w:pPr>
        <w:numPr>
          <w:ilvl w:val="0"/>
          <w:numId w:val="22"/>
        </w:numPr>
        <w:ind w:left="1984" w:hanging="680"/>
        <w:rPr>
          <w:rFonts w:ascii="Arial" w:eastAsia="ＭＳ Ｐゴシック" w:hAnsi="Arial" w:cs="Calibri"/>
          <w:kern w:val="0"/>
          <w:sz w:val="22"/>
          <w:szCs w:val="22"/>
        </w:rPr>
      </w:pPr>
      <w:r w:rsidRPr="00BA0057">
        <w:rPr>
          <w:rFonts w:ascii="Arial" w:eastAsia="ＭＳ Ｐゴシック" w:hAnsi="Arial" w:cs="Calibri"/>
          <w:kern w:val="0"/>
          <w:sz w:val="22"/>
          <w:szCs w:val="22"/>
        </w:rPr>
        <w:t>供給ソフトウェアを統制している確認ライセンスそれぞれが</w:t>
      </w:r>
      <w:ins w:id="84" w:author="Mieko Sato" w:date="2017-05-29T23:29:00Z">
        <w:r w:rsidR="00F0198F">
          <w:rPr>
            <w:rFonts w:ascii="Arial" w:eastAsia="ＭＳ Ｐゴシック" w:hAnsi="Arial" w:cs="Calibri" w:hint="eastAsia"/>
            <w:kern w:val="0"/>
            <w:sz w:val="22"/>
            <w:szCs w:val="22"/>
          </w:rPr>
          <w:t>付与する</w:t>
        </w:r>
      </w:ins>
      <w:ins w:id="85" w:author="工内隆" w:date="2017-05-29T16:33:00Z">
        <w:del w:id="86" w:author="Mieko Sato" w:date="2017-05-29T23:29:00Z">
          <w:r w:rsidR="00CF2374" w:rsidDel="00F0198F">
            <w:rPr>
              <w:rFonts w:ascii="Arial" w:eastAsia="ＭＳ Ｐゴシック" w:hAnsi="Arial" w:cs="Calibri" w:hint="eastAsia"/>
              <w:kern w:val="0"/>
              <w:sz w:val="22"/>
              <w:szCs w:val="22"/>
            </w:rPr>
            <w:delText>定める</w:delText>
          </w:r>
        </w:del>
      </w:ins>
      <w:del w:id="87" w:author="工内隆" w:date="2017-05-29T16:33:00Z">
        <w:r w:rsidRPr="00BA0057" w:rsidDel="00CF2374">
          <w:rPr>
            <w:rFonts w:ascii="Arial" w:eastAsia="ＭＳ Ｐゴシック" w:hAnsi="Arial" w:cs="Calibri"/>
            <w:kern w:val="0"/>
            <w:sz w:val="22"/>
            <w:szCs w:val="22"/>
          </w:rPr>
          <w:delText>供与する</w:delText>
        </w:r>
      </w:del>
      <w:r w:rsidRPr="00BA0057">
        <w:rPr>
          <w:rFonts w:ascii="Arial" w:eastAsia="ＭＳ Ｐゴシック" w:hAnsi="Arial" w:cs="Calibri"/>
          <w:kern w:val="0"/>
          <w:sz w:val="22"/>
          <w:szCs w:val="22"/>
        </w:rPr>
        <w:t>義務、制約</w:t>
      </w:r>
      <w:ins w:id="88" w:author="工内隆" w:date="2017-05-29T16:29:00Z">
        <w:r w:rsidR="00651BFE">
          <w:rPr>
            <w:rFonts w:ascii="Arial" w:eastAsia="ＭＳ Ｐゴシック" w:hAnsi="Arial" w:cs="Calibri" w:hint="eastAsia"/>
            <w:kern w:val="0"/>
            <w:sz w:val="22"/>
            <w:szCs w:val="22"/>
          </w:rPr>
          <w:t>、</w:t>
        </w:r>
      </w:ins>
      <w:r w:rsidRPr="00BA0057">
        <w:rPr>
          <w:rFonts w:ascii="Arial" w:eastAsia="ＭＳ Ｐゴシック" w:hAnsi="Arial" w:cs="Calibri"/>
          <w:kern w:val="0"/>
          <w:sz w:val="22"/>
          <w:szCs w:val="22"/>
        </w:rPr>
        <w:t>および</w:t>
      </w:r>
      <w:ins w:id="89" w:author="工内隆" w:date="2017-05-29T16:29:00Z">
        <w:del w:id="90" w:author="Mieko Sato" w:date="2017-05-29T23:29:00Z">
          <w:r w:rsidR="00651BFE" w:rsidDel="00F0198F">
            <w:rPr>
              <w:rFonts w:ascii="Arial" w:eastAsia="ＭＳ Ｐゴシック" w:hAnsi="Arial" w:cs="Calibri" w:hint="eastAsia"/>
              <w:kern w:val="0"/>
              <w:sz w:val="22"/>
              <w:szCs w:val="22"/>
            </w:rPr>
            <w:delText>、</w:delText>
          </w:r>
        </w:del>
      </w:ins>
      <w:r w:rsidRPr="00BA0057">
        <w:rPr>
          <w:rFonts w:ascii="Arial" w:eastAsia="ＭＳ Ｐゴシック" w:hAnsi="Arial" w:cs="Calibri"/>
          <w:kern w:val="0"/>
          <w:sz w:val="22"/>
          <w:szCs w:val="22"/>
        </w:rPr>
        <w:t>権利についてレビューし、</w:t>
      </w:r>
      <w:ins w:id="91" w:author="工内隆" w:date="2017-05-29T16:30:00Z">
        <w:r w:rsidR="00651BFE">
          <w:rPr>
            <w:rFonts w:ascii="Arial" w:eastAsia="ＭＳ Ｐゴシック" w:hAnsi="Arial" w:cs="Calibri" w:hint="eastAsia"/>
            <w:kern w:val="0"/>
            <w:sz w:val="22"/>
            <w:szCs w:val="22"/>
          </w:rPr>
          <w:t>文書化</w:t>
        </w:r>
      </w:ins>
      <w:del w:id="92" w:author="工内隆" w:date="2017-05-29T16:30:00Z">
        <w:r w:rsidRPr="00BA0057" w:rsidDel="00651BFE">
          <w:rPr>
            <w:rFonts w:ascii="Arial" w:eastAsia="ＭＳ Ｐゴシック" w:hAnsi="Arial" w:cs="Calibri"/>
            <w:kern w:val="0"/>
            <w:sz w:val="22"/>
            <w:szCs w:val="22"/>
          </w:rPr>
          <w:delText>記録</w:delText>
        </w:r>
      </w:del>
      <w:commentRangeStart w:id="93"/>
      <w:r w:rsidRPr="00BA0057">
        <w:rPr>
          <w:rFonts w:ascii="Arial" w:eastAsia="ＭＳ Ｐゴシック" w:hAnsi="Arial" w:cs="Calibri"/>
          <w:kern w:val="0"/>
          <w:sz w:val="22"/>
          <w:szCs w:val="22"/>
        </w:rPr>
        <w:t>する</w:t>
      </w:r>
      <w:commentRangeEnd w:id="93"/>
      <w:r w:rsidR="00651BFE">
        <w:rPr>
          <w:rStyle w:val="af2"/>
        </w:rPr>
        <w:commentReference w:id="93"/>
      </w:r>
      <w:r w:rsidRPr="00BA0057">
        <w:rPr>
          <w:rFonts w:ascii="Arial" w:eastAsia="ＭＳ Ｐゴシック" w:hAnsi="Arial" w:cs="Calibri"/>
          <w:kern w:val="0"/>
          <w:sz w:val="22"/>
          <w:szCs w:val="22"/>
        </w:rPr>
        <w:t>ための手続きが文書化されている。</w:t>
      </w:r>
    </w:p>
    <w:p w14:paraId="3B12ACB2"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論拠：</w:t>
      </w:r>
    </w:p>
    <w:p w14:paraId="5678056D" w14:textId="20743445" w:rsidR="00BA0057" w:rsidRPr="00BA0057" w:rsidRDefault="00BA0057" w:rsidP="00BA0057">
      <w:pPr>
        <w:ind w:left="1304"/>
        <w:rPr>
          <w:rFonts w:ascii="Arial" w:eastAsia="ＭＳ Ｐゴシック" w:hAnsi="Arial" w:cs="Calibri"/>
          <w:kern w:val="0"/>
          <w:sz w:val="22"/>
          <w:szCs w:val="22"/>
        </w:rPr>
      </w:pPr>
      <w:r w:rsidRPr="00BA0057">
        <w:rPr>
          <w:rFonts w:ascii="Arial" w:eastAsia="ＭＳ Ｐゴシック" w:hAnsi="Arial" w:cs="Calibri"/>
          <w:kern w:val="0"/>
          <w:sz w:val="22"/>
          <w:szCs w:val="22"/>
        </w:rPr>
        <w:t>確認ライセンスそれぞれについて</w:t>
      </w:r>
      <w:del w:id="94" w:author="工内隆" w:date="2017-05-29T16:34:00Z">
        <w:r w:rsidRPr="00BA0057" w:rsidDel="00CF2374">
          <w:rPr>
            <w:rFonts w:ascii="Arial" w:eastAsia="ＭＳ Ｐゴシック" w:hAnsi="Arial" w:cs="Calibri"/>
            <w:kern w:val="0"/>
            <w:sz w:val="22"/>
            <w:szCs w:val="22"/>
          </w:rPr>
          <w:delText>レビューし</w:delText>
        </w:r>
      </w:del>
      <w:r w:rsidRPr="00BA0057">
        <w:rPr>
          <w:rFonts w:ascii="Arial" w:eastAsia="ＭＳ Ｐゴシック" w:hAnsi="Arial" w:cs="Calibri"/>
          <w:kern w:val="0"/>
          <w:sz w:val="22"/>
          <w:szCs w:val="22"/>
        </w:rPr>
        <w:t>、さまざまなユースケースに対</w:t>
      </w:r>
      <w:ins w:id="95" w:author="工内隆" w:date="2017-05-29T16:35:00Z">
        <w:r w:rsidR="00CF2374">
          <w:rPr>
            <w:rFonts w:ascii="Arial" w:eastAsia="ＭＳ Ｐゴシック" w:hAnsi="Arial" w:cs="Calibri" w:hint="eastAsia"/>
            <w:kern w:val="0"/>
            <w:sz w:val="22"/>
            <w:szCs w:val="22"/>
          </w:rPr>
          <w:t>応した</w:t>
        </w:r>
      </w:ins>
      <w:del w:id="96" w:author="工内隆" w:date="2017-05-29T16:35:00Z">
        <w:r w:rsidRPr="00BA0057" w:rsidDel="00CF2374">
          <w:rPr>
            <w:rFonts w:ascii="Arial" w:eastAsia="ＭＳ Ｐゴシック" w:hAnsi="Arial" w:cs="Calibri"/>
            <w:kern w:val="0"/>
            <w:sz w:val="22"/>
            <w:szCs w:val="22"/>
          </w:rPr>
          <w:delText>する</w:delText>
        </w:r>
      </w:del>
      <w:r w:rsidRPr="00BA0057">
        <w:rPr>
          <w:rFonts w:ascii="Arial" w:eastAsia="ＭＳ Ｐゴシック" w:hAnsi="Arial" w:cs="Calibri"/>
          <w:kern w:val="0"/>
          <w:sz w:val="22"/>
          <w:szCs w:val="22"/>
        </w:rPr>
        <w:t>ライセンスの義務を</w:t>
      </w:r>
      <w:ins w:id="97" w:author="工内隆" w:date="2017-05-29T16:35:00Z">
        <w:r w:rsidR="00CF2374" w:rsidRPr="00BA0057">
          <w:rPr>
            <w:rFonts w:ascii="Arial" w:eastAsia="ＭＳ Ｐゴシック" w:hAnsi="Arial" w:cs="Calibri"/>
            <w:kern w:val="0"/>
            <w:sz w:val="22"/>
            <w:szCs w:val="22"/>
          </w:rPr>
          <w:t>レビュー</w:t>
        </w:r>
      </w:ins>
      <w:ins w:id="98" w:author="Mieko Sato" w:date="2017-05-29T23:30:00Z">
        <w:r w:rsidR="00F0198F">
          <w:rPr>
            <w:rFonts w:ascii="Arial" w:eastAsia="ＭＳ Ｐゴシック" w:hAnsi="Arial" w:cs="Calibri" w:hint="eastAsia"/>
            <w:kern w:val="0"/>
            <w:sz w:val="22"/>
            <w:szCs w:val="22"/>
          </w:rPr>
          <w:t>および</w:t>
        </w:r>
      </w:ins>
      <w:ins w:id="99" w:author="工内隆" w:date="2017-05-29T16:35:00Z">
        <w:r w:rsidR="00CF2374" w:rsidRPr="00BA0057">
          <w:rPr>
            <w:rFonts w:ascii="Arial" w:eastAsia="ＭＳ Ｐゴシック" w:hAnsi="Arial" w:cs="Calibri"/>
            <w:kern w:val="0"/>
            <w:sz w:val="22"/>
            <w:szCs w:val="22"/>
          </w:rPr>
          <w:t>し</w:t>
        </w:r>
        <w:r w:rsidR="00CF2374">
          <w:rPr>
            <w:rFonts w:ascii="Arial" w:eastAsia="ＭＳ Ｐゴシック" w:hAnsi="Arial" w:cs="Calibri" w:hint="eastAsia"/>
            <w:kern w:val="0"/>
            <w:sz w:val="22"/>
            <w:szCs w:val="22"/>
          </w:rPr>
          <w:t>、</w:t>
        </w:r>
      </w:ins>
      <w:r w:rsidRPr="00BA0057">
        <w:rPr>
          <w:rFonts w:ascii="Arial" w:eastAsia="ＭＳ Ｐゴシック" w:hAnsi="Arial" w:cs="Calibri"/>
          <w:kern w:val="0"/>
          <w:sz w:val="22"/>
          <w:szCs w:val="22"/>
        </w:rPr>
        <w:t>明確化するプロセスが存在することを確かなものにします。</w:t>
      </w:r>
    </w:p>
    <w:p w14:paraId="5574FB7E" w14:textId="77777777" w:rsidR="00BA0057" w:rsidRPr="00BA0057" w:rsidRDefault="00BA0057" w:rsidP="00BA0057">
      <w:pPr>
        <w:rPr>
          <w:rFonts w:ascii="Arial" w:eastAsia="ＭＳ Ｐゴシック" w:hAnsi="Arial" w:cs="Calibri"/>
          <w:kern w:val="0"/>
          <w:sz w:val="22"/>
          <w:szCs w:val="22"/>
        </w:rPr>
      </w:pPr>
    </w:p>
    <w:p w14:paraId="03E0E2E6" w14:textId="77777777" w:rsidR="00BA0057" w:rsidRPr="00BA0057" w:rsidRDefault="00BA0057" w:rsidP="00BA0057">
      <w:pPr>
        <w:rPr>
          <w:rFonts w:ascii="Arial" w:eastAsia="ＭＳ Ｐゴシック" w:hAnsi="Arial" w:cs="Calibri"/>
          <w:kern w:val="0"/>
          <w:sz w:val="22"/>
          <w:szCs w:val="22"/>
        </w:rPr>
        <w:sectPr w:rsidR="00BA0057" w:rsidRPr="00BA0057" w:rsidSect="005D0201">
          <w:pgSz w:w="11907" w:h="16840" w:code="9"/>
          <w:pgMar w:top="1134" w:right="1021" w:bottom="907" w:left="1021" w:header="567" w:footer="1418" w:gutter="0"/>
          <w:cols w:space="720"/>
        </w:sectPr>
      </w:pPr>
    </w:p>
    <w:p w14:paraId="656D4807" w14:textId="77777777" w:rsidR="00BA0057" w:rsidRPr="00BA0057" w:rsidRDefault="00BA0057" w:rsidP="00BA0057">
      <w:pPr>
        <w:spacing w:beforeLines="100" w:before="240"/>
        <w:ind w:left="561"/>
        <w:outlineLvl w:val="1"/>
        <w:rPr>
          <w:rFonts w:ascii="Cambria" w:eastAsia="Calibri" w:hAnsi="Calibri" w:cs="Calibri"/>
          <w:b/>
          <w:color w:val="4F81BC"/>
          <w:kern w:val="0"/>
          <w:sz w:val="24"/>
          <w:szCs w:val="22"/>
        </w:rPr>
      </w:pPr>
      <w:bookmarkStart w:id="100" w:name="_Toc480816639"/>
      <w:bookmarkStart w:id="101" w:name="_Toc483131398"/>
      <w:bookmarkStart w:id="102" w:name="_Toc483132250"/>
      <w:r w:rsidRPr="00BA0057">
        <w:rPr>
          <w:rFonts w:ascii="Cambria" w:eastAsia="Calibri" w:hAnsi="Calibri" w:cs="Calibri"/>
          <w:b/>
          <w:color w:val="4F81BC"/>
          <w:kern w:val="0"/>
          <w:sz w:val="24"/>
          <w:szCs w:val="22"/>
        </w:rPr>
        <w:lastRenderedPageBreak/>
        <w:t xml:space="preserve">G2: </w:t>
      </w:r>
      <w:r w:rsidRPr="00BA0057">
        <w:rPr>
          <w:rFonts w:ascii="Cambria" w:eastAsia="Calibri" w:hAnsi="Calibri" w:cs="Calibri"/>
          <w:b/>
          <w:color w:val="4F81BC"/>
          <w:kern w:val="0"/>
          <w:sz w:val="24"/>
          <w:szCs w:val="22"/>
        </w:rPr>
        <w:t>コンプライアンスを履行するための責任者のアサイン</w:t>
      </w:r>
      <w:bookmarkEnd w:id="100"/>
      <w:bookmarkEnd w:id="101"/>
      <w:bookmarkEnd w:id="102"/>
    </w:p>
    <w:p w14:paraId="2C711068" w14:textId="77777777" w:rsidR="00BA0057" w:rsidRPr="00BA0057" w:rsidRDefault="00BA0057" w:rsidP="00BA0057">
      <w:pPr>
        <w:numPr>
          <w:ilvl w:val="1"/>
          <w:numId w:val="4"/>
        </w:numPr>
        <w:tabs>
          <w:tab w:val="left" w:pos="1281"/>
        </w:tabs>
        <w:spacing w:beforeLines="100" w:before="240"/>
        <w:outlineLvl w:val="2"/>
        <w:rPr>
          <w:rFonts w:ascii="Arial" w:eastAsia="ＭＳ ゴシック" w:hAnsi="Arial" w:cs="Calibri"/>
          <w:b/>
          <w:bCs/>
          <w:kern w:val="0"/>
          <w:sz w:val="22"/>
          <w:szCs w:val="22"/>
        </w:rPr>
      </w:pPr>
      <w:r w:rsidRPr="00BA0057">
        <w:rPr>
          <w:rFonts w:ascii="Arial" w:eastAsia="ＭＳ ゴシック" w:hAnsi="Arial" w:cs="Calibri"/>
          <w:b/>
          <w:bCs/>
          <w:kern w:val="0"/>
          <w:sz w:val="22"/>
          <w:szCs w:val="22"/>
        </w:rPr>
        <w:t>FOSS</w:t>
      </w:r>
      <w:r w:rsidRPr="00BA0057">
        <w:rPr>
          <w:rFonts w:ascii="Arial" w:eastAsia="ＭＳ ゴシック" w:hAnsi="Arial" w:cs="Calibri"/>
          <w:b/>
          <w:bCs/>
          <w:kern w:val="0"/>
          <w:sz w:val="22"/>
          <w:szCs w:val="22"/>
        </w:rPr>
        <w:t>に関する窓口機能を明確にすること（「</w:t>
      </w:r>
      <w:r w:rsidRPr="00BA0057">
        <w:rPr>
          <w:rFonts w:ascii="Arial" w:eastAsia="ＭＳ ゴシック" w:hAnsi="Arial" w:cs="Calibri"/>
          <w:b/>
          <w:bCs/>
          <w:kern w:val="0"/>
          <w:sz w:val="22"/>
          <w:szCs w:val="22"/>
        </w:rPr>
        <w:t>FOSS</w:t>
      </w:r>
      <w:r w:rsidRPr="00BA0057">
        <w:rPr>
          <w:rFonts w:ascii="Arial" w:eastAsia="ＭＳ ゴシック" w:hAnsi="Arial" w:cs="Calibri"/>
          <w:b/>
          <w:bCs/>
          <w:kern w:val="0"/>
          <w:sz w:val="22"/>
          <w:szCs w:val="22"/>
        </w:rPr>
        <w:t>窓口」）。</w:t>
      </w:r>
    </w:p>
    <w:p w14:paraId="088F33C9" w14:textId="77777777"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FOSS</w:t>
      </w:r>
      <w:r w:rsidRPr="00BA0057">
        <w:rPr>
          <w:rFonts w:ascii="Arial" w:eastAsia="ＭＳ ゴシック" w:hAnsi="Arial" w:cs="Calibri"/>
          <w:b/>
          <w:kern w:val="0"/>
          <w:sz w:val="22"/>
          <w:szCs w:val="22"/>
        </w:rPr>
        <w:t>に関する外部からの問い合わせに対応する責任者をアサインすること。</w:t>
      </w:r>
      <w:r w:rsidRPr="00BA0057">
        <w:rPr>
          <w:rFonts w:ascii="Arial" w:eastAsia="ＭＳ ゴシック" w:hAnsi="Arial" w:cs="Calibri"/>
          <w:b/>
          <w:kern w:val="0"/>
          <w:sz w:val="22"/>
          <w:szCs w:val="22"/>
        </w:rPr>
        <w:t xml:space="preserve"> </w:t>
      </w:r>
    </w:p>
    <w:p w14:paraId="78C25CDD" w14:textId="77777777"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FOSS</w:t>
      </w:r>
      <w:r w:rsidRPr="00BA0057">
        <w:rPr>
          <w:rFonts w:ascii="Arial" w:eastAsia="ＭＳ ゴシック" w:hAnsi="Arial" w:cs="Calibri"/>
          <w:b/>
          <w:kern w:val="0"/>
          <w:sz w:val="22"/>
          <w:szCs w:val="22"/>
        </w:rPr>
        <w:t>窓口は</w:t>
      </w:r>
      <w:r w:rsidRPr="00BA0057">
        <w:rPr>
          <w:rFonts w:ascii="Arial" w:eastAsia="ＭＳ ゴシック" w:hAnsi="Arial" w:cs="Calibri"/>
          <w:b/>
          <w:kern w:val="0"/>
          <w:sz w:val="22"/>
          <w:szCs w:val="22"/>
        </w:rPr>
        <w:t>FOSS</w:t>
      </w:r>
      <w:r w:rsidRPr="00BA0057">
        <w:rPr>
          <w:rFonts w:ascii="Arial" w:eastAsia="ＭＳ ゴシック" w:hAnsi="Arial" w:cs="Calibri"/>
          <w:b/>
          <w:kern w:val="0"/>
          <w:sz w:val="22"/>
          <w:szCs w:val="22"/>
        </w:rPr>
        <w:t>コンプライアンスの問い合わせに対し、商業的に合理的な努力を払い適切に対応すること。</w:t>
      </w:r>
    </w:p>
    <w:p w14:paraId="537188FD" w14:textId="77777777"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FOSS</w:t>
      </w:r>
      <w:r w:rsidRPr="00BA0057">
        <w:rPr>
          <w:rFonts w:ascii="Arial" w:eastAsia="ＭＳ ゴシック" w:hAnsi="Arial" w:cs="Calibri"/>
          <w:b/>
          <w:kern w:val="0"/>
          <w:sz w:val="22"/>
          <w:szCs w:val="22"/>
        </w:rPr>
        <w:t>窓口にコンタクトする手段を公的に明らかにすること。</w:t>
      </w:r>
    </w:p>
    <w:p w14:paraId="45A131BE" w14:textId="77777777" w:rsidR="00BA0057" w:rsidRPr="00BA0057" w:rsidRDefault="00BA0057" w:rsidP="00BA0057">
      <w:pPr>
        <w:spacing w:beforeLines="100" w:before="240"/>
        <w:ind w:left="1281"/>
        <w:outlineLvl w:val="3"/>
        <w:rPr>
          <w:rFonts w:ascii="Arial" w:eastAsia="ＭＳ ゴシック" w:hAnsi="Arial" w:cs="Calibri"/>
          <w:b/>
          <w:bCs/>
          <w:kern w:val="0"/>
          <w:sz w:val="22"/>
          <w:szCs w:val="22"/>
        </w:rPr>
      </w:pPr>
      <w:r w:rsidRPr="00BA0057">
        <w:rPr>
          <w:rFonts w:ascii="Calibri" w:eastAsia="ＭＳ ゴシック" w:hAnsi="Calibri" w:cs="Calibri"/>
          <w:b/>
          <w:bCs/>
          <w:kern w:val="0"/>
          <w:sz w:val="22"/>
          <w:szCs w:val="22"/>
        </w:rPr>
        <w:t>検証すべき証跡：</w:t>
      </w:r>
    </w:p>
    <w:p w14:paraId="53FE2C13" w14:textId="77777777" w:rsidR="00BA0057" w:rsidRPr="00BA0057" w:rsidRDefault="00BA0057" w:rsidP="00BA0057">
      <w:pPr>
        <w:numPr>
          <w:ilvl w:val="3"/>
          <w:numId w:val="14"/>
        </w:numPr>
        <w:tabs>
          <w:tab w:val="left" w:pos="1641"/>
        </w:tabs>
        <w:ind w:left="1984" w:hanging="680"/>
        <w:rPr>
          <w:rFonts w:ascii="Arial" w:eastAsia="ＭＳ ゴシック" w:hAnsi="Arial" w:cs="Calibri"/>
          <w:kern w:val="0"/>
          <w:sz w:val="22"/>
          <w:szCs w:val="22"/>
        </w:rPr>
      </w:pPr>
      <w:r w:rsidRPr="00BA0057">
        <w:rPr>
          <w:rFonts w:ascii="Arial" w:eastAsia="ＭＳ ゴシック" w:hAnsi="Arial" w:cs="Calibri"/>
          <w:kern w:val="0"/>
          <w:sz w:val="22"/>
          <w:szCs w:val="22"/>
        </w:rPr>
        <w:t>OSS</w:t>
      </w:r>
      <w:r w:rsidRPr="00BA0057">
        <w:rPr>
          <w:rFonts w:ascii="Arial" w:eastAsia="ＭＳ ゴシック" w:hAnsi="Arial" w:cs="Calibri"/>
          <w:kern w:val="0"/>
          <w:sz w:val="22"/>
          <w:szCs w:val="22"/>
        </w:rPr>
        <w:t>に関する窓口機能が（たとえば</w:t>
      </w:r>
      <w:ins w:id="103" w:author="工内隆" w:date="2017-05-29T16:36:00Z">
        <w:r w:rsidR="00CF2374">
          <w:rPr>
            <w:rFonts w:ascii="Arial" w:eastAsia="ＭＳ ゴシック" w:hAnsi="Arial" w:cs="Calibri" w:hint="eastAsia"/>
            <w:kern w:val="0"/>
            <w:sz w:val="22"/>
            <w:szCs w:val="22"/>
          </w:rPr>
          <w:t>公開された</w:t>
        </w:r>
      </w:ins>
      <w:r w:rsidRPr="00BA0057">
        <w:rPr>
          <w:rFonts w:ascii="Arial" w:eastAsia="ＭＳ ゴシック" w:hAnsi="Arial" w:cs="Calibri"/>
          <w:kern w:val="0"/>
          <w:sz w:val="22"/>
          <w:szCs w:val="22"/>
        </w:rPr>
        <w:t>電子メールアドレスや</w:t>
      </w:r>
      <w:r w:rsidRPr="00BA0057">
        <w:rPr>
          <w:rFonts w:ascii="Arial" w:eastAsia="ＭＳ ゴシック" w:hAnsi="Arial" w:cs="Calibri"/>
          <w:kern w:val="0"/>
          <w:sz w:val="22"/>
          <w:szCs w:val="22"/>
        </w:rPr>
        <w:t>Linux Foundation</w:t>
      </w:r>
      <w:r w:rsidRPr="00BA0057">
        <w:rPr>
          <w:rFonts w:ascii="Arial" w:eastAsia="ＭＳ ゴシック" w:hAnsi="Arial" w:cs="Calibri"/>
          <w:kern w:val="0"/>
          <w:sz w:val="22"/>
          <w:szCs w:val="22"/>
        </w:rPr>
        <w:t>オープン</w:t>
      </w:r>
      <w:r w:rsidRPr="00BA0057">
        <w:rPr>
          <w:rFonts w:ascii="Arial" w:eastAsia="ＭＳ ゴシック" w:hAnsi="Arial" w:cs="Calibri"/>
          <w:kern w:val="0"/>
          <w:sz w:val="22"/>
          <w:szCs w:val="22"/>
        </w:rPr>
        <w:t xml:space="preserve"> </w:t>
      </w:r>
      <w:r w:rsidRPr="00BA0057">
        <w:rPr>
          <w:rFonts w:ascii="Arial" w:eastAsia="ＭＳ ゴシック" w:hAnsi="Arial" w:cs="Calibri"/>
          <w:kern w:val="0"/>
          <w:sz w:val="22"/>
          <w:szCs w:val="22"/>
        </w:rPr>
        <w:t>コンプライアンス</w:t>
      </w:r>
      <w:r w:rsidRPr="00BA0057">
        <w:rPr>
          <w:rFonts w:ascii="Arial" w:eastAsia="ＭＳ ゴシック" w:hAnsi="Arial" w:cs="Calibri"/>
          <w:kern w:val="0"/>
          <w:sz w:val="22"/>
          <w:szCs w:val="22"/>
        </w:rPr>
        <w:t xml:space="preserve"> </w:t>
      </w:r>
      <w:r w:rsidRPr="00BA0057">
        <w:rPr>
          <w:rFonts w:ascii="Arial" w:eastAsia="ＭＳ ゴシック" w:hAnsi="Arial" w:cs="Calibri"/>
          <w:kern w:val="0"/>
          <w:sz w:val="22"/>
          <w:szCs w:val="22"/>
        </w:rPr>
        <w:t>ディレクトリを通じて）公的に明示されている。</w:t>
      </w:r>
      <w:r w:rsidRPr="00BA0057">
        <w:rPr>
          <w:rFonts w:ascii="Arial" w:eastAsia="ＭＳ ゴシック" w:hAnsi="Arial" w:cs="Calibri"/>
          <w:kern w:val="0"/>
          <w:sz w:val="22"/>
          <w:szCs w:val="22"/>
        </w:rPr>
        <w:t xml:space="preserve"> </w:t>
      </w:r>
    </w:p>
    <w:p w14:paraId="58EDBDE0" w14:textId="77777777" w:rsidR="00BA0057" w:rsidRPr="00BA0057" w:rsidRDefault="00BA0057" w:rsidP="00BA0057">
      <w:pPr>
        <w:numPr>
          <w:ilvl w:val="3"/>
          <w:numId w:val="14"/>
        </w:numPr>
        <w:tabs>
          <w:tab w:val="left" w:pos="1641"/>
        </w:tabs>
        <w:ind w:left="1984" w:hanging="680"/>
        <w:rPr>
          <w:rFonts w:ascii="Arial" w:eastAsia="ＭＳ ゴシック" w:hAnsi="Arial" w:cs="Calibri"/>
          <w:kern w:val="0"/>
          <w:sz w:val="22"/>
          <w:szCs w:val="22"/>
        </w:rPr>
      </w:pPr>
      <w:r w:rsidRPr="00BA0057">
        <w:rPr>
          <w:rFonts w:ascii="Arial" w:eastAsia="ＭＳ ゴシック" w:hAnsi="Arial" w:cs="Calibri"/>
          <w:kern w:val="0"/>
          <w:sz w:val="22"/>
          <w:szCs w:val="22"/>
        </w:rPr>
        <w:t>FOSS</w:t>
      </w:r>
      <w:r w:rsidRPr="00BA0057">
        <w:rPr>
          <w:rFonts w:ascii="Arial" w:eastAsia="ＭＳ ゴシック" w:hAnsi="Arial" w:cs="Calibri"/>
          <w:kern w:val="0"/>
          <w:sz w:val="22"/>
          <w:szCs w:val="22"/>
        </w:rPr>
        <w:t>コンプライアンスの問い合わせに対応する責任者をアサインするための手続きが内部文書化されている。</w:t>
      </w:r>
      <w:r w:rsidRPr="00BA0057">
        <w:rPr>
          <w:rFonts w:ascii="Arial" w:eastAsia="ＭＳ ゴシック" w:hAnsi="Arial" w:cs="Calibri"/>
          <w:kern w:val="0"/>
          <w:sz w:val="22"/>
          <w:szCs w:val="22"/>
        </w:rPr>
        <w:t xml:space="preserve"> </w:t>
      </w:r>
    </w:p>
    <w:p w14:paraId="339A2693" w14:textId="77777777" w:rsidR="00BA0057" w:rsidRPr="00BA0057" w:rsidRDefault="00BA0057" w:rsidP="00BA0057">
      <w:pPr>
        <w:spacing w:beforeLines="100" w:before="240"/>
        <w:ind w:left="1281"/>
        <w:outlineLvl w:val="3"/>
        <w:rPr>
          <w:rFonts w:ascii="Arial" w:eastAsia="ＭＳ ゴシック" w:hAnsi="Arial" w:cs="Calibri"/>
          <w:b/>
          <w:bCs/>
          <w:kern w:val="0"/>
          <w:sz w:val="22"/>
          <w:szCs w:val="22"/>
        </w:rPr>
      </w:pPr>
      <w:r w:rsidRPr="00BA0057">
        <w:rPr>
          <w:rFonts w:ascii="Calibri" w:eastAsia="ＭＳ ゴシック" w:hAnsi="Calibri" w:cs="Calibri"/>
          <w:b/>
          <w:bCs/>
          <w:kern w:val="0"/>
          <w:sz w:val="22"/>
          <w:szCs w:val="22"/>
        </w:rPr>
        <w:t>論拠：</w:t>
      </w:r>
    </w:p>
    <w:p w14:paraId="3BC693F8" w14:textId="7CB79A05" w:rsidR="00BA0057" w:rsidRPr="00BA0057" w:rsidRDefault="00BA0057" w:rsidP="00BA0057">
      <w:pPr>
        <w:spacing w:afterLines="100" w:after="240"/>
        <w:ind w:left="1281" w:right="703"/>
        <w:rPr>
          <w:rFonts w:ascii="Arial" w:eastAsia="ＭＳ ゴシック" w:hAnsi="Arial" w:cs="Calibri"/>
          <w:kern w:val="0"/>
          <w:sz w:val="22"/>
          <w:szCs w:val="22"/>
        </w:rPr>
      </w:pPr>
      <w:r w:rsidRPr="00BA0057">
        <w:rPr>
          <w:rFonts w:ascii="Arial" w:eastAsia="ＭＳ ゴシック" w:hAnsi="Arial" w:cs="Calibri"/>
          <w:kern w:val="0"/>
          <w:sz w:val="22"/>
          <w:szCs w:val="22"/>
        </w:rPr>
        <w:t>FOSS</w:t>
      </w:r>
      <w:r w:rsidRPr="00BA0057">
        <w:rPr>
          <w:rFonts w:ascii="Arial" w:eastAsia="ＭＳ ゴシック" w:hAnsi="Arial" w:cs="Calibri"/>
          <w:kern w:val="0"/>
          <w:sz w:val="22"/>
          <w:szCs w:val="22"/>
        </w:rPr>
        <w:t>コンプライアンスの問い合わせについて、第三者がその組織にコンタクトできる合理的な手段があり、責任者が効果的にアサインされていることを確かなもの</w:t>
      </w:r>
      <w:del w:id="104" w:author="Mieko Sato" w:date="2017-05-29T23:32:00Z">
        <w:r w:rsidRPr="00BA0057" w:rsidDel="00744316">
          <w:rPr>
            <w:rFonts w:ascii="Arial" w:eastAsia="ＭＳ ゴシック" w:hAnsi="Arial" w:cs="Calibri" w:hint="eastAsia"/>
            <w:kern w:val="0"/>
            <w:sz w:val="22"/>
            <w:szCs w:val="22"/>
          </w:rPr>
          <w:delText>と</w:delText>
        </w:r>
      </w:del>
      <w:ins w:id="105" w:author="Mieko Sato" w:date="2017-05-29T23:32:00Z">
        <w:r w:rsidR="00744316">
          <w:rPr>
            <w:rFonts w:ascii="Arial" w:eastAsia="ＭＳ ゴシック" w:hAnsi="Arial" w:cs="Calibri" w:hint="eastAsia"/>
            <w:kern w:val="0"/>
            <w:sz w:val="22"/>
            <w:szCs w:val="22"/>
          </w:rPr>
          <w:t>に</w:t>
        </w:r>
      </w:ins>
      <w:r w:rsidRPr="00BA0057">
        <w:rPr>
          <w:rFonts w:ascii="Arial" w:eastAsia="ＭＳ ゴシック" w:hAnsi="Arial" w:cs="Calibri"/>
          <w:kern w:val="0"/>
          <w:sz w:val="22"/>
          <w:szCs w:val="22"/>
        </w:rPr>
        <w:t>します。</w:t>
      </w:r>
    </w:p>
    <w:p w14:paraId="4C275E45" w14:textId="77777777" w:rsidR="00BA0057" w:rsidRPr="00BA0057" w:rsidRDefault="00BA0057" w:rsidP="00BA0057">
      <w:pPr>
        <w:numPr>
          <w:ilvl w:val="1"/>
          <w:numId w:val="4"/>
        </w:numPr>
        <w:tabs>
          <w:tab w:val="left" w:pos="1281"/>
        </w:tabs>
        <w:spacing w:beforeLines="100" w:before="240"/>
        <w:outlineLvl w:val="2"/>
        <w:rPr>
          <w:rFonts w:ascii="Arial" w:eastAsia="ＭＳ ゴシック" w:hAnsi="Arial" w:cs="Calibri"/>
          <w:b/>
          <w:bCs/>
          <w:kern w:val="0"/>
          <w:sz w:val="22"/>
          <w:szCs w:val="22"/>
        </w:rPr>
      </w:pPr>
      <w:r w:rsidRPr="00BA0057">
        <w:rPr>
          <w:rFonts w:ascii="Arial" w:eastAsia="ＭＳ ゴシック" w:hAnsi="Arial" w:cs="Calibri"/>
          <w:b/>
          <w:bCs/>
          <w:kern w:val="0"/>
          <w:sz w:val="22"/>
          <w:szCs w:val="22"/>
        </w:rPr>
        <w:t>組織内部における</w:t>
      </w:r>
      <w:r w:rsidRPr="00BA0057">
        <w:rPr>
          <w:rFonts w:ascii="Arial" w:eastAsia="ＭＳ ゴシック" w:hAnsi="Arial" w:cs="Calibri"/>
          <w:b/>
          <w:bCs/>
          <w:kern w:val="0"/>
          <w:sz w:val="22"/>
          <w:szCs w:val="22"/>
        </w:rPr>
        <w:t>FOSS</w:t>
      </w:r>
      <w:r w:rsidRPr="00BA0057">
        <w:rPr>
          <w:rFonts w:ascii="Arial" w:eastAsia="ＭＳ ゴシック" w:hAnsi="Arial" w:cs="Calibri"/>
          <w:b/>
          <w:bCs/>
          <w:kern w:val="0"/>
          <w:sz w:val="22"/>
          <w:szCs w:val="22"/>
        </w:rPr>
        <w:t>コンプライアンスを履行する役割を明確にすること。</w:t>
      </w:r>
    </w:p>
    <w:p w14:paraId="1D585A5B" w14:textId="77777777"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組織内部の</w:t>
      </w:r>
      <w:r w:rsidRPr="00BA0057">
        <w:rPr>
          <w:rFonts w:ascii="Arial" w:eastAsia="ＭＳ ゴシック" w:hAnsi="Arial" w:cs="Calibri"/>
          <w:b/>
          <w:kern w:val="0"/>
          <w:sz w:val="22"/>
          <w:szCs w:val="22"/>
        </w:rPr>
        <w:t>FOSS</w:t>
      </w:r>
      <w:r w:rsidRPr="00BA0057">
        <w:rPr>
          <w:rFonts w:ascii="Arial" w:eastAsia="ＭＳ ゴシック" w:hAnsi="Arial" w:cs="Calibri"/>
          <w:b/>
          <w:kern w:val="0"/>
          <w:sz w:val="22"/>
          <w:szCs w:val="22"/>
        </w:rPr>
        <w:t>コンプライアンスを管理する責任者をアサインすること。本</w:t>
      </w:r>
      <w:r w:rsidRPr="00BA0057">
        <w:rPr>
          <w:rFonts w:ascii="Arial" w:eastAsia="ＭＳ ゴシック" w:hAnsi="Arial" w:cs="Calibri"/>
          <w:b/>
          <w:kern w:val="0"/>
          <w:sz w:val="22"/>
          <w:szCs w:val="22"/>
        </w:rPr>
        <w:t>FOSS</w:t>
      </w:r>
      <w:r w:rsidRPr="00BA0057">
        <w:rPr>
          <w:rFonts w:ascii="Arial" w:eastAsia="ＭＳ ゴシック" w:hAnsi="Arial" w:cs="Calibri"/>
          <w:b/>
          <w:kern w:val="0"/>
          <w:sz w:val="22"/>
          <w:szCs w:val="22"/>
        </w:rPr>
        <w:t>コンプライアンスを履行する役割と</w:t>
      </w:r>
      <w:r w:rsidRPr="00BA0057">
        <w:rPr>
          <w:rFonts w:ascii="Arial" w:eastAsia="ＭＳ ゴシック" w:hAnsi="Arial" w:cs="Calibri"/>
          <w:b/>
          <w:kern w:val="0"/>
          <w:sz w:val="22"/>
          <w:szCs w:val="22"/>
        </w:rPr>
        <w:t>FOSS</w:t>
      </w:r>
      <w:r w:rsidRPr="00BA0057">
        <w:rPr>
          <w:rFonts w:ascii="Arial" w:eastAsia="ＭＳ ゴシック" w:hAnsi="Arial" w:cs="Calibri"/>
          <w:b/>
          <w:kern w:val="0"/>
          <w:sz w:val="22"/>
          <w:szCs w:val="22"/>
        </w:rPr>
        <w:t>窓口は同じ担当者が兼務することができる。</w:t>
      </w:r>
      <w:r w:rsidRPr="00BA0057">
        <w:rPr>
          <w:rFonts w:ascii="Arial" w:eastAsia="ＭＳ ゴシック" w:hAnsi="Arial" w:cs="Calibri"/>
          <w:b/>
          <w:kern w:val="0"/>
          <w:sz w:val="22"/>
          <w:szCs w:val="22"/>
        </w:rPr>
        <w:t xml:space="preserve"> </w:t>
      </w:r>
    </w:p>
    <w:p w14:paraId="618F0E01" w14:textId="77777777"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FOSS</w:t>
      </w:r>
      <w:r w:rsidRPr="00BA0057">
        <w:rPr>
          <w:rFonts w:ascii="Arial" w:eastAsia="ＭＳ ゴシック" w:hAnsi="Arial" w:cs="Calibri"/>
          <w:b/>
          <w:kern w:val="0"/>
          <w:sz w:val="22"/>
          <w:szCs w:val="22"/>
        </w:rPr>
        <w:t>コンプライアンス管理に十分な活動資源が提供されていること。</w:t>
      </w:r>
      <w:r w:rsidRPr="00BA0057">
        <w:rPr>
          <w:rFonts w:ascii="Arial" w:eastAsia="ＭＳ ゴシック" w:hAnsi="Arial" w:cs="Calibri"/>
          <w:b/>
          <w:kern w:val="0"/>
          <w:sz w:val="22"/>
          <w:szCs w:val="22"/>
        </w:rPr>
        <w:t xml:space="preserve"> </w:t>
      </w:r>
    </w:p>
    <w:p w14:paraId="48191800" w14:textId="77777777" w:rsidR="00BA0057" w:rsidRPr="00BA0057" w:rsidRDefault="00BA0057" w:rsidP="00BA0057">
      <w:pPr>
        <w:numPr>
          <w:ilvl w:val="1"/>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職務を遂行するための時間が割り当てられている。</w:t>
      </w:r>
    </w:p>
    <w:p w14:paraId="05BA9776" w14:textId="77777777" w:rsidR="00BA0057" w:rsidRPr="00BA0057" w:rsidRDefault="00BA0057" w:rsidP="00BA0057">
      <w:pPr>
        <w:numPr>
          <w:ilvl w:val="1"/>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商業的に合理的な予算が配分されている。</w:t>
      </w:r>
    </w:p>
    <w:p w14:paraId="62514D13" w14:textId="77777777"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FOSS</w:t>
      </w:r>
      <w:r w:rsidRPr="00BA0057">
        <w:rPr>
          <w:rFonts w:ascii="Arial" w:eastAsia="ＭＳ ゴシック" w:hAnsi="Arial" w:cs="Calibri"/>
          <w:b/>
          <w:kern w:val="0"/>
          <w:sz w:val="22"/>
          <w:szCs w:val="22"/>
        </w:rPr>
        <w:t>コンプライアンスのポリシーとプロセスを策定および維持するための責任者をアサインすること。</w:t>
      </w:r>
      <w:r w:rsidRPr="00BA0057">
        <w:rPr>
          <w:rFonts w:ascii="Arial" w:eastAsia="ＭＳ ゴシック" w:hAnsi="Arial" w:cs="Calibri"/>
          <w:b/>
          <w:kern w:val="0"/>
          <w:sz w:val="22"/>
          <w:szCs w:val="22"/>
        </w:rPr>
        <w:t xml:space="preserve"> </w:t>
      </w:r>
    </w:p>
    <w:p w14:paraId="6406CF7B" w14:textId="77777777"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FOSS</w:t>
      </w:r>
      <w:r w:rsidRPr="00BA0057">
        <w:rPr>
          <w:rFonts w:ascii="Arial" w:eastAsia="ＭＳ ゴシック" w:hAnsi="Arial" w:cs="Calibri"/>
          <w:b/>
          <w:kern w:val="0"/>
          <w:sz w:val="22"/>
          <w:szCs w:val="22"/>
        </w:rPr>
        <w:t>コンプライアンスの履行担当者が</w:t>
      </w:r>
      <w:r w:rsidRPr="00BA0057">
        <w:rPr>
          <w:rFonts w:ascii="Arial" w:eastAsia="ＭＳ ゴシック" w:hAnsi="Arial" w:cs="Calibri"/>
          <w:b/>
          <w:kern w:val="0"/>
          <w:sz w:val="22"/>
          <w:szCs w:val="22"/>
        </w:rPr>
        <w:t>FOSS</w:t>
      </w:r>
      <w:r w:rsidRPr="00BA0057">
        <w:rPr>
          <w:rFonts w:ascii="Arial" w:eastAsia="ＭＳ ゴシック" w:hAnsi="Arial" w:cs="Calibri"/>
          <w:b/>
          <w:kern w:val="0"/>
          <w:sz w:val="22"/>
          <w:szCs w:val="22"/>
        </w:rPr>
        <w:t>コンプライアンスに関する法的な専門知識を（その組織内もしくは組織外で）獲得できること。</w:t>
      </w:r>
      <w:r w:rsidRPr="00BA0057">
        <w:rPr>
          <w:rFonts w:ascii="Arial" w:eastAsia="ＭＳ ゴシック" w:hAnsi="Arial" w:cs="Calibri"/>
          <w:b/>
          <w:kern w:val="0"/>
          <w:sz w:val="22"/>
          <w:szCs w:val="22"/>
        </w:rPr>
        <w:t xml:space="preserve">  </w:t>
      </w:r>
    </w:p>
    <w:p w14:paraId="74528C01" w14:textId="77777777"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FOSS</w:t>
      </w:r>
      <w:r w:rsidRPr="00BA0057">
        <w:rPr>
          <w:rFonts w:ascii="Arial" w:eastAsia="ＭＳ ゴシック" w:hAnsi="Arial" w:cs="Calibri"/>
          <w:b/>
          <w:kern w:val="0"/>
          <w:sz w:val="22"/>
          <w:szCs w:val="22"/>
        </w:rPr>
        <w:t>コンプライアンスに関わる諸問題を解決するためのプロセスが存在していること。</w:t>
      </w:r>
      <w:r w:rsidRPr="00BA0057">
        <w:rPr>
          <w:rFonts w:ascii="Arial" w:eastAsia="ＭＳ ゴシック" w:hAnsi="Arial" w:cs="Calibri"/>
          <w:b/>
          <w:kern w:val="0"/>
          <w:sz w:val="22"/>
          <w:szCs w:val="22"/>
        </w:rPr>
        <w:t xml:space="preserve"> </w:t>
      </w:r>
    </w:p>
    <w:p w14:paraId="1DD1F8E7" w14:textId="77777777" w:rsidR="00BA0057" w:rsidRPr="00BA0057" w:rsidRDefault="00BA0057" w:rsidP="00BA0057">
      <w:pPr>
        <w:spacing w:beforeLines="100" w:before="240"/>
        <w:ind w:left="1281"/>
        <w:outlineLvl w:val="3"/>
        <w:rPr>
          <w:rFonts w:ascii="Arial" w:eastAsia="ＭＳ ゴシック" w:hAnsi="Arial" w:cs="Calibri"/>
          <w:b/>
          <w:bCs/>
          <w:kern w:val="0"/>
          <w:sz w:val="22"/>
          <w:szCs w:val="22"/>
        </w:rPr>
      </w:pPr>
      <w:r w:rsidRPr="00BA0057">
        <w:rPr>
          <w:rFonts w:ascii="Arial" w:eastAsia="ＭＳ ゴシック" w:hAnsi="Arial" w:cs="Calibri" w:hint="eastAsia"/>
          <w:b/>
          <w:bCs/>
          <w:kern w:val="0"/>
          <w:sz w:val="22"/>
          <w:szCs w:val="22"/>
        </w:rPr>
        <w:t>検証すべき証跡：</w:t>
      </w:r>
    </w:p>
    <w:p w14:paraId="1B46772F" w14:textId="77777777" w:rsidR="00BA0057" w:rsidRPr="00BA0057" w:rsidRDefault="00BA0057" w:rsidP="00BA0057">
      <w:pPr>
        <w:numPr>
          <w:ilvl w:val="0"/>
          <w:numId w:val="15"/>
        </w:numPr>
        <w:tabs>
          <w:tab w:val="left" w:pos="1641"/>
        </w:tabs>
        <w:ind w:left="1984" w:hanging="680"/>
        <w:rPr>
          <w:rFonts w:ascii="Arial" w:eastAsia="ＭＳ ゴシック" w:hAnsi="Arial" w:cs="Calibri"/>
          <w:kern w:val="0"/>
          <w:sz w:val="22"/>
          <w:szCs w:val="22"/>
        </w:rPr>
      </w:pPr>
      <w:r w:rsidRPr="00BA0057">
        <w:rPr>
          <w:rFonts w:ascii="Arial" w:eastAsia="ＭＳ ゴシック" w:hAnsi="Arial" w:cs="Calibri"/>
          <w:kern w:val="0"/>
          <w:sz w:val="22"/>
          <w:szCs w:val="22"/>
        </w:rPr>
        <w:t>FOSS</w:t>
      </w:r>
      <w:r w:rsidRPr="00BA0057">
        <w:rPr>
          <w:rFonts w:ascii="Arial" w:eastAsia="ＭＳ ゴシック" w:hAnsi="Arial" w:cs="Calibri"/>
          <w:kern w:val="0"/>
          <w:sz w:val="22"/>
          <w:szCs w:val="22"/>
        </w:rPr>
        <w:t>コンプライアンスの役割を有する履行担当者名、グループまたは機能の名称が内部で特定できる。</w:t>
      </w:r>
    </w:p>
    <w:p w14:paraId="79570190" w14:textId="77777777" w:rsidR="00BA0057" w:rsidRPr="00BA0057" w:rsidRDefault="00BA0057" w:rsidP="00BA0057">
      <w:pPr>
        <w:numPr>
          <w:ilvl w:val="0"/>
          <w:numId w:val="15"/>
        </w:numPr>
        <w:tabs>
          <w:tab w:val="left" w:pos="1641"/>
        </w:tabs>
        <w:ind w:left="1984" w:hanging="680"/>
        <w:rPr>
          <w:rFonts w:ascii="Arial" w:eastAsia="ＭＳ ゴシック" w:hAnsi="Arial" w:cs="Calibri"/>
          <w:kern w:val="0"/>
          <w:sz w:val="22"/>
          <w:szCs w:val="22"/>
        </w:rPr>
      </w:pPr>
      <w:r w:rsidRPr="00BA0057">
        <w:rPr>
          <w:rFonts w:ascii="Arial" w:eastAsia="ＭＳ ゴシック" w:hAnsi="Arial" w:cs="Calibri"/>
          <w:kern w:val="0"/>
          <w:sz w:val="22"/>
          <w:szCs w:val="22"/>
        </w:rPr>
        <w:t>FOSS</w:t>
      </w:r>
      <w:r w:rsidRPr="00BA0057">
        <w:rPr>
          <w:rFonts w:ascii="Arial" w:eastAsia="ＭＳ ゴシック" w:hAnsi="Arial" w:cs="Calibri"/>
          <w:kern w:val="0"/>
          <w:sz w:val="22"/>
          <w:szCs w:val="22"/>
        </w:rPr>
        <w:t>コンプライアンスの履行担当者が利用可能な、内部・外部の法的専門知識の情報源が特定されている。</w:t>
      </w:r>
    </w:p>
    <w:p w14:paraId="19E3FA0F" w14:textId="77777777" w:rsidR="00BA0057" w:rsidRPr="00BA0057" w:rsidRDefault="00BA0057" w:rsidP="00BA0057">
      <w:pPr>
        <w:numPr>
          <w:ilvl w:val="0"/>
          <w:numId w:val="15"/>
        </w:numPr>
        <w:tabs>
          <w:tab w:val="left" w:pos="1641"/>
        </w:tabs>
        <w:ind w:left="1984" w:hanging="680"/>
        <w:rPr>
          <w:rFonts w:ascii="Arial" w:eastAsia="ＭＳ ゴシック" w:hAnsi="Arial" w:cs="Calibri"/>
          <w:kern w:val="0"/>
          <w:sz w:val="22"/>
          <w:szCs w:val="22"/>
        </w:rPr>
      </w:pPr>
      <w:r w:rsidRPr="00BA0057">
        <w:rPr>
          <w:rFonts w:ascii="Arial" w:eastAsia="ＭＳ ゴシック" w:hAnsi="Arial" w:cs="Calibri"/>
          <w:kern w:val="0"/>
          <w:sz w:val="22"/>
          <w:szCs w:val="22"/>
        </w:rPr>
        <w:t>FOSS</w:t>
      </w:r>
      <w:r w:rsidRPr="00BA0057">
        <w:rPr>
          <w:rFonts w:ascii="Arial" w:eastAsia="ＭＳ ゴシック" w:hAnsi="Arial" w:cs="Calibri"/>
          <w:kern w:val="0"/>
          <w:sz w:val="22"/>
          <w:szCs w:val="22"/>
        </w:rPr>
        <w:t>コンプライアンスの内部責任者をアサインする手続きが文書化されている。</w:t>
      </w:r>
      <w:r w:rsidRPr="00BA0057">
        <w:rPr>
          <w:rFonts w:ascii="Arial" w:eastAsia="ＭＳ ゴシック" w:hAnsi="Arial" w:cs="Calibri"/>
          <w:kern w:val="0"/>
          <w:sz w:val="22"/>
          <w:szCs w:val="22"/>
        </w:rPr>
        <w:t xml:space="preserve"> </w:t>
      </w:r>
    </w:p>
    <w:p w14:paraId="59FCD7F5" w14:textId="0770620C" w:rsidR="00BA0057" w:rsidRPr="00BA0057" w:rsidRDefault="00054331" w:rsidP="002A3454">
      <w:pPr>
        <w:numPr>
          <w:ilvl w:val="0"/>
          <w:numId w:val="15"/>
        </w:numPr>
        <w:tabs>
          <w:tab w:val="left" w:pos="1641"/>
        </w:tabs>
        <w:ind w:left="1984" w:hanging="680"/>
        <w:rPr>
          <w:rFonts w:ascii="Arial" w:eastAsia="ＭＳ ゴシック" w:hAnsi="Arial" w:cs="Calibri"/>
          <w:kern w:val="0"/>
          <w:sz w:val="22"/>
          <w:szCs w:val="22"/>
        </w:rPr>
      </w:pPr>
      <w:ins w:id="106" w:author="Mieko Sato" w:date="2017-05-29T23:34:00Z">
        <w:r>
          <w:rPr>
            <w:rFonts w:ascii="Arial" w:eastAsia="ＭＳ ゴシック" w:hAnsi="Arial" w:cs="Calibri" w:hint="eastAsia"/>
            <w:kern w:val="0"/>
            <w:sz w:val="22"/>
            <w:szCs w:val="22"/>
          </w:rPr>
          <w:t>ノン</w:t>
        </w:r>
      </w:ins>
      <w:ins w:id="107" w:author="工内隆" w:date="2017-05-29T16:36:00Z">
        <w:del w:id="108" w:author="Mieko Sato" w:date="2017-05-29T23:34:00Z">
          <w:r w:rsidR="00CF2374" w:rsidDel="00054331">
            <w:rPr>
              <w:rFonts w:ascii="Arial" w:eastAsia="ＭＳ ゴシック" w:hAnsi="Arial" w:cs="Calibri" w:hint="eastAsia"/>
              <w:kern w:val="0"/>
              <w:sz w:val="22"/>
              <w:szCs w:val="22"/>
            </w:rPr>
            <w:delText>ライセンス</w:delText>
          </w:r>
          <w:r w:rsidR="00CF2374" w:rsidDel="00054331">
            <w:rPr>
              <w:rFonts w:ascii="Arial" w:eastAsia="ＭＳ ゴシック" w:hAnsi="Arial" w:cs="Calibri" w:hint="eastAsia"/>
              <w:kern w:val="0"/>
              <w:sz w:val="22"/>
              <w:szCs w:val="22"/>
            </w:rPr>
            <w:delText xml:space="preserve"> </w:delText>
          </w:r>
        </w:del>
      </w:ins>
      <w:ins w:id="109" w:author="工内隆" w:date="2017-05-29T16:37:00Z">
        <w:r w:rsidR="00CF2374">
          <w:rPr>
            <w:rFonts w:ascii="Arial" w:eastAsia="ＭＳ ゴシック" w:hAnsi="Arial" w:cs="Calibri" w:hint="eastAsia"/>
            <w:kern w:val="0"/>
            <w:sz w:val="22"/>
            <w:szCs w:val="22"/>
          </w:rPr>
          <w:t>コンプライアンス</w:t>
        </w:r>
      </w:ins>
      <w:ins w:id="110" w:author="Mieko Sato" w:date="2017-05-29T23:34:00Z">
        <w:r>
          <w:rPr>
            <w:rFonts w:ascii="Arial" w:eastAsia="ＭＳ ゴシック" w:hAnsi="Arial" w:cs="Calibri" w:hint="eastAsia"/>
            <w:kern w:val="0"/>
            <w:sz w:val="22"/>
            <w:szCs w:val="22"/>
          </w:rPr>
          <w:t>な状況の</w:t>
        </w:r>
      </w:ins>
      <w:ins w:id="111" w:author="工内隆" w:date="2017-05-29T16:37:00Z">
        <w:del w:id="112" w:author="Mieko Sato" w:date="2017-05-29T23:34:00Z">
          <w:r w:rsidR="00CF2374" w:rsidDel="00054331">
            <w:rPr>
              <w:rFonts w:ascii="Arial" w:eastAsia="ＭＳ ゴシック" w:hAnsi="Arial" w:cs="Calibri" w:hint="eastAsia"/>
              <w:kern w:val="0"/>
              <w:sz w:val="22"/>
              <w:szCs w:val="22"/>
            </w:rPr>
            <w:delText>違反が発生したときに、</w:delText>
          </w:r>
        </w:del>
      </w:ins>
      <w:del w:id="113" w:author="Mieko Sato" w:date="2017-05-29T23:34:00Z">
        <w:r w:rsidR="00BA0057" w:rsidRPr="00BA0057" w:rsidDel="00054331">
          <w:rPr>
            <w:rFonts w:ascii="Arial" w:eastAsia="ＭＳ ゴシック" w:hAnsi="Arial" w:cs="Calibri"/>
            <w:kern w:val="0"/>
            <w:sz w:val="22"/>
            <w:szCs w:val="22"/>
          </w:rPr>
          <w:delText>遵</w:delText>
        </w:r>
      </w:del>
      <w:del w:id="114" w:author="工内隆" w:date="2017-05-29T16:37:00Z">
        <w:r w:rsidR="00BA0057" w:rsidRPr="00BA0057" w:rsidDel="00CF2374">
          <w:rPr>
            <w:rFonts w:ascii="Arial" w:eastAsia="ＭＳ ゴシック" w:hAnsi="Arial" w:cs="Calibri"/>
            <w:kern w:val="0"/>
            <w:sz w:val="22"/>
            <w:szCs w:val="22"/>
          </w:rPr>
          <w:delText>守されていない状況での</w:delText>
        </w:r>
      </w:del>
      <w:r w:rsidR="00BA0057" w:rsidRPr="00BA0057">
        <w:rPr>
          <w:rFonts w:ascii="Arial" w:eastAsia="ＭＳ ゴシック" w:hAnsi="Arial" w:cs="Calibri"/>
          <w:kern w:val="0"/>
          <w:sz w:val="22"/>
          <w:szCs w:val="22"/>
        </w:rPr>
        <w:t>調査や</w:t>
      </w:r>
      <w:ins w:id="115" w:author="工内隆" w:date="2017-05-29T16:37:00Z">
        <w:r w:rsidR="00CF2374">
          <w:rPr>
            <w:rFonts w:ascii="Arial" w:eastAsia="ＭＳ ゴシック" w:hAnsi="Arial" w:cs="Calibri" w:hint="eastAsia"/>
            <w:kern w:val="0"/>
            <w:sz w:val="22"/>
            <w:szCs w:val="22"/>
          </w:rPr>
          <w:t>救済策</w:t>
        </w:r>
      </w:ins>
      <w:del w:id="116" w:author="工内隆" w:date="2017-05-29T16:37:00Z">
        <w:r w:rsidR="00BA0057" w:rsidRPr="00BA0057" w:rsidDel="00CF2374">
          <w:rPr>
            <w:rFonts w:ascii="Arial" w:eastAsia="ＭＳ ゴシック" w:hAnsi="Arial" w:cs="Calibri"/>
            <w:kern w:val="0"/>
            <w:sz w:val="22"/>
            <w:szCs w:val="22"/>
          </w:rPr>
          <w:delText>改善</w:delText>
        </w:r>
      </w:del>
      <w:r w:rsidR="00BA0057" w:rsidRPr="00BA0057">
        <w:rPr>
          <w:rFonts w:ascii="Arial" w:eastAsia="ＭＳ ゴシック" w:hAnsi="Arial" w:cs="Calibri"/>
          <w:kern w:val="0"/>
          <w:sz w:val="22"/>
          <w:szCs w:val="22"/>
        </w:rPr>
        <w:t>を</w:t>
      </w:r>
      <w:ins w:id="117" w:author="工内隆" w:date="2017-05-29T16:38:00Z">
        <w:r w:rsidR="00CF2374">
          <w:rPr>
            <w:rFonts w:ascii="Arial" w:eastAsia="ＭＳ ゴシック" w:hAnsi="Arial" w:cs="Calibri" w:hint="eastAsia"/>
            <w:kern w:val="0"/>
            <w:sz w:val="22"/>
            <w:szCs w:val="22"/>
          </w:rPr>
          <w:t>実施する</w:t>
        </w:r>
      </w:ins>
      <w:del w:id="118" w:author="工内隆" w:date="2017-05-29T16:38:00Z">
        <w:r w:rsidR="00BA0057" w:rsidRPr="00BA0057" w:rsidDel="00CF2374">
          <w:rPr>
            <w:rFonts w:ascii="Arial" w:eastAsia="ＭＳ ゴシック" w:hAnsi="Arial" w:cs="Calibri"/>
            <w:kern w:val="0"/>
            <w:sz w:val="22"/>
            <w:szCs w:val="22"/>
          </w:rPr>
          <w:delText>取り扱う</w:delText>
        </w:r>
      </w:del>
      <w:r w:rsidR="00BA0057" w:rsidRPr="00BA0057">
        <w:rPr>
          <w:rFonts w:ascii="Arial" w:eastAsia="ＭＳ ゴシック" w:hAnsi="Arial" w:cs="Calibri"/>
          <w:kern w:val="0"/>
          <w:sz w:val="22"/>
          <w:szCs w:val="22"/>
        </w:rPr>
        <w:t>ための手続きが文書化されている。</w:t>
      </w:r>
    </w:p>
    <w:p w14:paraId="53F5A8EB" w14:textId="77777777" w:rsidR="00BA0057" w:rsidRPr="00BA0057" w:rsidRDefault="00BA0057" w:rsidP="00BA0057">
      <w:pPr>
        <w:spacing w:beforeLines="100" w:before="240"/>
        <w:ind w:left="1281"/>
        <w:outlineLvl w:val="3"/>
        <w:rPr>
          <w:rFonts w:ascii="Arial" w:eastAsia="ＭＳ ゴシック" w:hAnsi="Arial" w:cs="Calibri"/>
          <w:b/>
          <w:bCs/>
          <w:kern w:val="0"/>
          <w:sz w:val="22"/>
          <w:szCs w:val="22"/>
        </w:rPr>
      </w:pPr>
      <w:r w:rsidRPr="00BA0057">
        <w:rPr>
          <w:rFonts w:ascii="Arial" w:eastAsia="ＭＳ ゴシック" w:hAnsi="Arial" w:cs="Calibri" w:hint="eastAsia"/>
          <w:b/>
          <w:bCs/>
          <w:kern w:val="0"/>
          <w:sz w:val="22"/>
          <w:szCs w:val="22"/>
        </w:rPr>
        <w:t>論拠：</w:t>
      </w:r>
    </w:p>
    <w:p w14:paraId="125E3430" w14:textId="77777777" w:rsidR="00BA0057" w:rsidRPr="00BA0057" w:rsidRDefault="00BA0057" w:rsidP="00BA0057">
      <w:pPr>
        <w:ind w:left="1280"/>
        <w:rPr>
          <w:rFonts w:ascii="Arial" w:eastAsia="ＭＳ ゴシック" w:hAnsi="Arial" w:cs="Calibri"/>
          <w:kern w:val="0"/>
          <w:sz w:val="22"/>
          <w:szCs w:val="22"/>
        </w:rPr>
      </w:pPr>
      <w:r w:rsidRPr="00BA0057">
        <w:rPr>
          <w:rFonts w:ascii="Arial" w:eastAsia="ＭＳ ゴシック" w:hAnsi="Arial" w:cs="Calibri"/>
          <w:kern w:val="0"/>
          <w:sz w:val="22"/>
          <w:szCs w:val="22"/>
        </w:rPr>
        <w:t>適切な</w:t>
      </w:r>
      <w:r w:rsidRPr="00BA0057">
        <w:rPr>
          <w:rFonts w:ascii="Arial" w:eastAsia="ＭＳ ゴシック" w:hAnsi="Arial" w:cs="Calibri"/>
          <w:kern w:val="0"/>
          <w:sz w:val="22"/>
          <w:szCs w:val="22"/>
        </w:rPr>
        <w:t>FOSS</w:t>
      </w:r>
      <w:r w:rsidRPr="00BA0057">
        <w:rPr>
          <w:rFonts w:ascii="Arial" w:eastAsia="ＭＳ ゴシック" w:hAnsi="Arial" w:cs="Calibri"/>
          <w:kern w:val="0"/>
          <w:sz w:val="22"/>
          <w:szCs w:val="22"/>
        </w:rPr>
        <w:t>責任者が効果的にアサインされたことを確かなものにします。</w:t>
      </w:r>
    </w:p>
    <w:p w14:paraId="4304CFBB" w14:textId="77777777" w:rsidR="00BA0057" w:rsidRPr="00BA0057" w:rsidRDefault="00BA0057" w:rsidP="00BA0057">
      <w:pPr>
        <w:ind w:left="1280"/>
        <w:rPr>
          <w:rFonts w:ascii="Arial" w:eastAsia="ＭＳ Ｐゴシック" w:hAnsi="Arial" w:cs="Calibri"/>
          <w:kern w:val="0"/>
          <w:sz w:val="22"/>
          <w:szCs w:val="22"/>
        </w:rPr>
      </w:pPr>
    </w:p>
    <w:p w14:paraId="2AA21EEA" w14:textId="77777777" w:rsidR="00BA0057" w:rsidRPr="00BA0057" w:rsidRDefault="00BA0057" w:rsidP="00BA0057">
      <w:pPr>
        <w:rPr>
          <w:rFonts w:ascii="Arial" w:eastAsia="ＭＳ Ｐゴシック" w:hAnsi="Arial" w:cs="Calibri"/>
          <w:kern w:val="0"/>
          <w:sz w:val="22"/>
          <w:szCs w:val="22"/>
        </w:rPr>
        <w:sectPr w:rsidR="00BA0057" w:rsidRPr="00BA0057" w:rsidSect="005D0201">
          <w:pgSz w:w="11907" w:h="16840" w:code="9"/>
          <w:pgMar w:top="1134" w:right="1191" w:bottom="1021" w:left="1134" w:header="567" w:footer="1417" w:gutter="0"/>
          <w:cols w:space="720"/>
          <w:docGrid w:linePitch="299"/>
        </w:sectPr>
      </w:pPr>
    </w:p>
    <w:p w14:paraId="2888B2A7" w14:textId="77777777" w:rsidR="00BA0057" w:rsidRPr="00BA0057" w:rsidRDefault="00BA0057" w:rsidP="00BA0057">
      <w:pPr>
        <w:spacing w:beforeLines="100" w:before="240"/>
        <w:ind w:left="561"/>
        <w:outlineLvl w:val="1"/>
        <w:rPr>
          <w:rFonts w:ascii="Cambria" w:eastAsia="Calibri" w:hAnsi="Calibri" w:cs="Calibri"/>
          <w:b/>
          <w:color w:val="4F81BC"/>
          <w:kern w:val="0"/>
          <w:sz w:val="24"/>
          <w:szCs w:val="22"/>
        </w:rPr>
      </w:pPr>
      <w:bookmarkStart w:id="119" w:name="_bookmark5"/>
      <w:bookmarkStart w:id="120" w:name="_Toc480816640"/>
      <w:bookmarkStart w:id="121" w:name="_Toc483131399"/>
      <w:bookmarkStart w:id="122" w:name="_Toc483132251"/>
      <w:bookmarkEnd w:id="119"/>
      <w:r w:rsidRPr="00BA0057">
        <w:rPr>
          <w:rFonts w:ascii="Cambria" w:eastAsia="Calibri" w:hAnsi="Calibri" w:cs="Calibri"/>
          <w:b/>
          <w:color w:val="4F81BC"/>
          <w:kern w:val="0"/>
          <w:sz w:val="24"/>
          <w:szCs w:val="22"/>
        </w:rPr>
        <w:lastRenderedPageBreak/>
        <w:t>G3: FOSS</w:t>
      </w:r>
      <w:r w:rsidRPr="00BA0057">
        <w:rPr>
          <w:rFonts w:ascii="Cambria" w:eastAsia="Calibri" w:hAnsi="Calibri" w:cs="Calibri"/>
          <w:b/>
          <w:color w:val="4F81BC"/>
          <w:kern w:val="0"/>
          <w:sz w:val="24"/>
          <w:szCs w:val="22"/>
        </w:rPr>
        <w:t>コンテンツのレビューと承認</w:t>
      </w:r>
      <w:bookmarkEnd w:id="120"/>
      <w:bookmarkEnd w:id="121"/>
      <w:bookmarkEnd w:id="122"/>
    </w:p>
    <w:p w14:paraId="1F3A7AA0" w14:textId="49578828" w:rsidR="00BA0057" w:rsidRPr="00BA0057" w:rsidRDefault="00BA0057" w:rsidP="00BA0057">
      <w:pPr>
        <w:numPr>
          <w:ilvl w:val="1"/>
          <w:numId w:val="3"/>
        </w:numPr>
        <w:tabs>
          <w:tab w:val="left" w:pos="1281"/>
        </w:tabs>
        <w:spacing w:beforeLines="100" w:before="240"/>
        <w:outlineLvl w:val="2"/>
        <w:rPr>
          <w:rFonts w:ascii="Calibri" w:eastAsia="ＭＳ ゴシック" w:hAnsi="Calibri" w:cs="Calibri"/>
          <w:b/>
          <w:bCs/>
          <w:kern w:val="0"/>
          <w:sz w:val="22"/>
          <w:szCs w:val="22"/>
        </w:rPr>
      </w:pPr>
      <w:del w:id="123" w:author="Mieko Sato" w:date="2017-05-29T23:43:00Z">
        <w:r w:rsidRPr="00BA0057" w:rsidDel="00054331">
          <w:rPr>
            <w:rFonts w:ascii="Calibri" w:eastAsia="ＭＳ ゴシック" w:hAnsi="Calibri" w:cs="ＭＳ ゴシック"/>
            <w:b/>
            <w:bCs/>
            <w:kern w:val="0"/>
            <w:sz w:val="22"/>
            <w:szCs w:val="22"/>
          </w:rPr>
          <w:delText>リリース</w:delText>
        </w:r>
      </w:del>
      <w:ins w:id="124" w:author="工内隆" w:date="2017-05-29T16:39:00Z">
        <w:del w:id="125" w:author="Mieko Sato" w:date="2017-05-29T23:43:00Z">
          <w:r w:rsidR="00CF2374" w:rsidDel="00054331">
            <w:rPr>
              <w:rFonts w:ascii="Calibri" w:eastAsia="ＭＳ ゴシック" w:hAnsi="Calibri" w:cs="ＭＳ ゴシック" w:hint="eastAsia"/>
              <w:b/>
              <w:bCs/>
              <w:kern w:val="0"/>
              <w:sz w:val="22"/>
              <w:szCs w:val="22"/>
            </w:rPr>
            <w:delText>する</w:delText>
          </w:r>
        </w:del>
      </w:ins>
      <w:del w:id="126" w:author="Mieko Sato" w:date="2017-05-29T23:43:00Z">
        <w:r w:rsidRPr="00BA0057" w:rsidDel="00054331">
          <w:rPr>
            <w:rFonts w:ascii="Calibri" w:eastAsia="ＭＳ ゴシック" w:hAnsi="Calibri" w:cs="ＭＳ ゴシック"/>
            <w:b/>
            <w:bCs/>
            <w:kern w:val="0"/>
            <w:sz w:val="22"/>
            <w:szCs w:val="22"/>
          </w:rPr>
          <w:delText>された供給ソフトウェア</w:delText>
        </w:r>
      </w:del>
      <w:del w:id="127" w:author="Mieko Sato" w:date="2017-05-29T23:41:00Z">
        <w:r w:rsidRPr="00BA0057" w:rsidDel="00054331">
          <w:rPr>
            <w:rFonts w:ascii="Calibri" w:eastAsia="ＭＳ ゴシック" w:hAnsi="Calibri" w:cs="ＭＳ ゴシック" w:hint="eastAsia"/>
            <w:b/>
            <w:bCs/>
            <w:kern w:val="0"/>
            <w:sz w:val="22"/>
            <w:szCs w:val="22"/>
          </w:rPr>
          <w:delText>について、</w:delText>
        </w:r>
      </w:del>
      <w:del w:id="128" w:author="Mieko Sato" w:date="2017-05-29T23:43:00Z">
        <w:r w:rsidRPr="00BA0057" w:rsidDel="00054331">
          <w:rPr>
            <w:rFonts w:ascii="Calibri" w:eastAsia="ＭＳ ゴシック" w:hAnsi="Calibri" w:cs="ＭＳ ゴシック"/>
            <w:b/>
            <w:bCs/>
            <w:kern w:val="0"/>
            <w:sz w:val="22"/>
            <w:szCs w:val="22"/>
          </w:rPr>
          <w:delText>各</w:delText>
        </w:r>
        <w:r w:rsidRPr="00BA0057" w:rsidDel="00054331">
          <w:rPr>
            <w:rFonts w:ascii="Calibri" w:eastAsia="ＭＳ ゴシック" w:hAnsi="Calibri" w:cs="ＭＳ ゴシック"/>
            <w:b/>
            <w:bCs/>
            <w:kern w:val="0"/>
            <w:sz w:val="22"/>
            <w:szCs w:val="22"/>
          </w:rPr>
          <w:delText>FOSS</w:delText>
        </w:r>
        <w:r w:rsidRPr="00BA0057" w:rsidDel="00054331">
          <w:rPr>
            <w:rFonts w:ascii="Calibri" w:eastAsia="ＭＳ ゴシック" w:hAnsi="Calibri" w:cs="ＭＳ ゴシック"/>
            <w:b/>
            <w:bCs/>
            <w:kern w:val="0"/>
            <w:sz w:val="22"/>
            <w:szCs w:val="22"/>
          </w:rPr>
          <w:delText>コンポーネント（およびその確認ライセンス）を含む</w:delText>
        </w:r>
      </w:del>
      <w:ins w:id="129" w:author="工内隆" w:date="2017-05-29T16:39:00Z">
        <w:r w:rsidR="00CF2374">
          <w:rPr>
            <w:rFonts w:ascii="Calibri" w:eastAsia="ＭＳ ゴシック" w:hAnsi="Calibri" w:cs="ＭＳ ゴシック" w:hint="eastAsia"/>
            <w:b/>
            <w:bCs/>
            <w:kern w:val="0"/>
            <w:sz w:val="22"/>
            <w:szCs w:val="22"/>
          </w:rPr>
          <w:t>FOSS</w:t>
        </w:r>
        <w:r w:rsidR="00CF2374">
          <w:rPr>
            <w:rFonts w:ascii="Calibri" w:eastAsia="ＭＳ ゴシック" w:hAnsi="Calibri" w:cs="ＭＳ ゴシック" w:hint="eastAsia"/>
            <w:b/>
            <w:bCs/>
            <w:kern w:val="0"/>
            <w:sz w:val="22"/>
            <w:szCs w:val="22"/>
          </w:rPr>
          <w:t>コンポーネント</w:t>
        </w:r>
      </w:ins>
      <w:r w:rsidRPr="00BA0057">
        <w:rPr>
          <w:rFonts w:ascii="Calibri" w:eastAsia="ＭＳ ゴシック" w:hAnsi="Calibri" w:cs="ＭＳ ゴシック"/>
          <w:b/>
          <w:bCs/>
          <w:kern w:val="0"/>
          <w:sz w:val="22"/>
          <w:szCs w:val="22"/>
        </w:rPr>
        <w:t>部品表（</w:t>
      </w:r>
      <w:r w:rsidRPr="00BA0057">
        <w:rPr>
          <w:rFonts w:ascii="Calibri" w:eastAsia="ＭＳ ゴシック" w:hAnsi="Calibri" w:cs="ＭＳ ゴシック"/>
          <w:b/>
          <w:bCs/>
          <w:kern w:val="0"/>
          <w:sz w:val="22"/>
          <w:szCs w:val="22"/>
        </w:rPr>
        <w:t>Bill of material</w:t>
      </w:r>
      <w:r w:rsidR="00F92F90">
        <w:rPr>
          <w:rStyle w:val="a9"/>
          <w:rFonts w:ascii="Calibri" w:eastAsia="ＭＳ ゴシック" w:hAnsi="Calibri" w:cs="ＭＳ ゴシック"/>
          <w:b/>
          <w:bCs/>
          <w:kern w:val="0"/>
          <w:sz w:val="22"/>
          <w:szCs w:val="22"/>
        </w:rPr>
        <w:footnoteReference w:id="1"/>
      </w:r>
      <w:r w:rsidRPr="00BA0057">
        <w:rPr>
          <w:rFonts w:ascii="Calibri" w:eastAsia="ＭＳ ゴシック" w:hAnsi="Calibri" w:cs="ＭＳ ゴシック"/>
          <w:b/>
          <w:bCs/>
          <w:kern w:val="0"/>
          <w:sz w:val="22"/>
          <w:szCs w:val="22"/>
        </w:rPr>
        <w:t>）</w:t>
      </w:r>
      <w:ins w:id="130" w:author="Mieko Sato" w:date="2017-05-29T23:45:00Z">
        <w:r w:rsidR="00823622">
          <w:rPr>
            <w:rFonts w:ascii="Calibri" w:eastAsia="ＭＳ ゴシック" w:hAnsi="Calibri" w:cs="ＭＳ ゴシック" w:hint="eastAsia"/>
            <w:b/>
            <w:bCs/>
            <w:kern w:val="0"/>
            <w:sz w:val="22"/>
            <w:szCs w:val="22"/>
          </w:rPr>
          <w:t>を</w:t>
        </w:r>
      </w:ins>
      <w:ins w:id="131" w:author="Mieko Sato" w:date="2017-05-29T23:42:00Z">
        <w:r w:rsidR="00054331">
          <w:rPr>
            <w:rFonts w:ascii="Calibri" w:eastAsia="ＭＳ ゴシック" w:hAnsi="Calibri" w:cs="ＭＳ ゴシック" w:hint="eastAsia"/>
            <w:b/>
            <w:bCs/>
            <w:kern w:val="0"/>
            <w:sz w:val="22"/>
            <w:szCs w:val="22"/>
          </w:rPr>
          <w:t>作成および</w:t>
        </w:r>
      </w:ins>
      <w:del w:id="132" w:author="Mieko Sato" w:date="2017-05-29T23:42:00Z">
        <w:r w:rsidRPr="00BA0057" w:rsidDel="00054331">
          <w:rPr>
            <w:rFonts w:ascii="Calibri" w:eastAsia="ＭＳ ゴシック" w:hAnsi="Calibri" w:cs="ＭＳ ゴシック"/>
            <w:b/>
            <w:bCs/>
            <w:kern w:val="0"/>
            <w:sz w:val="22"/>
            <w:szCs w:val="22"/>
          </w:rPr>
          <w:delText>を作り、</w:delText>
        </w:r>
      </w:del>
      <w:r w:rsidRPr="00BA0057">
        <w:rPr>
          <w:rFonts w:ascii="Calibri" w:eastAsia="ＭＳ ゴシック" w:hAnsi="Calibri" w:cs="ＭＳ ゴシック"/>
          <w:b/>
          <w:bCs/>
          <w:kern w:val="0"/>
          <w:sz w:val="22"/>
          <w:szCs w:val="22"/>
        </w:rPr>
        <w:t>管理するためのプロセスが存在すること。</w:t>
      </w:r>
      <w:ins w:id="133" w:author="Mieko Sato" w:date="2017-05-29T23:47:00Z">
        <w:r w:rsidR="00823622">
          <w:rPr>
            <w:rFonts w:ascii="Calibri" w:eastAsia="ＭＳ ゴシック" w:hAnsi="Calibri" w:cs="ＭＳ ゴシック" w:hint="eastAsia"/>
            <w:b/>
            <w:bCs/>
            <w:kern w:val="0"/>
            <w:sz w:val="22"/>
            <w:szCs w:val="22"/>
          </w:rPr>
          <w:t>この</w:t>
        </w:r>
      </w:ins>
      <w:ins w:id="134" w:author="Mieko Sato" w:date="2017-05-29T23:43:00Z">
        <w:r w:rsidR="00054331">
          <w:rPr>
            <w:rFonts w:ascii="Calibri" w:eastAsia="ＭＳ ゴシック" w:hAnsi="Calibri" w:cs="ＭＳ ゴシック" w:hint="eastAsia"/>
            <w:b/>
            <w:bCs/>
            <w:kern w:val="0"/>
            <w:sz w:val="22"/>
            <w:szCs w:val="22"/>
          </w:rPr>
          <w:t>FOSS</w:t>
        </w:r>
        <w:r w:rsidR="00054331">
          <w:rPr>
            <w:rFonts w:ascii="Calibri" w:eastAsia="ＭＳ ゴシック" w:hAnsi="Calibri" w:cs="ＭＳ ゴシック" w:hint="eastAsia"/>
            <w:b/>
            <w:bCs/>
            <w:kern w:val="0"/>
            <w:sz w:val="22"/>
            <w:szCs w:val="22"/>
          </w:rPr>
          <w:t>コンポーネント部品表</w:t>
        </w:r>
      </w:ins>
      <w:ins w:id="135" w:author="Mieko Sato" w:date="2017-05-29T23:44:00Z">
        <w:r w:rsidR="00823622">
          <w:rPr>
            <w:rFonts w:ascii="Calibri" w:eastAsia="ＭＳ ゴシック" w:hAnsi="Calibri" w:cs="ＭＳ ゴシック" w:hint="eastAsia"/>
            <w:b/>
            <w:bCs/>
            <w:kern w:val="0"/>
            <w:sz w:val="22"/>
            <w:szCs w:val="22"/>
          </w:rPr>
          <w:t>に</w:t>
        </w:r>
      </w:ins>
      <w:ins w:id="136" w:author="Mieko Sato" w:date="2017-05-29T23:43:00Z">
        <w:r w:rsidR="00054331">
          <w:rPr>
            <w:rFonts w:ascii="Calibri" w:eastAsia="ＭＳ ゴシック" w:hAnsi="Calibri" w:cs="ＭＳ ゴシック" w:hint="eastAsia"/>
            <w:b/>
            <w:bCs/>
            <w:kern w:val="0"/>
            <w:sz w:val="22"/>
            <w:szCs w:val="22"/>
          </w:rPr>
          <w:t>は、</w:t>
        </w:r>
        <w:r w:rsidR="00054331" w:rsidRPr="00BA0057">
          <w:rPr>
            <w:rFonts w:ascii="Calibri" w:eastAsia="ＭＳ ゴシック" w:hAnsi="Calibri" w:cs="ＭＳ ゴシック"/>
            <w:b/>
            <w:bCs/>
            <w:kern w:val="0"/>
            <w:sz w:val="22"/>
            <w:szCs w:val="22"/>
          </w:rPr>
          <w:t>供給ソフトウェア</w:t>
        </w:r>
      </w:ins>
      <w:ins w:id="137" w:author="Mieko Sato" w:date="2017-05-29T23:50:00Z">
        <w:r w:rsidR="00823622">
          <w:rPr>
            <w:rFonts w:ascii="Calibri" w:eastAsia="ＭＳ ゴシック" w:hAnsi="Calibri" w:cs="ＭＳ ゴシック" w:hint="eastAsia"/>
            <w:b/>
            <w:bCs/>
            <w:kern w:val="0"/>
            <w:sz w:val="22"/>
            <w:szCs w:val="22"/>
          </w:rPr>
          <w:t xml:space="preserve"> </w:t>
        </w:r>
        <w:r w:rsidR="00823622">
          <w:rPr>
            <w:rFonts w:ascii="Calibri" w:eastAsia="ＭＳ ゴシック" w:hAnsi="Calibri" w:cs="ＭＳ ゴシック" w:hint="eastAsia"/>
            <w:b/>
            <w:bCs/>
            <w:kern w:val="0"/>
            <w:sz w:val="22"/>
            <w:szCs w:val="22"/>
          </w:rPr>
          <w:t>リリース</w:t>
        </w:r>
      </w:ins>
      <w:ins w:id="138" w:author="Mieko Sato" w:date="2017-05-29T23:43:00Z">
        <w:r w:rsidR="00054331">
          <w:rPr>
            <w:rFonts w:ascii="Calibri" w:eastAsia="ＭＳ ゴシック" w:hAnsi="Calibri" w:cs="ＭＳ ゴシック" w:hint="eastAsia"/>
            <w:b/>
            <w:bCs/>
            <w:kern w:val="0"/>
            <w:sz w:val="22"/>
            <w:szCs w:val="22"/>
          </w:rPr>
          <w:t>の</w:t>
        </w:r>
        <w:r w:rsidR="00054331" w:rsidRPr="00BA0057">
          <w:rPr>
            <w:rFonts w:ascii="Calibri" w:eastAsia="ＭＳ ゴシック" w:hAnsi="Calibri" w:cs="ＭＳ ゴシック"/>
            <w:b/>
            <w:bCs/>
            <w:kern w:val="0"/>
            <w:sz w:val="22"/>
            <w:szCs w:val="22"/>
          </w:rPr>
          <w:t>各</w:t>
        </w:r>
        <w:r w:rsidR="00054331" w:rsidRPr="00BA0057">
          <w:rPr>
            <w:rFonts w:ascii="Calibri" w:eastAsia="ＭＳ ゴシック" w:hAnsi="Calibri" w:cs="ＭＳ ゴシック"/>
            <w:b/>
            <w:bCs/>
            <w:kern w:val="0"/>
            <w:sz w:val="22"/>
            <w:szCs w:val="22"/>
          </w:rPr>
          <w:t>FOSS</w:t>
        </w:r>
        <w:r w:rsidR="00054331" w:rsidRPr="00BA0057">
          <w:rPr>
            <w:rFonts w:ascii="Calibri" w:eastAsia="ＭＳ ゴシック" w:hAnsi="Calibri" w:cs="ＭＳ ゴシック"/>
            <w:b/>
            <w:bCs/>
            <w:kern w:val="0"/>
            <w:sz w:val="22"/>
            <w:szCs w:val="22"/>
          </w:rPr>
          <w:t>コンポーネント（およびその確認ライセンス）</w:t>
        </w:r>
      </w:ins>
      <w:ins w:id="139" w:author="Mieko Sato" w:date="2017-05-29T23:45:00Z">
        <w:r w:rsidR="00823622">
          <w:rPr>
            <w:rFonts w:ascii="Calibri" w:eastAsia="ＭＳ ゴシック" w:hAnsi="Calibri" w:cs="ＭＳ ゴシック" w:hint="eastAsia"/>
            <w:b/>
            <w:bCs/>
            <w:kern w:val="0"/>
            <w:sz w:val="22"/>
            <w:szCs w:val="22"/>
          </w:rPr>
          <w:t>が</w:t>
        </w:r>
      </w:ins>
      <w:ins w:id="140" w:author="Mieko Sato" w:date="2017-05-29T23:43:00Z">
        <w:r w:rsidR="00054331" w:rsidRPr="00BA0057">
          <w:rPr>
            <w:rFonts w:ascii="Calibri" w:eastAsia="ＭＳ ゴシック" w:hAnsi="Calibri" w:cs="ＭＳ ゴシック"/>
            <w:b/>
            <w:bCs/>
            <w:kern w:val="0"/>
            <w:sz w:val="22"/>
            <w:szCs w:val="22"/>
          </w:rPr>
          <w:t>含</w:t>
        </w:r>
      </w:ins>
      <w:ins w:id="141" w:author="Mieko Sato" w:date="2017-05-29T23:46:00Z">
        <w:r w:rsidR="00823622">
          <w:rPr>
            <w:rFonts w:ascii="Calibri" w:eastAsia="ＭＳ ゴシック" w:hAnsi="Calibri" w:cs="ＭＳ ゴシック" w:hint="eastAsia"/>
            <w:b/>
            <w:bCs/>
            <w:kern w:val="0"/>
            <w:sz w:val="22"/>
            <w:szCs w:val="22"/>
          </w:rPr>
          <w:t>まれます。</w:t>
        </w:r>
      </w:ins>
    </w:p>
    <w:p w14:paraId="217F0A51"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検証すべき証跡：</w:t>
      </w:r>
    </w:p>
    <w:p w14:paraId="21BB9620" w14:textId="25546A9B" w:rsidR="00BA0057" w:rsidRPr="00BA0057" w:rsidRDefault="00BA0057" w:rsidP="00BA0057">
      <w:pPr>
        <w:numPr>
          <w:ilvl w:val="3"/>
          <w:numId w:val="16"/>
        </w:numPr>
        <w:tabs>
          <w:tab w:val="left" w:pos="1641"/>
        </w:tabs>
        <w:ind w:left="1984" w:hanging="680"/>
        <w:rPr>
          <w:rFonts w:ascii="Calibri" w:eastAsia="ＭＳ ゴシック" w:hAnsi="Calibri" w:cs="Calibri"/>
          <w:kern w:val="0"/>
          <w:sz w:val="22"/>
          <w:szCs w:val="22"/>
        </w:rPr>
      </w:pPr>
      <w:del w:id="142" w:author="Mieko Sato" w:date="2017-05-29T23:51:00Z">
        <w:r w:rsidRPr="00BA0057" w:rsidDel="00823622">
          <w:rPr>
            <w:rFonts w:ascii="Calibri" w:eastAsia="ＭＳ ゴシック" w:hAnsi="Calibri" w:cs="Calibri"/>
            <w:kern w:val="0"/>
            <w:sz w:val="22"/>
            <w:szCs w:val="22"/>
          </w:rPr>
          <w:delText>リリース</w:delText>
        </w:r>
      </w:del>
      <w:ins w:id="143" w:author="工内隆" w:date="2017-05-29T16:40:00Z">
        <w:del w:id="144" w:author="Mieko Sato" w:date="2017-05-29T23:51:00Z">
          <w:r w:rsidR="00CF2374" w:rsidDel="00823622">
            <w:rPr>
              <w:rFonts w:ascii="Calibri" w:eastAsia="ＭＳ ゴシック" w:hAnsi="Calibri" w:cs="Calibri" w:hint="eastAsia"/>
              <w:kern w:val="0"/>
              <w:sz w:val="22"/>
              <w:szCs w:val="22"/>
            </w:rPr>
            <w:delText>する</w:delText>
          </w:r>
        </w:del>
      </w:ins>
      <w:del w:id="145" w:author="工内隆" w:date="2017-05-29T16:40:00Z">
        <w:r w:rsidRPr="00BA0057" w:rsidDel="00CF2374">
          <w:rPr>
            <w:rFonts w:ascii="Calibri" w:eastAsia="ＭＳ ゴシック" w:hAnsi="Calibri" w:cs="Calibri"/>
            <w:kern w:val="0"/>
            <w:sz w:val="22"/>
            <w:szCs w:val="22"/>
          </w:rPr>
          <w:delText>された</w:delText>
        </w:r>
      </w:del>
      <w:r w:rsidRPr="00BA0057">
        <w:rPr>
          <w:rFonts w:ascii="Calibri" w:eastAsia="ＭＳ ゴシック" w:hAnsi="Calibri" w:cs="Calibri"/>
          <w:kern w:val="0"/>
          <w:sz w:val="22"/>
          <w:szCs w:val="22"/>
        </w:rPr>
        <w:t>供給ソフトウェア</w:t>
      </w:r>
      <w:ins w:id="146" w:author="Mieko Sato" w:date="2017-05-29T23:50:00Z">
        <w:r w:rsidR="00823622">
          <w:rPr>
            <w:rFonts w:ascii="Calibri" w:eastAsia="ＭＳ ゴシック" w:hAnsi="Calibri" w:cs="Calibri" w:hint="eastAsia"/>
            <w:kern w:val="0"/>
            <w:sz w:val="22"/>
            <w:szCs w:val="22"/>
          </w:rPr>
          <w:t xml:space="preserve"> </w:t>
        </w:r>
      </w:ins>
      <w:ins w:id="147" w:author="Mieko Sato" w:date="2017-05-29T23:51:00Z">
        <w:r w:rsidR="00823622">
          <w:rPr>
            <w:rFonts w:ascii="Calibri" w:eastAsia="ＭＳ ゴシック" w:hAnsi="Calibri" w:cs="Calibri" w:hint="eastAsia"/>
            <w:kern w:val="0"/>
            <w:sz w:val="22"/>
            <w:szCs w:val="22"/>
          </w:rPr>
          <w:t>リリース</w:t>
        </w:r>
      </w:ins>
      <w:r w:rsidRPr="00BA0057">
        <w:rPr>
          <w:rFonts w:ascii="Calibri" w:eastAsia="ＭＳ ゴシック" w:hAnsi="Calibri" w:cs="Calibri"/>
          <w:kern w:val="0"/>
          <w:sz w:val="22"/>
          <w:szCs w:val="22"/>
        </w:rPr>
        <w:t>を構成する</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コンポーネント</w:t>
      </w:r>
      <w:ins w:id="148" w:author="工内隆" w:date="2017-05-29T16:40:00Z">
        <w:r w:rsidR="00CF2374">
          <w:rPr>
            <w:rFonts w:ascii="Calibri" w:eastAsia="ＭＳ ゴシック" w:hAnsi="Calibri" w:cs="Calibri" w:hint="eastAsia"/>
            <w:kern w:val="0"/>
            <w:sz w:val="22"/>
            <w:szCs w:val="22"/>
          </w:rPr>
          <w:t>の</w:t>
        </w:r>
      </w:ins>
      <w:r w:rsidRPr="00BA0057">
        <w:rPr>
          <w:rFonts w:ascii="Calibri" w:eastAsia="ＭＳ ゴシック" w:hAnsi="Calibri" w:cs="Calibri"/>
          <w:kern w:val="0"/>
          <w:sz w:val="22"/>
          <w:szCs w:val="22"/>
        </w:rPr>
        <w:t>集</w:t>
      </w:r>
      <w:ins w:id="149" w:author="工内隆" w:date="2017-05-29T16:40:00Z">
        <w:r w:rsidR="00CF2374">
          <w:rPr>
            <w:rFonts w:ascii="Calibri" w:eastAsia="ＭＳ ゴシック" w:hAnsi="Calibri" w:cs="Calibri" w:hint="eastAsia"/>
            <w:kern w:val="0"/>
            <w:sz w:val="22"/>
            <w:szCs w:val="22"/>
          </w:rPr>
          <w:t>合</w:t>
        </w:r>
      </w:ins>
      <w:r w:rsidRPr="00BA0057">
        <w:rPr>
          <w:rFonts w:ascii="Calibri" w:eastAsia="ＭＳ ゴシック" w:hAnsi="Calibri" w:cs="Calibri"/>
          <w:kern w:val="0"/>
          <w:sz w:val="22"/>
          <w:szCs w:val="22"/>
        </w:rPr>
        <w:t>について情報を特定し、追跡し、保管するための手続きが文書化されている。</w:t>
      </w:r>
    </w:p>
    <w:p w14:paraId="347B1527" w14:textId="77777777" w:rsidR="00BA0057" w:rsidRPr="00BA0057" w:rsidRDefault="00BA0057" w:rsidP="00BA0057">
      <w:pPr>
        <w:numPr>
          <w:ilvl w:val="3"/>
          <w:numId w:val="16"/>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供給ソフトウェアの各リリースに対し、</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コンポーネントの記録が存在し、文書化された手続き</w:t>
      </w:r>
      <w:ins w:id="150" w:author="工内隆" w:date="2017-05-29T16:45:00Z">
        <w:r w:rsidR="00B17EFC">
          <w:rPr>
            <w:rFonts w:ascii="Calibri" w:eastAsia="ＭＳ ゴシック" w:hAnsi="Calibri" w:cs="Calibri" w:hint="eastAsia"/>
            <w:kern w:val="0"/>
            <w:sz w:val="22"/>
            <w:szCs w:val="22"/>
          </w:rPr>
          <w:t>が</w:t>
        </w:r>
      </w:ins>
      <w:del w:id="151" w:author="工内隆" w:date="2017-05-29T16:45:00Z">
        <w:r w:rsidRPr="00BA0057" w:rsidDel="00B17EFC">
          <w:rPr>
            <w:rFonts w:ascii="Calibri" w:eastAsia="ＭＳ ゴシック" w:hAnsi="Calibri" w:cs="Calibri"/>
            <w:kern w:val="0"/>
            <w:sz w:val="22"/>
            <w:szCs w:val="22"/>
          </w:rPr>
          <w:delText>に</w:delText>
        </w:r>
      </w:del>
      <w:r w:rsidRPr="00BA0057">
        <w:rPr>
          <w:rFonts w:ascii="Calibri" w:eastAsia="ＭＳ ゴシック" w:hAnsi="Calibri" w:cs="Calibri"/>
          <w:kern w:val="0"/>
          <w:sz w:val="22"/>
          <w:szCs w:val="22"/>
        </w:rPr>
        <w:t>適</w:t>
      </w:r>
      <w:ins w:id="152" w:author="工内隆" w:date="2017-05-29T16:40:00Z">
        <w:r w:rsidR="00CF2374">
          <w:rPr>
            <w:rFonts w:ascii="Calibri" w:eastAsia="ＭＳ ゴシック" w:hAnsi="Calibri" w:cs="Calibri" w:hint="eastAsia"/>
            <w:kern w:val="0"/>
            <w:sz w:val="22"/>
            <w:szCs w:val="22"/>
          </w:rPr>
          <w:t>正</w:t>
        </w:r>
      </w:ins>
      <w:del w:id="153" w:author="工内隆" w:date="2017-05-29T16:41:00Z">
        <w:r w:rsidRPr="00BA0057" w:rsidDel="00CF2374">
          <w:rPr>
            <w:rFonts w:ascii="Calibri" w:eastAsia="ＭＳ ゴシック" w:hAnsi="Calibri" w:cs="Calibri"/>
            <w:kern w:val="0"/>
            <w:sz w:val="22"/>
            <w:szCs w:val="22"/>
          </w:rPr>
          <w:delText>切</w:delText>
        </w:r>
      </w:del>
      <w:r w:rsidRPr="00BA0057">
        <w:rPr>
          <w:rFonts w:ascii="Calibri" w:eastAsia="ＭＳ ゴシック" w:hAnsi="Calibri" w:cs="Calibri"/>
          <w:kern w:val="0"/>
          <w:sz w:val="22"/>
          <w:szCs w:val="22"/>
        </w:rPr>
        <w:t>に</w:t>
      </w:r>
      <w:ins w:id="154" w:author="工内隆" w:date="2017-05-29T16:45:00Z">
        <w:r w:rsidR="00B17EFC">
          <w:rPr>
            <w:rFonts w:ascii="Calibri" w:eastAsia="ＭＳ ゴシック" w:hAnsi="Calibri" w:cs="Calibri" w:hint="eastAsia"/>
            <w:kern w:val="0"/>
            <w:sz w:val="22"/>
            <w:szCs w:val="22"/>
          </w:rPr>
          <w:t>実施されて</w:t>
        </w:r>
      </w:ins>
      <w:del w:id="155" w:author="工内隆" w:date="2017-05-29T16:45:00Z">
        <w:r w:rsidRPr="00BA0057" w:rsidDel="00B17EFC">
          <w:rPr>
            <w:rFonts w:ascii="Calibri" w:eastAsia="ＭＳ ゴシック" w:hAnsi="Calibri" w:cs="Calibri"/>
            <w:kern w:val="0"/>
            <w:sz w:val="22"/>
            <w:szCs w:val="22"/>
          </w:rPr>
          <w:delText>従って</w:delText>
        </w:r>
      </w:del>
      <w:r w:rsidRPr="00BA0057">
        <w:rPr>
          <w:rFonts w:ascii="Calibri" w:eastAsia="ＭＳ ゴシック" w:hAnsi="Calibri" w:cs="Calibri"/>
          <w:kern w:val="0"/>
          <w:sz w:val="22"/>
          <w:szCs w:val="22"/>
        </w:rPr>
        <w:t>いることを示している。</w:t>
      </w:r>
    </w:p>
    <w:p w14:paraId="70E7569A"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論拠：</w:t>
      </w:r>
    </w:p>
    <w:p w14:paraId="75F23F30" w14:textId="6CB63F08" w:rsidR="00BA0057" w:rsidRPr="00BA0057" w:rsidRDefault="00BA0057" w:rsidP="00BA0057">
      <w:pPr>
        <w:spacing w:afterLines="100" w:after="240"/>
        <w:ind w:left="1281" w:right="340"/>
        <w:rPr>
          <w:rFonts w:ascii="Calibri" w:eastAsia="ＭＳ ゴシック" w:hAnsi="Calibri" w:cs="Calibri"/>
          <w:kern w:val="0"/>
          <w:sz w:val="22"/>
          <w:szCs w:val="22"/>
        </w:rPr>
      </w:pPr>
      <w:r w:rsidRPr="00BA0057">
        <w:rPr>
          <w:rFonts w:ascii="Calibri" w:eastAsia="ＭＳ ゴシック" w:hAnsi="Calibri" w:cs="Calibri"/>
          <w:kern w:val="0"/>
          <w:sz w:val="22"/>
          <w:szCs w:val="22"/>
        </w:rPr>
        <w:t>供給ソフトウェア</w:t>
      </w:r>
      <w:del w:id="156" w:author="工内隆" w:date="2017-05-29T16:46:00Z">
        <w:r w:rsidRPr="00BA0057" w:rsidDel="00B17EFC">
          <w:rPr>
            <w:rFonts w:ascii="Calibri" w:eastAsia="ＭＳ ゴシック" w:hAnsi="Calibri" w:cs="Calibri"/>
            <w:kern w:val="0"/>
            <w:sz w:val="22"/>
            <w:szCs w:val="22"/>
          </w:rPr>
          <w:delText>を構成するため</w:delText>
        </w:r>
      </w:del>
      <w:r w:rsidRPr="00BA0057">
        <w:rPr>
          <w:rFonts w:ascii="Calibri" w:eastAsia="ＭＳ ゴシック" w:hAnsi="Calibri" w:cs="Calibri"/>
          <w:kern w:val="0"/>
          <w:sz w:val="22"/>
          <w:szCs w:val="22"/>
        </w:rPr>
        <w:t>に使用される</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コンポーネントの部品表</w:t>
      </w:r>
      <w:del w:id="157" w:author="工内隆" w:date="2017-05-29T16:46:00Z">
        <w:r w:rsidRPr="00BA0057" w:rsidDel="00B17EFC">
          <w:rPr>
            <w:rFonts w:ascii="Calibri" w:eastAsia="ＭＳ ゴシック" w:hAnsi="Calibri" w:cs="Calibri"/>
            <w:kern w:val="0"/>
            <w:sz w:val="22"/>
            <w:szCs w:val="22"/>
          </w:rPr>
          <w:delText>（</w:delText>
        </w:r>
        <w:r w:rsidRPr="00BA0057" w:rsidDel="00B17EFC">
          <w:rPr>
            <w:rFonts w:ascii="Calibri" w:eastAsia="ＭＳ ゴシック" w:hAnsi="Calibri" w:cs="Calibri"/>
            <w:kern w:val="0"/>
            <w:sz w:val="22"/>
            <w:szCs w:val="22"/>
          </w:rPr>
          <w:delText>Bill of material</w:delText>
        </w:r>
        <w:r w:rsidRPr="00BA0057" w:rsidDel="00B17EFC">
          <w:rPr>
            <w:rFonts w:ascii="Calibri" w:eastAsia="ＭＳ ゴシック" w:hAnsi="Calibri" w:cs="Calibri"/>
            <w:kern w:val="0"/>
            <w:sz w:val="22"/>
            <w:szCs w:val="22"/>
          </w:rPr>
          <w:delText>）</w:delText>
        </w:r>
      </w:del>
      <w:r w:rsidRPr="00BA0057">
        <w:rPr>
          <w:rFonts w:ascii="Calibri" w:eastAsia="ＭＳ ゴシック" w:hAnsi="Calibri" w:cs="Calibri"/>
          <w:kern w:val="0"/>
          <w:sz w:val="22"/>
          <w:szCs w:val="22"/>
        </w:rPr>
        <w:t>を</w:t>
      </w:r>
      <w:ins w:id="158" w:author="Mieko Sato" w:date="2017-05-29T23:54:00Z">
        <w:r w:rsidR="00B17211">
          <w:rPr>
            <w:rFonts w:ascii="Calibri" w:eastAsia="ＭＳ ゴシック" w:hAnsi="Calibri" w:cs="Calibri" w:hint="eastAsia"/>
            <w:kern w:val="0"/>
            <w:sz w:val="22"/>
            <w:szCs w:val="22"/>
          </w:rPr>
          <w:t>作成および</w:t>
        </w:r>
      </w:ins>
      <w:del w:id="159" w:author="Mieko Sato" w:date="2017-05-29T23:54:00Z">
        <w:r w:rsidRPr="00BA0057" w:rsidDel="00B17211">
          <w:rPr>
            <w:rFonts w:ascii="Calibri" w:eastAsia="ＭＳ ゴシック" w:hAnsi="Calibri" w:cs="Calibri"/>
            <w:kern w:val="0"/>
            <w:sz w:val="22"/>
            <w:szCs w:val="22"/>
          </w:rPr>
          <w:delText>作り、</w:delText>
        </w:r>
      </w:del>
      <w:r w:rsidRPr="00BA0057">
        <w:rPr>
          <w:rFonts w:ascii="Calibri" w:eastAsia="ＭＳ ゴシック" w:hAnsi="Calibri" w:cs="Calibri"/>
          <w:kern w:val="0"/>
          <w:sz w:val="22"/>
          <w:szCs w:val="22"/>
        </w:rPr>
        <w:t>管理するためのプロセスが存在することを確かなものにします。部品表は、各コンポーネント</w:t>
      </w:r>
      <w:ins w:id="160" w:author="工内隆" w:date="2017-05-29T16:53:00Z">
        <w:r w:rsidR="00226F4B">
          <w:rPr>
            <w:rFonts w:ascii="Calibri" w:eastAsia="ＭＳ ゴシック" w:hAnsi="Calibri" w:cs="Calibri" w:hint="eastAsia"/>
            <w:kern w:val="0"/>
            <w:sz w:val="22"/>
            <w:szCs w:val="22"/>
          </w:rPr>
          <w:t>の</w:t>
        </w:r>
      </w:ins>
      <w:del w:id="161" w:author="工内隆" w:date="2017-05-29T16:53:00Z">
        <w:r w:rsidRPr="00BA0057" w:rsidDel="00226F4B">
          <w:rPr>
            <w:rFonts w:ascii="Calibri" w:eastAsia="ＭＳ ゴシック" w:hAnsi="Calibri" w:cs="Calibri"/>
            <w:kern w:val="0"/>
            <w:sz w:val="22"/>
            <w:szCs w:val="22"/>
          </w:rPr>
          <w:delText>について</w:delText>
        </w:r>
      </w:del>
      <w:ins w:id="162" w:author="工内隆" w:date="2017-05-29T16:49:00Z">
        <w:r w:rsidR="00B17EFC" w:rsidRPr="006B2EAA">
          <w:rPr>
            <w:rFonts w:ascii="Calibri" w:eastAsia="ＭＳ ゴシック" w:hAnsi="Calibri" w:cs="Calibri" w:hint="eastAsia"/>
            <w:kern w:val="0"/>
            <w:sz w:val="22"/>
            <w:szCs w:val="22"/>
          </w:rPr>
          <w:t>ライセンス条件</w:t>
        </w:r>
      </w:ins>
      <w:ins w:id="163" w:author="工内隆" w:date="2017-05-29T17:00:00Z">
        <w:r w:rsidR="00226F4B">
          <w:rPr>
            <w:rFonts w:ascii="Calibri" w:eastAsia="ＭＳ ゴシック" w:hAnsi="Calibri" w:cs="Calibri" w:hint="eastAsia"/>
            <w:kern w:val="0"/>
            <w:sz w:val="22"/>
            <w:szCs w:val="22"/>
          </w:rPr>
          <w:t>の</w:t>
        </w:r>
      </w:ins>
      <w:ins w:id="164" w:author="工内隆" w:date="2017-05-29T16:49:00Z">
        <w:r w:rsidR="00B17EFC" w:rsidRPr="006B2EAA">
          <w:rPr>
            <w:rFonts w:ascii="Calibri" w:eastAsia="ＭＳ ゴシック" w:hAnsi="Calibri" w:cs="Calibri" w:hint="eastAsia"/>
            <w:kern w:val="0"/>
            <w:sz w:val="22"/>
            <w:szCs w:val="22"/>
          </w:rPr>
          <w:t>体系的レビュー</w:t>
        </w:r>
      </w:ins>
      <w:ins w:id="165" w:author="工内隆" w:date="2017-05-29T16:50:00Z">
        <w:r w:rsidR="00B17EFC">
          <w:rPr>
            <w:rFonts w:ascii="Calibri" w:eastAsia="ＭＳ ゴシック" w:hAnsi="Calibri" w:cs="Calibri" w:hint="eastAsia"/>
            <w:kern w:val="0"/>
            <w:sz w:val="22"/>
            <w:szCs w:val="22"/>
          </w:rPr>
          <w:t>を</w:t>
        </w:r>
      </w:ins>
      <w:ins w:id="166" w:author="工内隆" w:date="2017-05-29T17:00:00Z">
        <w:r w:rsidR="00226F4B">
          <w:rPr>
            <w:rFonts w:ascii="Calibri" w:eastAsia="ＭＳ ゴシック" w:hAnsi="Calibri" w:cs="Calibri" w:hint="eastAsia"/>
            <w:kern w:val="0"/>
            <w:sz w:val="22"/>
            <w:szCs w:val="22"/>
          </w:rPr>
          <w:t>手助け</w:t>
        </w:r>
      </w:ins>
      <w:ins w:id="167" w:author="工内隆" w:date="2017-05-29T16:54:00Z">
        <w:r w:rsidR="00226F4B">
          <w:rPr>
            <w:rFonts w:ascii="Calibri" w:eastAsia="ＭＳ ゴシック" w:hAnsi="Calibri" w:cs="Calibri" w:hint="eastAsia"/>
            <w:kern w:val="0"/>
            <w:sz w:val="22"/>
            <w:szCs w:val="22"/>
          </w:rPr>
          <w:t>する</w:t>
        </w:r>
      </w:ins>
      <w:ins w:id="168" w:author="工内隆" w:date="2017-05-29T16:49:00Z">
        <w:r w:rsidR="00B17EFC" w:rsidRPr="006B2EAA">
          <w:rPr>
            <w:rFonts w:ascii="Calibri" w:eastAsia="ＭＳ ゴシック" w:hAnsi="Calibri" w:cs="Calibri" w:hint="eastAsia"/>
            <w:kern w:val="0"/>
            <w:sz w:val="22"/>
            <w:szCs w:val="22"/>
          </w:rPr>
          <w:t>上で必要となり</w:t>
        </w:r>
      </w:ins>
      <w:ins w:id="169" w:author="工内隆" w:date="2017-05-29T17:02:00Z">
        <w:r w:rsidR="005C4F19">
          <w:rPr>
            <w:rFonts w:ascii="Calibri" w:eastAsia="ＭＳ ゴシック" w:hAnsi="Calibri" w:cs="Calibri" w:hint="eastAsia"/>
            <w:kern w:val="0"/>
            <w:sz w:val="22"/>
            <w:szCs w:val="22"/>
          </w:rPr>
          <w:t>ます。そのようなレビューによって、</w:t>
        </w:r>
      </w:ins>
      <w:r w:rsidRPr="00BA0057">
        <w:rPr>
          <w:rFonts w:ascii="Calibri" w:eastAsia="ＭＳ ゴシック" w:hAnsi="Calibri" w:cs="Calibri"/>
          <w:kern w:val="0"/>
          <w:sz w:val="22"/>
          <w:szCs w:val="22"/>
        </w:rPr>
        <w:t>供給ソフトウェアを頒布する際に適用される</w:t>
      </w:r>
      <w:r w:rsidR="006B2EAA" w:rsidRPr="006B2EAA">
        <w:rPr>
          <w:rFonts w:ascii="Calibri" w:eastAsia="ＭＳ ゴシック" w:hAnsi="Calibri" w:cs="Calibri" w:hint="eastAsia"/>
          <w:kern w:val="0"/>
          <w:sz w:val="22"/>
          <w:szCs w:val="22"/>
        </w:rPr>
        <w:t>義務、制約が</w:t>
      </w:r>
      <w:ins w:id="170" w:author="工内隆" w:date="2017-05-29T16:55:00Z">
        <w:r w:rsidR="00226F4B">
          <w:rPr>
            <w:rFonts w:ascii="Calibri" w:eastAsia="ＭＳ ゴシック" w:hAnsi="Calibri" w:cs="Calibri" w:hint="eastAsia"/>
            <w:kern w:val="0"/>
            <w:sz w:val="22"/>
            <w:szCs w:val="22"/>
          </w:rPr>
          <w:t>理解</w:t>
        </w:r>
      </w:ins>
      <w:ins w:id="171" w:author="工内隆" w:date="2017-05-29T17:04:00Z">
        <w:r w:rsidR="005C4F19">
          <w:rPr>
            <w:rFonts w:ascii="Calibri" w:eastAsia="ＭＳ ゴシック" w:hAnsi="Calibri" w:cs="Calibri" w:hint="eastAsia"/>
            <w:kern w:val="0"/>
            <w:sz w:val="22"/>
            <w:szCs w:val="22"/>
          </w:rPr>
          <w:t>されます</w:t>
        </w:r>
      </w:ins>
      <w:del w:id="172" w:author="工内隆" w:date="2017-05-29T16:56:00Z">
        <w:r w:rsidR="006B2EAA" w:rsidRPr="006B2EAA" w:rsidDel="00226F4B">
          <w:rPr>
            <w:rFonts w:ascii="Calibri" w:eastAsia="ＭＳ ゴシック" w:hAnsi="Calibri" w:cs="Calibri" w:hint="eastAsia"/>
            <w:kern w:val="0"/>
            <w:sz w:val="22"/>
            <w:szCs w:val="22"/>
          </w:rPr>
          <w:delText>書かれた</w:delText>
        </w:r>
      </w:del>
      <w:del w:id="173" w:author="工内隆" w:date="2017-05-29T16:49:00Z">
        <w:r w:rsidR="006B2EAA" w:rsidRPr="006B2EAA" w:rsidDel="00B17EFC">
          <w:rPr>
            <w:rFonts w:ascii="Calibri" w:eastAsia="ＭＳ ゴシック" w:hAnsi="Calibri" w:cs="Calibri" w:hint="eastAsia"/>
            <w:kern w:val="0"/>
            <w:sz w:val="22"/>
            <w:szCs w:val="22"/>
          </w:rPr>
          <w:delText>ライセンス条件を体系的に（システマチックに）レビューする上で必要となります</w:delText>
        </w:r>
      </w:del>
      <w:r w:rsidR="006B2EAA" w:rsidRPr="006B2EAA">
        <w:rPr>
          <w:rFonts w:ascii="Calibri" w:eastAsia="ＭＳ ゴシック" w:hAnsi="Calibri" w:cs="Calibri" w:hint="eastAsia"/>
          <w:kern w:val="0"/>
          <w:sz w:val="22"/>
          <w:szCs w:val="22"/>
        </w:rPr>
        <w:t>。</w:t>
      </w:r>
    </w:p>
    <w:p w14:paraId="696F0E58" w14:textId="77777777" w:rsidR="00BA0057" w:rsidRPr="00BA0057" w:rsidRDefault="00BA0057" w:rsidP="00BA0057">
      <w:pPr>
        <w:numPr>
          <w:ilvl w:val="1"/>
          <w:numId w:val="3"/>
        </w:numPr>
        <w:tabs>
          <w:tab w:val="left" w:pos="1281"/>
        </w:tabs>
        <w:spacing w:beforeLines="100" w:before="240"/>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FOSS</w:t>
      </w:r>
      <w:r w:rsidRPr="00BA0057">
        <w:rPr>
          <w:rFonts w:ascii="Calibri" w:eastAsia="ＭＳ ゴシック" w:hAnsi="Calibri" w:cs="Calibri"/>
          <w:b/>
          <w:bCs/>
          <w:kern w:val="0"/>
          <w:sz w:val="22"/>
          <w:szCs w:val="22"/>
        </w:rPr>
        <w:t>のマネジメント</w:t>
      </w:r>
      <w:r w:rsidRPr="00BA0057">
        <w:rPr>
          <w:rFonts w:ascii="Calibri" w:eastAsia="ＭＳ ゴシック" w:hAnsi="Calibri" w:cs="Calibri"/>
          <w:b/>
          <w:bCs/>
          <w:kern w:val="0"/>
          <w:sz w:val="22"/>
          <w:szCs w:val="22"/>
        </w:rPr>
        <w:t xml:space="preserve"> </w:t>
      </w:r>
      <w:r w:rsidRPr="00BA0057">
        <w:rPr>
          <w:rFonts w:ascii="Calibri" w:eastAsia="ＭＳ ゴシック" w:hAnsi="Calibri" w:cs="Calibri"/>
          <w:b/>
          <w:bCs/>
          <w:kern w:val="0"/>
          <w:sz w:val="22"/>
          <w:szCs w:val="22"/>
        </w:rPr>
        <w:t>プログラムは、ソフトウェア</w:t>
      </w:r>
      <w:r w:rsidRPr="00BA0057">
        <w:rPr>
          <w:rFonts w:ascii="Calibri" w:eastAsia="ＭＳ ゴシック" w:hAnsi="Calibri" w:cs="Calibri"/>
          <w:b/>
          <w:bCs/>
          <w:kern w:val="0"/>
          <w:sz w:val="22"/>
          <w:szCs w:val="22"/>
        </w:rPr>
        <w:t xml:space="preserve"> </w:t>
      </w:r>
      <w:r w:rsidRPr="00BA0057">
        <w:rPr>
          <w:rFonts w:ascii="Calibri" w:eastAsia="ＭＳ ゴシック" w:hAnsi="Calibri" w:cs="Calibri"/>
          <w:b/>
          <w:bCs/>
          <w:kern w:val="0"/>
          <w:sz w:val="22"/>
          <w:szCs w:val="22"/>
        </w:rPr>
        <w:t>スタッフが扱う供給ソフトウェアの共通的な</w:t>
      </w:r>
      <w:r w:rsidRPr="00BA0057">
        <w:rPr>
          <w:rFonts w:ascii="Calibri" w:eastAsia="ＭＳ ゴシック" w:hAnsi="Calibri" w:cs="Calibri"/>
          <w:b/>
          <w:bCs/>
          <w:kern w:val="0"/>
          <w:sz w:val="22"/>
          <w:szCs w:val="22"/>
        </w:rPr>
        <w:t>FOSS</w:t>
      </w:r>
      <w:ins w:id="174" w:author="工内隆" w:date="2017-05-29T17:05:00Z">
        <w:r w:rsidR="005C4F19">
          <w:rPr>
            <w:rFonts w:ascii="Calibri" w:eastAsia="ＭＳ ゴシック" w:hAnsi="Calibri" w:cs="Calibri" w:hint="eastAsia"/>
            <w:b/>
            <w:bCs/>
            <w:kern w:val="0"/>
            <w:sz w:val="22"/>
            <w:szCs w:val="22"/>
          </w:rPr>
          <w:t>ライセンス</w:t>
        </w:r>
        <w:r w:rsidR="005C4F19">
          <w:rPr>
            <w:rFonts w:ascii="Calibri" w:eastAsia="ＭＳ ゴシック" w:hAnsi="Calibri" w:cs="Calibri" w:hint="eastAsia"/>
            <w:b/>
            <w:bCs/>
            <w:kern w:val="0"/>
            <w:sz w:val="22"/>
            <w:szCs w:val="22"/>
          </w:rPr>
          <w:t xml:space="preserve"> </w:t>
        </w:r>
      </w:ins>
      <w:r w:rsidRPr="00BA0057">
        <w:rPr>
          <w:rFonts w:ascii="Calibri" w:eastAsia="ＭＳ ゴシック" w:hAnsi="Calibri" w:cs="Calibri"/>
          <w:b/>
          <w:bCs/>
          <w:kern w:val="0"/>
          <w:sz w:val="22"/>
          <w:szCs w:val="22"/>
        </w:rPr>
        <w:t>ユースケース</w:t>
      </w:r>
      <w:commentRangeStart w:id="175"/>
      <w:r w:rsidRPr="00BA0057">
        <w:rPr>
          <w:rFonts w:ascii="Calibri" w:eastAsia="ＭＳ ゴシック" w:hAnsi="Calibri" w:cs="Calibri"/>
          <w:b/>
          <w:bCs/>
          <w:kern w:val="0"/>
          <w:sz w:val="22"/>
          <w:szCs w:val="22"/>
        </w:rPr>
        <w:t>に</w:t>
      </w:r>
      <w:commentRangeEnd w:id="175"/>
      <w:r w:rsidR="005C4F19">
        <w:rPr>
          <w:rStyle w:val="af2"/>
        </w:rPr>
        <w:commentReference w:id="175"/>
      </w:r>
      <w:r w:rsidRPr="00BA0057">
        <w:rPr>
          <w:rFonts w:ascii="Calibri" w:eastAsia="ＭＳ ゴシック" w:hAnsi="Calibri" w:cs="Calibri"/>
          <w:b/>
          <w:bCs/>
          <w:kern w:val="0"/>
          <w:sz w:val="22"/>
          <w:szCs w:val="22"/>
        </w:rPr>
        <w:t>対応できること。共通的</w:t>
      </w:r>
      <w:ins w:id="176" w:author="工内隆" w:date="2017-05-29T17:05:00Z">
        <w:r w:rsidR="005C4F19">
          <w:rPr>
            <w:rFonts w:ascii="Calibri" w:eastAsia="ＭＳ ゴシック" w:hAnsi="Calibri" w:cs="Calibri" w:hint="eastAsia"/>
            <w:b/>
            <w:bCs/>
            <w:kern w:val="0"/>
            <w:sz w:val="22"/>
            <w:szCs w:val="22"/>
          </w:rPr>
          <w:t>ライセンス</w:t>
        </w:r>
        <w:r w:rsidR="005C4F19">
          <w:rPr>
            <w:rFonts w:ascii="Calibri" w:eastAsia="ＭＳ ゴシック" w:hAnsi="Calibri" w:cs="Calibri" w:hint="eastAsia"/>
            <w:b/>
            <w:bCs/>
            <w:kern w:val="0"/>
            <w:sz w:val="22"/>
            <w:szCs w:val="22"/>
          </w:rPr>
          <w:t xml:space="preserve"> </w:t>
        </w:r>
      </w:ins>
      <w:r w:rsidRPr="00BA0057">
        <w:rPr>
          <w:rFonts w:ascii="Calibri" w:eastAsia="ＭＳ ゴシック" w:hAnsi="Calibri" w:cs="Calibri"/>
          <w:b/>
          <w:bCs/>
          <w:kern w:val="0"/>
          <w:sz w:val="22"/>
          <w:szCs w:val="22"/>
        </w:rPr>
        <w:t>ユースケースとして以下のようなものがある（ただしこのリストは網羅的ではなく、組織によっては当てはまらないこともある）。</w:t>
      </w:r>
    </w:p>
    <w:p w14:paraId="64863430" w14:textId="77777777"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バイナリ形態で頒布されている</w:t>
      </w:r>
    </w:p>
    <w:p w14:paraId="0B8CF6B3" w14:textId="77777777"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ソースコード形態で頒布されている</w:t>
      </w:r>
    </w:p>
    <w:p w14:paraId="39E0DBAA" w14:textId="77777777"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コピーレフトの義務を生じうる他の</w:t>
      </w:r>
      <w:r w:rsidRPr="00BA0057">
        <w:rPr>
          <w:rFonts w:ascii="Calibri" w:eastAsia="ＭＳ ゴシック" w:hAnsi="Calibri" w:cs="Calibri"/>
          <w:b/>
          <w:kern w:val="0"/>
          <w:sz w:val="22"/>
          <w:szCs w:val="22"/>
        </w:rPr>
        <w:t>FOSS</w:t>
      </w:r>
      <w:r w:rsidRPr="00BA0057">
        <w:rPr>
          <w:rFonts w:ascii="Calibri" w:eastAsia="ＭＳ ゴシック" w:hAnsi="Calibri" w:cs="Calibri"/>
          <w:b/>
          <w:kern w:val="0"/>
          <w:sz w:val="22"/>
          <w:szCs w:val="22"/>
        </w:rPr>
        <w:t>と統合されている</w:t>
      </w:r>
    </w:p>
    <w:p w14:paraId="0257C9CD" w14:textId="77777777"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改変された</w:t>
      </w:r>
      <w:r w:rsidRPr="00BA0057">
        <w:rPr>
          <w:rFonts w:ascii="Calibri" w:eastAsia="ＭＳ ゴシック" w:hAnsi="Calibri" w:cs="Calibri"/>
          <w:b/>
          <w:kern w:val="0"/>
          <w:sz w:val="22"/>
          <w:szCs w:val="22"/>
        </w:rPr>
        <w:t>FOSS</w:t>
      </w:r>
      <w:r w:rsidRPr="00BA0057">
        <w:rPr>
          <w:rFonts w:ascii="Calibri" w:eastAsia="ＭＳ ゴシック" w:hAnsi="Calibri" w:cs="Calibri"/>
          <w:b/>
          <w:kern w:val="0"/>
          <w:sz w:val="22"/>
          <w:szCs w:val="22"/>
        </w:rPr>
        <w:t>を含んでいる</w:t>
      </w:r>
      <w:r w:rsidRPr="00BA0057">
        <w:rPr>
          <w:rFonts w:ascii="Calibri" w:eastAsia="ＭＳ ゴシック" w:hAnsi="Calibri" w:cs="Calibri"/>
          <w:b/>
          <w:kern w:val="0"/>
          <w:sz w:val="22"/>
          <w:szCs w:val="22"/>
        </w:rPr>
        <w:t xml:space="preserve"> </w:t>
      </w:r>
    </w:p>
    <w:p w14:paraId="7CE5640F" w14:textId="77777777"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供給ソフトウェア内の他のコンポーネントとやりとりする、両立性</w:t>
      </w:r>
      <w:r w:rsidRPr="00BA0057">
        <w:rPr>
          <w:rFonts w:ascii="Calibri" w:eastAsia="ＭＳ ゴシック" w:hAnsi="Calibri" w:cs="Calibri"/>
          <w:b/>
          <w:kern w:val="0"/>
          <w:sz w:val="22"/>
          <w:szCs w:val="22"/>
        </w:rPr>
        <w:t xml:space="preserve"> </w:t>
      </w:r>
      <w:r w:rsidRPr="00BA0057">
        <w:rPr>
          <w:rFonts w:ascii="Calibri" w:eastAsia="ＭＳ ゴシック" w:hAnsi="Calibri" w:cs="Calibri"/>
          <w:b/>
          <w:kern w:val="0"/>
          <w:sz w:val="22"/>
          <w:szCs w:val="22"/>
        </w:rPr>
        <w:t>のないライセンス下の</w:t>
      </w:r>
      <w:r w:rsidRPr="00BA0057">
        <w:rPr>
          <w:rFonts w:ascii="Calibri" w:eastAsia="ＭＳ ゴシック" w:hAnsi="Calibri" w:cs="Calibri"/>
          <w:b/>
          <w:kern w:val="0"/>
          <w:sz w:val="22"/>
          <w:szCs w:val="22"/>
        </w:rPr>
        <w:t>FOSS</w:t>
      </w:r>
      <w:r w:rsidRPr="00BA0057">
        <w:rPr>
          <w:rFonts w:ascii="Calibri" w:eastAsia="ＭＳ ゴシック" w:hAnsi="Calibri" w:cs="Calibri"/>
          <w:b/>
          <w:kern w:val="0"/>
          <w:sz w:val="22"/>
          <w:szCs w:val="22"/>
        </w:rPr>
        <w:t>やその他のソフトウェアを含んでいる</w:t>
      </w:r>
      <w:r w:rsidRPr="00BA0057">
        <w:rPr>
          <w:rFonts w:ascii="Calibri" w:eastAsia="ＭＳ ゴシック" w:hAnsi="Calibri" w:cs="Calibri"/>
          <w:b/>
          <w:kern w:val="0"/>
          <w:sz w:val="22"/>
          <w:szCs w:val="22"/>
        </w:rPr>
        <w:t xml:space="preserve"> </w:t>
      </w:r>
    </w:p>
    <w:p w14:paraId="073C8233" w14:textId="77777777"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もしくは、帰属要求（</w:t>
      </w:r>
      <w:r w:rsidRPr="00BA0057">
        <w:rPr>
          <w:rFonts w:ascii="Calibri" w:eastAsia="ＭＳ ゴシック" w:hAnsi="Calibri" w:cs="Calibri"/>
          <w:b/>
          <w:kern w:val="0"/>
          <w:sz w:val="22"/>
          <w:szCs w:val="22"/>
        </w:rPr>
        <w:t>Attribution requirement</w:t>
      </w:r>
      <w:r w:rsidRPr="00BA0057">
        <w:rPr>
          <w:rFonts w:ascii="Calibri" w:eastAsia="ＭＳ ゴシック" w:hAnsi="Calibri" w:cs="Calibri"/>
          <w:b/>
          <w:kern w:val="0"/>
          <w:sz w:val="22"/>
          <w:szCs w:val="22"/>
        </w:rPr>
        <w:t>）のある</w:t>
      </w:r>
      <w:r w:rsidRPr="00BA0057">
        <w:rPr>
          <w:rFonts w:ascii="Calibri" w:eastAsia="ＭＳ ゴシック" w:hAnsi="Calibri" w:cs="Calibri"/>
          <w:b/>
          <w:kern w:val="0"/>
          <w:sz w:val="22"/>
          <w:szCs w:val="22"/>
        </w:rPr>
        <w:t>FOSS</w:t>
      </w:r>
      <w:r w:rsidRPr="00BA0057">
        <w:rPr>
          <w:rFonts w:ascii="Calibri" w:eastAsia="ＭＳ ゴシック" w:hAnsi="Calibri" w:cs="Calibri"/>
          <w:b/>
          <w:kern w:val="0"/>
          <w:sz w:val="22"/>
          <w:szCs w:val="22"/>
        </w:rPr>
        <w:t>を含んでいる</w:t>
      </w:r>
      <w:r w:rsidRPr="00BA0057">
        <w:rPr>
          <w:rFonts w:ascii="Calibri" w:eastAsia="Calibri" w:hAnsi="Calibri" w:cs="Calibri"/>
          <w:kern w:val="0"/>
          <w:sz w:val="22"/>
          <w:szCs w:val="22"/>
          <w:vertAlign w:val="superscript"/>
          <w:lang w:eastAsia="en-US"/>
        </w:rPr>
        <w:footnoteReference w:id="2"/>
      </w:r>
    </w:p>
    <w:p w14:paraId="375B948D"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lang w:eastAsia="en-US"/>
        </w:rPr>
        <w:t>検証すべき証跡：</w:t>
      </w:r>
    </w:p>
    <w:p w14:paraId="4F5EBDA3" w14:textId="77777777" w:rsidR="00BA0057" w:rsidRPr="00BA0057" w:rsidRDefault="00BA0057" w:rsidP="001D7F7B">
      <w:pPr>
        <w:numPr>
          <w:ilvl w:val="3"/>
          <w:numId w:val="17"/>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供給ソフトウェアそれぞれのリリースの</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コンポーネントに対し、共通的な</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ライセンス</w:t>
      </w:r>
      <w:del w:id="177" w:author="工内隆" w:date="2017-05-29T17:09:00Z">
        <w:r w:rsidRPr="00BA0057" w:rsidDel="005C4F19">
          <w:rPr>
            <w:rFonts w:ascii="Calibri" w:eastAsia="ＭＳ ゴシック" w:hAnsi="Calibri" w:cs="Calibri"/>
            <w:kern w:val="0"/>
            <w:sz w:val="22"/>
            <w:szCs w:val="22"/>
          </w:rPr>
          <w:delText>の</w:delText>
        </w:r>
      </w:del>
      <w:ins w:id="178" w:author="工内隆" w:date="2017-05-29T17:09:00Z">
        <w:r w:rsidR="005C4F19">
          <w:rPr>
            <w:rFonts w:ascii="Calibri" w:eastAsia="ＭＳ ゴシック" w:hAnsi="Calibri" w:cs="Calibri" w:hint="eastAsia"/>
            <w:kern w:val="0"/>
            <w:sz w:val="22"/>
            <w:szCs w:val="22"/>
          </w:rPr>
          <w:t xml:space="preserve"> </w:t>
        </w:r>
      </w:ins>
      <w:r w:rsidRPr="00BA0057">
        <w:rPr>
          <w:rFonts w:ascii="Calibri" w:eastAsia="ＭＳ ゴシック" w:hAnsi="Calibri" w:cs="Calibri"/>
          <w:kern w:val="0"/>
          <w:sz w:val="22"/>
          <w:szCs w:val="22"/>
        </w:rPr>
        <w:t>ユースケースを取り扱う</w:t>
      </w:r>
      <w:ins w:id="179" w:author="工内隆" w:date="2017-05-29T17:09:00Z">
        <w:r w:rsidR="005C4F19">
          <w:rPr>
            <w:rFonts w:ascii="Calibri" w:eastAsia="ＭＳ ゴシック" w:hAnsi="Calibri" w:cs="Calibri" w:hint="eastAsia"/>
            <w:kern w:val="0"/>
            <w:sz w:val="22"/>
            <w:szCs w:val="22"/>
          </w:rPr>
          <w:t>手続き</w:t>
        </w:r>
      </w:ins>
      <w:del w:id="180" w:author="工内隆" w:date="2017-05-29T17:09:00Z">
        <w:r w:rsidRPr="00BA0057" w:rsidDel="005C4F19">
          <w:rPr>
            <w:rFonts w:ascii="Calibri" w:eastAsia="ＭＳ ゴシック" w:hAnsi="Calibri" w:cs="Calibri"/>
            <w:kern w:val="0"/>
            <w:sz w:val="22"/>
            <w:szCs w:val="22"/>
          </w:rPr>
          <w:delText>プロセス</w:delText>
        </w:r>
      </w:del>
      <w:r w:rsidRPr="00BA0057">
        <w:rPr>
          <w:rFonts w:ascii="Calibri" w:eastAsia="ＭＳ ゴシック" w:hAnsi="Calibri" w:cs="Calibri"/>
          <w:kern w:val="0"/>
          <w:sz w:val="22"/>
          <w:szCs w:val="22"/>
        </w:rPr>
        <w:t>が整備されている。</w:t>
      </w:r>
    </w:p>
    <w:p w14:paraId="009DFCF2"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論拠：</w:t>
      </w:r>
    </w:p>
    <w:p w14:paraId="47FD8483" w14:textId="77777777" w:rsidR="00BA0057" w:rsidRPr="00BA0057" w:rsidRDefault="00BA0057" w:rsidP="00BA0057">
      <w:pPr>
        <w:spacing w:before="1" w:line="276" w:lineRule="auto"/>
        <w:ind w:left="1280" w:right="567"/>
        <w:rPr>
          <w:rFonts w:ascii="Calibri" w:eastAsia="ＭＳ ゴシック" w:hAnsi="Calibri" w:cs="Calibri"/>
          <w:kern w:val="0"/>
          <w:sz w:val="22"/>
          <w:szCs w:val="22"/>
        </w:rPr>
      </w:pPr>
      <w:r w:rsidRPr="00BA0057">
        <w:rPr>
          <w:rFonts w:ascii="Calibri" w:eastAsia="ＭＳ ゴシック" w:hAnsi="Calibri" w:cs="Calibri"/>
          <w:kern w:val="0"/>
          <w:sz w:val="22"/>
          <w:szCs w:val="22"/>
        </w:rPr>
        <w:t>そのプログラムが組織における共通的な</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ライセンス</w:t>
      </w:r>
      <w:del w:id="181" w:author="工内隆" w:date="2017-05-29T17:09:00Z">
        <w:r w:rsidRPr="00BA0057" w:rsidDel="005C4F19">
          <w:rPr>
            <w:rFonts w:ascii="Calibri" w:eastAsia="ＭＳ ゴシック" w:hAnsi="Calibri" w:cs="Calibri"/>
            <w:kern w:val="0"/>
            <w:sz w:val="22"/>
            <w:szCs w:val="22"/>
          </w:rPr>
          <w:delText>の</w:delText>
        </w:r>
      </w:del>
      <w:ins w:id="182" w:author="工内隆" w:date="2017-05-29T17:10:00Z">
        <w:r w:rsidR="005C4F19">
          <w:rPr>
            <w:rFonts w:ascii="Calibri" w:eastAsia="ＭＳ ゴシック" w:hAnsi="Calibri" w:cs="Calibri" w:hint="eastAsia"/>
            <w:kern w:val="0"/>
            <w:sz w:val="22"/>
            <w:szCs w:val="22"/>
          </w:rPr>
          <w:t xml:space="preserve"> </w:t>
        </w:r>
      </w:ins>
      <w:r w:rsidRPr="00BA0057">
        <w:rPr>
          <w:rFonts w:ascii="Calibri" w:eastAsia="ＭＳ ゴシック" w:hAnsi="Calibri" w:cs="Calibri"/>
          <w:kern w:val="0"/>
          <w:sz w:val="22"/>
          <w:szCs w:val="22"/>
        </w:rPr>
        <w:t>ユースケースに対応できるよう十分堅固なものにします。</w:t>
      </w:r>
      <w:commentRangeStart w:id="183"/>
      <w:r w:rsidRPr="00BA0057">
        <w:rPr>
          <w:rFonts w:ascii="Calibri" w:eastAsia="ＭＳ ゴシック" w:hAnsi="Calibri" w:cs="Calibri"/>
          <w:kern w:val="0"/>
          <w:sz w:val="22"/>
          <w:szCs w:val="22"/>
        </w:rPr>
        <w:t>そして</w:t>
      </w:r>
      <w:commentRangeEnd w:id="183"/>
      <w:r w:rsidR="005C4F19">
        <w:rPr>
          <w:rStyle w:val="af2"/>
        </w:rPr>
        <w:commentReference w:id="183"/>
      </w:r>
      <w:r w:rsidRPr="00BA0057">
        <w:rPr>
          <w:rFonts w:ascii="Calibri" w:eastAsia="ＭＳ ゴシック" w:hAnsi="Calibri" w:cs="Calibri"/>
          <w:kern w:val="0"/>
          <w:sz w:val="22"/>
          <w:szCs w:val="22"/>
        </w:rPr>
        <w:t>その活動を支援する手続きが存</w:t>
      </w:r>
      <w:r w:rsidRPr="00BA0057">
        <w:rPr>
          <w:rFonts w:ascii="Calibri" w:eastAsia="ＭＳ ゴシック" w:hAnsi="Calibri" w:cs="Calibri"/>
          <w:kern w:val="0"/>
          <w:sz w:val="22"/>
          <w:szCs w:val="22"/>
        </w:rPr>
        <w:lastRenderedPageBreak/>
        <w:t>在し、その手続きに従っていることを確かなものにします。</w:t>
      </w:r>
    </w:p>
    <w:p w14:paraId="63D1830F" w14:textId="77777777" w:rsidR="00BA0057" w:rsidRPr="00BA0057" w:rsidRDefault="00BA0057" w:rsidP="00BA0057">
      <w:pPr>
        <w:spacing w:before="1" w:line="276" w:lineRule="auto"/>
        <w:ind w:left="1280" w:right="567"/>
        <w:rPr>
          <w:rFonts w:ascii="Arial" w:eastAsia="ＭＳ Ｐゴシック" w:hAnsi="Arial" w:cs="Calibri"/>
          <w:kern w:val="0"/>
          <w:sz w:val="22"/>
          <w:szCs w:val="22"/>
        </w:rPr>
      </w:pPr>
    </w:p>
    <w:p w14:paraId="779DCA36" w14:textId="77777777" w:rsidR="00BA0057" w:rsidRPr="00BA0057" w:rsidRDefault="00BA0057" w:rsidP="00BA0057">
      <w:pPr>
        <w:snapToGrid w:val="0"/>
        <w:rPr>
          <w:rFonts w:ascii="Calibri" w:eastAsia="Calibri" w:hAnsi="Calibri" w:cs="Calibri"/>
          <w:kern w:val="0"/>
          <w:sz w:val="22"/>
          <w:szCs w:val="22"/>
          <w:vertAlign w:val="superscript"/>
        </w:rPr>
        <w:sectPr w:rsidR="00BA0057" w:rsidRPr="00BA0057" w:rsidSect="005D0201">
          <w:pgSz w:w="11907" w:h="16840" w:code="9"/>
          <w:pgMar w:top="1134" w:right="1191" w:bottom="1021" w:left="1134" w:header="567" w:footer="1417" w:gutter="0"/>
          <w:cols w:space="720"/>
          <w:docGrid w:linePitch="299"/>
        </w:sectPr>
      </w:pPr>
    </w:p>
    <w:p w14:paraId="7B636BCE" w14:textId="77777777" w:rsidR="00BA0057" w:rsidRPr="00BA0057" w:rsidRDefault="00BA0057" w:rsidP="00BA0057">
      <w:pPr>
        <w:spacing w:beforeLines="100" w:before="240"/>
        <w:ind w:left="561"/>
        <w:outlineLvl w:val="1"/>
        <w:rPr>
          <w:rFonts w:ascii="Cambria" w:eastAsia="Calibri" w:hAnsi="Calibri" w:cs="Calibri"/>
          <w:b/>
          <w:color w:val="4F81BC"/>
          <w:kern w:val="0"/>
          <w:sz w:val="24"/>
          <w:szCs w:val="22"/>
        </w:rPr>
      </w:pPr>
      <w:bookmarkStart w:id="184" w:name="_bookmark6"/>
      <w:bookmarkStart w:id="185" w:name="_Toc483131400"/>
      <w:bookmarkStart w:id="186" w:name="_Toc483132252"/>
      <w:bookmarkStart w:id="187" w:name="_Toc480816641"/>
      <w:bookmarkEnd w:id="184"/>
      <w:r w:rsidRPr="00BA0057">
        <w:rPr>
          <w:rFonts w:ascii="Cambria" w:eastAsia="Calibri" w:hAnsi="Calibri" w:cs="Calibri"/>
          <w:b/>
          <w:color w:val="4F81BC"/>
          <w:kern w:val="0"/>
          <w:sz w:val="24"/>
          <w:szCs w:val="22"/>
        </w:rPr>
        <w:lastRenderedPageBreak/>
        <w:t>G4: FOSS</w:t>
      </w:r>
      <w:r w:rsidRPr="00BA0057">
        <w:rPr>
          <w:rFonts w:ascii="Cambria" w:eastAsia="Calibri" w:hAnsi="Calibri" w:cs="Calibri"/>
          <w:b/>
          <w:color w:val="4F81BC"/>
          <w:kern w:val="0"/>
          <w:sz w:val="24"/>
          <w:szCs w:val="22"/>
        </w:rPr>
        <w:t>コンテンツ</w:t>
      </w:r>
      <w:r w:rsidRPr="00BA0057">
        <w:rPr>
          <w:rFonts w:ascii="Cambria" w:eastAsia="Calibri" w:hAnsi="Calibri" w:cs="Calibri"/>
          <w:b/>
          <w:color w:val="4F81BC"/>
          <w:kern w:val="0"/>
          <w:sz w:val="24"/>
          <w:szCs w:val="22"/>
        </w:rPr>
        <w:t xml:space="preserve"> </w:t>
      </w:r>
      <w:r w:rsidRPr="00BA0057">
        <w:rPr>
          <w:rFonts w:ascii="Cambria" w:eastAsia="Calibri" w:hAnsi="Calibri" w:cs="Calibri"/>
          <w:b/>
          <w:color w:val="4F81BC"/>
          <w:kern w:val="0"/>
          <w:sz w:val="24"/>
          <w:szCs w:val="22"/>
        </w:rPr>
        <w:t>ドキュメントとコンプライアンス関連資料の頒布</w:t>
      </w:r>
      <w:bookmarkEnd w:id="185"/>
      <w:bookmarkEnd w:id="186"/>
      <w:r w:rsidRPr="00BA0057">
        <w:rPr>
          <w:rFonts w:ascii="Cambria" w:eastAsia="Calibri" w:hAnsi="Calibri" w:cs="Calibri"/>
          <w:b/>
          <w:color w:val="4F81BC"/>
          <w:kern w:val="0"/>
          <w:sz w:val="24"/>
          <w:szCs w:val="22"/>
        </w:rPr>
        <w:t xml:space="preserve"> </w:t>
      </w:r>
      <w:bookmarkEnd w:id="187"/>
    </w:p>
    <w:p w14:paraId="302BB725" w14:textId="651FA9EC" w:rsidR="00BA0057" w:rsidRPr="00CD24E7" w:rsidRDefault="00BA0057" w:rsidP="00CD24E7">
      <w:pPr>
        <w:numPr>
          <w:ilvl w:val="1"/>
          <w:numId w:val="11"/>
        </w:numPr>
        <w:tabs>
          <w:tab w:val="left" w:pos="1281"/>
        </w:tabs>
        <w:spacing w:beforeLines="100" w:before="240"/>
        <w:ind w:rightChars="100" w:right="210"/>
        <w:outlineLvl w:val="2"/>
        <w:rPr>
          <w:rFonts w:ascii="Calibri" w:eastAsia="Calibri" w:hAnsi="Calibri" w:cs="Calibri"/>
          <w:b/>
          <w:bCs/>
          <w:kern w:val="0"/>
          <w:sz w:val="22"/>
          <w:szCs w:val="22"/>
        </w:rPr>
      </w:pPr>
      <w:r w:rsidRPr="00BA0057">
        <w:rPr>
          <w:rFonts w:ascii="Calibri" w:eastAsia="ＭＳ ゴシック" w:hAnsi="Calibri" w:cs="Calibri"/>
          <w:b/>
          <w:bCs/>
          <w:kern w:val="0"/>
          <w:sz w:val="22"/>
          <w:szCs w:val="22"/>
        </w:rPr>
        <w:t>供給ソフトウェアの各リリースに対し、</w:t>
      </w:r>
      <w:r w:rsidRPr="00BA0057">
        <w:rPr>
          <w:rFonts w:ascii="Calibri" w:eastAsia="ＭＳ ゴシック" w:hAnsi="Calibri" w:cs="Calibri"/>
          <w:b/>
          <w:bCs/>
          <w:kern w:val="0"/>
          <w:sz w:val="22"/>
          <w:szCs w:val="22"/>
        </w:rPr>
        <w:t>FOSS</w:t>
      </w:r>
      <w:r w:rsidRPr="00BA0057">
        <w:rPr>
          <w:rFonts w:ascii="Calibri" w:eastAsia="ＭＳ ゴシック" w:hAnsi="Calibri" w:cs="Calibri"/>
          <w:b/>
          <w:bCs/>
          <w:kern w:val="0"/>
          <w:sz w:val="22"/>
          <w:szCs w:val="22"/>
        </w:rPr>
        <w:t>のマネジメント</w:t>
      </w:r>
      <w:r w:rsidRPr="00BA0057">
        <w:rPr>
          <w:rFonts w:ascii="Calibri" w:eastAsia="ＭＳ ゴシック" w:hAnsi="Calibri" w:cs="Calibri"/>
          <w:b/>
          <w:bCs/>
          <w:kern w:val="0"/>
          <w:sz w:val="22"/>
          <w:szCs w:val="22"/>
        </w:rPr>
        <w:t xml:space="preserve"> </w:t>
      </w:r>
      <w:r w:rsidRPr="00BA0057">
        <w:rPr>
          <w:rFonts w:ascii="Calibri" w:eastAsia="ＭＳ ゴシック" w:hAnsi="Calibri" w:cs="Calibri"/>
          <w:b/>
          <w:bCs/>
          <w:kern w:val="0"/>
          <w:sz w:val="22"/>
          <w:szCs w:val="22"/>
        </w:rPr>
        <w:t>プログラム</w:t>
      </w:r>
      <w:ins w:id="188" w:author="工内隆" w:date="2017-05-29T17:16:00Z">
        <w:r w:rsidR="00556337">
          <w:rPr>
            <w:rFonts w:ascii="Calibri" w:eastAsia="ＭＳ ゴシック" w:hAnsi="Calibri" w:cs="Calibri" w:hint="eastAsia"/>
            <w:b/>
            <w:bCs/>
            <w:kern w:val="0"/>
            <w:sz w:val="22"/>
            <w:szCs w:val="22"/>
          </w:rPr>
          <w:t>の</w:t>
        </w:r>
      </w:ins>
      <w:del w:id="189" w:author="工内隆" w:date="2017-05-29T17:16:00Z">
        <w:r w:rsidRPr="00BA0057" w:rsidDel="00556337">
          <w:rPr>
            <w:rFonts w:ascii="Calibri" w:eastAsia="ＭＳ ゴシック" w:hAnsi="Calibri" w:cs="Calibri"/>
            <w:b/>
            <w:bCs/>
            <w:kern w:val="0"/>
            <w:sz w:val="22"/>
            <w:szCs w:val="22"/>
          </w:rPr>
          <w:delText>による</w:delText>
        </w:r>
      </w:del>
      <w:r w:rsidRPr="00BA0057">
        <w:rPr>
          <w:rFonts w:ascii="Calibri" w:eastAsia="ＭＳ ゴシック" w:hAnsi="Calibri" w:cs="Calibri"/>
          <w:b/>
          <w:bCs/>
          <w:kern w:val="0"/>
          <w:sz w:val="22"/>
          <w:szCs w:val="22"/>
        </w:rPr>
        <w:t>生成物一式が用意されていること。この生成物一式はコンプライアンス関連資料として</w:t>
      </w:r>
      <w:ins w:id="190" w:author="工内隆" w:date="2017-05-29T17:17:00Z">
        <w:r w:rsidR="00556337">
          <w:rPr>
            <w:rFonts w:ascii="Calibri" w:eastAsia="ＭＳ ゴシック" w:hAnsi="Calibri" w:cs="Calibri" w:hint="eastAsia"/>
            <w:b/>
            <w:bCs/>
            <w:kern w:val="0"/>
            <w:sz w:val="22"/>
            <w:szCs w:val="22"/>
          </w:rPr>
          <w:t>言及され、</w:t>
        </w:r>
      </w:ins>
      <w:r w:rsidRPr="00BA0057">
        <w:rPr>
          <w:rFonts w:ascii="Calibri" w:eastAsia="ＭＳ ゴシック" w:hAnsi="Calibri" w:cs="Calibri"/>
          <w:b/>
          <w:bCs/>
          <w:kern w:val="0"/>
          <w:sz w:val="22"/>
          <w:szCs w:val="22"/>
        </w:rPr>
        <w:t>次の</w:t>
      </w:r>
      <w:ins w:id="191" w:author="Mieko Sato" w:date="2017-05-30T00:13:00Z">
        <w:r w:rsidR="00CD24E7">
          <w:rPr>
            <w:rFonts w:ascii="Calibri" w:eastAsia="ＭＳ ゴシック" w:hAnsi="Calibri" w:cs="Calibri" w:hint="eastAsia"/>
            <w:b/>
            <w:bCs/>
            <w:kern w:val="0"/>
            <w:sz w:val="22"/>
            <w:szCs w:val="22"/>
          </w:rPr>
          <w:t>1</w:t>
        </w:r>
      </w:ins>
      <w:del w:id="192" w:author="Mieko Sato" w:date="2017-05-30T00:13:00Z">
        <w:r w:rsidRPr="00CD24E7" w:rsidDel="00CD24E7">
          <w:rPr>
            <w:rFonts w:ascii="Calibri" w:eastAsia="ＭＳ ゴシック" w:hAnsi="Calibri" w:cs="Calibri"/>
            <w:b/>
            <w:bCs/>
            <w:kern w:val="0"/>
            <w:sz w:val="22"/>
            <w:szCs w:val="22"/>
          </w:rPr>
          <w:delText>一</w:delText>
        </w:r>
      </w:del>
      <w:r w:rsidRPr="00CD24E7">
        <w:rPr>
          <w:rFonts w:ascii="Calibri" w:eastAsia="ＭＳ ゴシック" w:hAnsi="Calibri" w:cs="Calibri"/>
          <w:b/>
          <w:bCs/>
          <w:kern w:val="0"/>
          <w:sz w:val="22"/>
          <w:szCs w:val="22"/>
        </w:rPr>
        <w:t>つ、もしくは複数のもの</w:t>
      </w:r>
      <w:ins w:id="193" w:author="工内隆" w:date="2017-05-29T17:18:00Z">
        <w:r w:rsidR="00556337" w:rsidRPr="00CD24E7">
          <w:rPr>
            <w:rFonts w:ascii="Calibri" w:eastAsia="ＭＳ ゴシック" w:hAnsi="Calibri" w:cs="Calibri" w:hint="eastAsia"/>
            <w:b/>
            <w:bCs/>
            <w:kern w:val="0"/>
            <w:sz w:val="22"/>
            <w:szCs w:val="22"/>
          </w:rPr>
          <w:t>を含む</w:t>
        </w:r>
      </w:ins>
      <w:r w:rsidRPr="00CD24E7">
        <w:rPr>
          <w:rFonts w:ascii="Calibri" w:eastAsia="ＭＳ ゴシック" w:hAnsi="Calibri" w:cs="Calibri"/>
          <w:b/>
          <w:bCs/>
          <w:kern w:val="0"/>
          <w:sz w:val="22"/>
          <w:szCs w:val="22"/>
        </w:rPr>
        <w:t>（ただし、この限りではない）</w:t>
      </w:r>
      <w:ins w:id="194" w:author="Mieko Sato" w:date="2017-05-30T00:15:00Z">
        <w:r w:rsidR="002A25E6">
          <w:rPr>
            <w:rFonts w:ascii="Calibri" w:eastAsia="ＭＳ ゴシック" w:hAnsi="Calibri" w:cs="Calibri" w:hint="eastAsia"/>
            <w:b/>
            <w:bCs/>
            <w:kern w:val="0"/>
            <w:sz w:val="22"/>
            <w:szCs w:val="22"/>
          </w:rPr>
          <w:t>。</w:t>
        </w:r>
      </w:ins>
      <w:del w:id="195" w:author="Mieko Sato" w:date="2017-05-30T00:15:00Z">
        <w:r w:rsidRPr="00CD24E7" w:rsidDel="002A25E6">
          <w:rPr>
            <w:rFonts w:ascii="Calibri" w:eastAsia="ＭＳ ゴシック" w:hAnsi="Calibri" w:cs="Calibri"/>
            <w:b/>
            <w:bCs/>
            <w:kern w:val="0"/>
            <w:sz w:val="22"/>
            <w:szCs w:val="22"/>
          </w:rPr>
          <w:delText>：</w:delText>
        </w:r>
      </w:del>
      <w:r w:rsidRPr="00CD24E7">
        <w:rPr>
          <w:rFonts w:ascii="Calibri" w:eastAsia="ＭＳ ゴシック" w:hAnsi="Calibri" w:cs="Calibri"/>
          <w:b/>
          <w:bCs/>
          <w:kern w:val="0"/>
          <w:sz w:val="22"/>
          <w:szCs w:val="22"/>
        </w:rPr>
        <w:t>ソースコード、帰属告知（</w:t>
      </w:r>
      <w:r w:rsidRPr="00CD24E7">
        <w:rPr>
          <w:rFonts w:ascii="Calibri" w:eastAsia="ＭＳ ゴシック" w:hAnsi="Calibri" w:cs="Calibri"/>
          <w:b/>
          <w:bCs/>
          <w:kern w:val="0"/>
          <w:sz w:val="22"/>
          <w:szCs w:val="22"/>
        </w:rPr>
        <w:t>Attribution notice</w:t>
      </w:r>
      <w:r w:rsidRPr="00CD24E7">
        <w:rPr>
          <w:rFonts w:ascii="Calibri" w:eastAsia="ＭＳ ゴシック" w:hAnsi="Calibri" w:cs="Calibri"/>
          <w:b/>
          <w:bCs/>
          <w:kern w:val="0"/>
          <w:sz w:val="22"/>
          <w:szCs w:val="22"/>
        </w:rPr>
        <w:t>）、著作権表示（</w:t>
      </w:r>
      <w:r w:rsidRPr="00CD24E7">
        <w:rPr>
          <w:rFonts w:ascii="Calibri" w:eastAsia="ＭＳ ゴシック" w:hAnsi="Calibri" w:cs="Calibri"/>
          <w:b/>
          <w:bCs/>
          <w:kern w:val="0"/>
          <w:sz w:val="22"/>
          <w:szCs w:val="22"/>
        </w:rPr>
        <w:t>Copyright notice</w:t>
      </w:r>
      <w:r w:rsidRPr="00CD24E7">
        <w:rPr>
          <w:rFonts w:ascii="Calibri" w:eastAsia="ＭＳ ゴシック" w:hAnsi="Calibri" w:cs="Calibri"/>
          <w:b/>
          <w:bCs/>
          <w:kern w:val="0"/>
          <w:sz w:val="22"/>
          <w:szCs w:val="22"/>
        </w:rPr>
        <w:t>）、ライセンスの写し、改変告知（</w:t>
      </w:r>
      <w:r w:rsidRPr="00CD24E7">
        <w:rPr>
          <w:rFonts w:ascii="Calibri" w:eastAsia="ＭＳ ゴシック" w:hAnsi="Calibri" w:cs="Calibri"/>
          <w:b/>
          <w:bCs/>
          <w:kern w:val="0"/>
          <w:sz w:val="22"/>
          <w:szCs w:val="22"/>
        </w:rPr>
        <w:t>Modification notification</w:t>
      </w:r>
      <w:r w:rsidRPr="002A25E6">
        <w:rPr>
          <w:rFonts w:ascii="Calibri" w:eastAsia="ＭＳ ゴシック" w:hAnsi="Calibri" w:cs="Calibri"/>
          <w:b/>
          <w:bCs/>
          <w:kern w:val="0"/>
          <w:sz w:val="22"/>
          <w:szCs w:val="22"/>
        </w:rPr>
        <w:t>）、書面による申し出（</w:t>
      </w:r>
      <w:r w:rsidRPr="002A25E6">
        <w:rPr>
          <w:rFonts w:ascii="Calibri" w:eastAsia="ＭＳ ゴシック" w:hAnsi="Calibri" w:cs="Calibri"/>
          <w:b/>
          <w:bCs/>
          <w:kern w:val="0"/>
          <w:sz w:val="22"/>
          <w:szCs w:val="22"/>
        </w:rPr>
        <w:t>Written offer</w:t>
      </w:r>
      <w:r w:rsidRPr="002A25E6">
        <w:rPr>
          <w:rFonts w:ascii="Calibri" w:eastAsia="ＭＳ ゴシック" w:hAnsi="Calibri" w:cs="Calibri"/>
          <w:b/>
          <w:bCs/>
          <w:kern w:val="0"/>
          <w:sz w:val="22"/>
          <w:szCs w:val="22"/>
        </w:rPr>
        <w:t>）</w:t>
      </w:r>
      <w:r w:rsidR="004C23F7" w:rsidRPr="00BA0057">
        <w:rPr>
          <w:rFonts w:ascii="Calibri" w:eastAsia="ＭＳ ゴシック" w:hAnsi="Calibri" w:cs="Calibri"/>
          <w:b/>
          <w:bCs/>
          <w:kern w:val="0"/>
          <w:sz w:val="22"/>
          <w:szCs w:val="22"/>
          <w:vertAlign w:val="superscript"/>
        </w:rPr>
        <w:footnoteReference w:id="3"/>
      </w:r>
      <w:r w:rsidRPr="00CD24E7">
        <w:rPr>
          <w:rFonts w:ascii="Calibri" w:eastAsia="ＭＳ ゴシック" w:hAnsi="Calibri" w:cs="Calibri"/>
          <w:b/>
          <w:bCs/>
          <w:kern w:val="0"/>
          <w:sz w:val="22"/>
          <w:szCs w:val="22"/>
        </w:rPr>
        <w:t>、</w:t>
      </w:r>
      <w:r w:rsidRPr="00CD24E7">
        <w:rPr>
          <w:rFonts w:ascii="Calibri" w:eastAsia="ＭＳ ゴシック" w:hAnsi="Calibri" w:cs="Calibri"/>
          <w:b/>
          <w:bCs/>
          <w:kern w:val="0"/>
          <w:sz w:val="22"/>
          <w:szCs w:val="22"/>
        </w:rPr>
        <w:t>SPDX</w:t>
      </w:r>
      <w:r w:rsidRPr="00CD24E7">
        <w:rPr>
          <w:rFonts w:ascii="Calibri" w:eastAsia="ＭＳ ゴシック" w:hAnsi="Calibri" w:cs="Calibri"/>
          <w:b/>
          <w:bCs/>
          <w:kern w:val="0"/>
          <w:sz w:val="22"/>
          <w:szCs w:val="22"/>
        </w:rPr>
        <w:t>ドキュメントなど</w:t>
      </w:r>
      <w:ins w:id="196" w:author="Mieko Sato" w:date="2017-05-30T00:16:00Z">
        <w:r w:rsidR="002A25E6">
          <w:rPr>
            <w:rFonts w:ascii="Calibri" w:eastAsia="ＭＳ ゴシック" w:hAnsi="Calibri" w:cs="Calibri" w:hint="eastAsia"/>
            <w:b/>
            <w:bCs/>
            <w:kern w:val="0"/>
            <w:sz w:val="22"/>
            <w:szCs w:val="22"/>
          </w:rPr>
          <w:t>。</w:t>
        </w:r>
      </w:ins>
    </w:p>
    <w:p w14:paraId="181DE348"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lang w:eastAsia="en-US"/>
        </w:rPr>
        <w:t>検証すべき証跡：</w:t>
      </w:r>
    </w:p>
    <w:p w14:paraId="4DA4F6A8" w14:textId="77777777" w:rsidR="00BA0057" w:rsidRPr="00BA0057" w:rsidRDefault="00BA0057" w:rsidP="00BA0057">
      <w:pPr>
        <w:numPr>
          <w:ilvl w:val="3"/>
          <w:numId w:val="18"/>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コンプライアンス関連資料が用意され、それらが確認ライセンスの要求するとおりに供給ソフトウェアのリリースと併せ頒布されることを確かにする手続きが文書化されている。</w:t>
      </w:r>
    </w:p>
    <w:p w14:paraId="4C975908" w14:textId="77777777" w:rsidR="007E5EFF" w:rsidRPr="00BA0057" w:rsidRDefault="007E5EFF" w:rsidP="007E5EFF">
      <w:pPr>
        <w:numPr>
          <w:ilvl w:val="3"/>
          <w:numId w:val="18"/>
        </w:numPr>
        <w:tabs>
          <w:tab w:val="left" w:pos="1641"/>
        </w:tabs>
        <w:ind w:left="1984" w:hanging="680"/>
        <w:rPr>
          <w:rFonts w:ascii="Calibri" w:eastAsia="ＭＳ ゴシック" w:hAnsi="Calibri" w:cs="Calibri"/>
          <w:kern w:val="0"/>
          <w:sz w:val="22"/>
          <w:szCs w:val="22"/>
        </w:rPr>
      </w:pPr>
      <w:r w:rsidRPr="000D427F">
        <w:rPr>
          <w:rFonts w:ascii="Calibri" w:eastAsia="ＭＳ ゴシック" w:hAnsi="Calibri" w:cs="Calibri"/>
          <w:kern w:val="0"/>
          <w:sz w:val="22"/>
          <w:szCs w:val="22"/>
        </w:rPr>
        <w:t>供給ソフトウェアに関するコンプライアンス関連資料の写しが保管され、容易に取り出すことができる。また、少なくとも当該供給ソフトウェアが提供され続けている期間、または確認ライセンスが要求する期間（のいずれか長い方の期間）は、本保管物が存在するように計画されている。</w:t>
      </w:r>
    </w:p>
    <w:p w14:paraId="653F651D"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論拠：</w:t>
      </w:r>
    </w:p>
    <w:p w14:paraId="4C17083D" w14:textId="77777777" w:rsidR="00BA0057" w:rsidRPr="00BA0057" w:rsidRDefault="00BA0057" w:rsidP="00BA0057">
      <w:pPr>
        <w:ind w:left="1280" w:right="702"/>
        <w:rPr>
          <w:rFonts w:ascii="Calibri" w:eastAsia="ＭＳ ゴシック" w:hAnsi="Calibri" w:cs="Calibri"/>
          <w:kern w:val="0"/>
          <w:sz w:val="22"/>
          <w:szCs w:val="22"/>
        </w:rPr>
      </w:pPr>
      <w:r w:rsidRPr="00BA0057">
        <w:rPr>
          <w:rFonts w:ascii="Calibri" w:eastAsia="ＭＳ ゴシック" w:hAnsi="Calibri" w:cs="Calibri"/>
          <w:kern w:val="0"/>
          <w:sz w:val="22"/>
          <w:szCs w:val="22"/>
        </w:rPr>
        <w:t>供給ソフトウェアを統制する確認ライセンスの要求に基づいてコンプライアンス関連資料が</w:t>
      </w:r>
      <w:del w:id="197" w:author="工内隆" w:date="2017-05-29T17:20:00Z">
        <w:r w:rsidRPr="00BA0057" w:rsidDel="00556337">
          <w:rPr>
            <w:rFonts w:ascii="Calibri" w:eastAsia="ＭＳ ゴシック" w:hAnsi="Calibri" w:cs="Calibri"/>
            <w:kern w:val="0"/>
            <w:sz w:val="22"/>
            <w:szCs w:val="22"/>
          </w:rPr>
          <w:delText>完備され</w:delText>
        </w:r>
      </w:del>
      <w:r w:rsidRPr="00BA0057">
        <w:rPr>
          <w:rFonts w:ascii="Calibri" w:eastAsia="ＭＳ ゴシック" w:hAnsi="Calibri" w:cs="Calibri"/>
          <w:kern w:val="0"/>
          <w:sz w:val="22"/>
          <w:szCs w:val="22"/>
        </w:rPr>
        <w:t>、その他</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レビュープロセスで生成されたレポートと併せて</w:t>
      </w:r>
      <w:ins w:id="198" w:author="工内隆" w:date="2017-05-29T17:20:00Z">
        <w:r w:rsidR="00556337">
          <w:rPr>
            <w:rFonts w:ascii="Calibri" w:eastAsia="ＭＳ ゴシック" w:hAnsi="Calibri" w:cs="Calibri" w:hint="eastAsia"/>
            <w:kern w:val="0"/>
            <w:sz w:val="22"/>
            <w:szCs w:val="22"/>
          </w:rPr>
          <w:t>、</w:t>
        </w:r>
      </w:ins>
      <w:r w:rsidRPr="00BA0057">
        <w:rPr>
          <w:rFonts w:ascii="Calibri" w:eastAsia="ＭＳ ゴシック" w:hAnsi="Calibri" w:cs="Calibri"/>
          <w:kern w:val="0"/>
          <w:sz w:val="22"/>
          <w:szCs w:val="22"/>
        </w:rPr>
        <w:t>供給ソフトウェアに</w:t>
      </w:r>
      <w:ins w:id="199" w:author="工内隆" w:date="2017-05-29T17:20:00Z">
        <w:r w:rsidR="00556337" w:rsidRPr="00BA0057">
          <w:rPr>
            <w:rFonts w:ascii="Calibri" w:eastAsia="ＭＳ ゴシック" w:hAnsi="Calibri" w:cs="Calibri"/>
            <w:kern w:val="0"/>
            <w:sz w:val="22"/>
            <w:szCs w:val="22"/>
          </w:rPr>
          <w:t>完備</w:t>
        </w:r>
      </w:ins>
      <w:del w:id="200" w:author="工内隆" w:date="2017-05-29T17:20:00Z">
        <w:r w:rsidRPr="00BA0057" w:rsidDel="00556337">
          <w:rPr>
            <w:rFonts w:ascii="Calibri" w:eastAsia="ＭＳ ゴシック" w:hAnsi="Calibri" w:cs="Calibri"/>
            <w:kern w:val="0"/>
            <w:sz w:val="22"/>
            <w:szCs w:val="22"/>
          </w:rPr>
          <w:delText>添付</w:delText>
        </w:r>
      </w:del>
      <w:r w:rsidRPr="00BA0057">
        <w:rPr>
          <w:rFonts w:ascii="Calibri" w:eastAsia="ＭＳ ゴシック" w:hAnsi="Calibri" w:cs="Calibri"/>
          <w:kern w:val="0"/>
          <w:sz w:val="22"/>
          <w:szCs w:val="22"/>
        </w:rPr>
        <w:t>されることを確かなものにします。</w:t>
      </w:r>
    </w:p>
    <w:p w14:paraId="2AA3EBEC" w14:textId="77777777" w:rsidR="00BA0057" w:rsidRPr="00BA0057" w:rsidRDefault="00BA0057" w:rsidP="00BA0057">
      <w:pPr>
        <w:ind w:left="1280" w:right="702"/>
        <w:rPr>
          <w:rFonts w:ascii="Arial" w:eastAsia="ＭＳ Ｐゴシック" w:hAnsi="Arial" w:cs="Calibri"/>
          <w:kern w:val="0"/>
          <w:sz w:val="22"/>
          <w:szCs w:val="22"/>
        </w:rPr>
      </w:pPr>
    </w:p>
    <w:p w14:paraId="6D9E7574" w14:textId="77777777" w:rsidR="00BA0057" w:rsidRPr="00BA0057" w:rsidRDefault="00BA0057" w:rsidP="00BA0057">
      <w:pPr>
        <w:rPr>
          <w:rFonts w:ascii="Arial" w:eastAsia="ＭＳ Ｐゴシック" w:hAnsi="Arial" w:cs="Calibri"/>
          <w:kern w:val="0"/>
          <w:sz w:val="22"/>
          <w:szCs w:val="22"/>
        </w:rPr>
        <w:sectPr w:rsidR="00BA0057" w:rsidRPr="00BA0057" w:rsidSect="005D0201">
          <w:pgSz w:w="11907" w:h="16840" w:code="9"/>
          <w:pgMar w:top="1134" w:right="1191" w:bottom="1021" w:left="1134" w:header="567" w:footer="1417" w:gutter="0"/>
          <w:cols w:space="720"/>
          <w:docGrid w:linePitch="299"/>
        </w:sectPr>
      </w:pPr>
    </w:p>
    <w:p w14:paraId="730CD03C" w14:textId="77777777" w:rsidR="00BA0057" w:rsidRPr="00BA0057" w:rsidRDefault="00BA0057" w:rsidP="00BA0057">
      <w:pPr>
        <w:spacing w:beforeLines="100" w:before="240"/>
        <w:ind w:left="561"/>
        <w:outlineLvl w:val="1"/>
        <w:rPr>
          <w:rFonts w:ascii="Cambria" w:eastAsia="Calibri" w:hAnsi="Calibri" w:cs="Calibri"/>
          <w:b/>
          <w:color w:val="4F81BC"/>
          <w:kern w:val="0"/>
          <w:sz w:val="24"/>
          <w:szCs w:val="22"/>
        </w:rPr>
      </w:pPr>
      <w:bookmarkStart w:id="201" w:name="_bookmark7"/>
      <w:bookmarkStart w:id="202" w:name="_Toc480816642"/>
      <w:bookmarkStart w:id="203" w:name="_Toc483131401"/>
      <w:bookmarkStart w:id="204" w:name="_Toc483132253"/>
      <w:bookmarkEnd w:id="201"/>
      <w:r w:rsidRPr="00BA0057">
        <w:rPr>
          <w:rFonts w:ascii="Cambria" w:eastAsia="Calibri" w:hAnsi="Calibri" w:cs="Calibri"/>
          <w:b/>
          <w:color w:val="4F81BC"/>
          <w:kern w:val="0"/>
          <w:sz w:val="24"/>
          <w:szCs w:val="22"/>
        </w:rPr>
        <w:lastRenderedPageBreak/>
        <w:t>G5: FOSS</w:t>
      </w:r>
      <w:r w:rsidRPr="00BA0057">
        <w:rPr>
          <w:rFonts w:ascii="Cambria" w:eastAsia="Calibri" w:hAnsi="Calibri" w:cs="Calibri"/>
          <w:b/>
          <w:color w:val="4F81BC"/>
          <w:kern w:val="0"/>
          <w:sz w:val="24"/>
          <w:szCs w:val="22"/>
        </w:rPr>
        <w:t>コミュニティへの（積極的な）関わり方の理解</w:t>
      </w:r>
      <w:bookmarkEnd w:id="202"/>
      <w:bookmarkEnd w:id="203"/>
      <w:bookmarkEnd w:id="204"/>
    </w:p>
    <w:p w14:paraId="4D9D799E" w14:textId="77777777" w:rsidR="00BA0057" w:rsidRPr="00BA0057" w:rsidRDefault="00BA0057" w:rsidP="00BA0057">
      <w:pPr>
        <w:numPr>
          <w:ilvl w:val="1"/>
          <w:numId w:val="2"/>
        </w:numPr>
        <w:tabs>
          <w:tab w:val="left" w:pos="1281"/>
        </w:tabs>
        <w:spacing w:beforeLines="100" w:before="240"/>
        <w:ind w:right="510"/>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FOSS</w:t>
      </w:r>
      <w:r w:rsidRPr="00BA0057">
        <w:rPr>
          <w:rFonts w:ascii="Calibri" w:eastAsia="ＭＳ ゴシック" w:hAnsi="Calibri" w:cs="Calibri"/>
          <w:b/>
          <w:bCs/>
          <w:kern w:val="0"/>
          <w:sz w:val="22"/>
          <w:szCs w:val="22"/>
        </w:rPr>
        <w:t>プロジェクトに対しコントリビュートすることを統制するポリシーが文書化されていること。またそのポリシーは組織内に周知されていなければならない。</w:t>
      </w:r>
    </w:p>
    <w:p w14:paraId="2D4F8AED"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lang w:eastAsia="en-US"/>
        </w:rPr>
        <w:t>検証すべき証跡：</w:t>
      </w:r>
    </w:p>
    <w:p w14:paraId="5F91687C" w14:textId="77777777" w:rsidR="00BA0057" w:rsidRPr="00BA0057" w:rsidRDefault="00BA0057" w:rsidP="00BA0057">
      <w:pPr>
        <w:numPr>
          <w:ilvl w:val="0"/>
          <w:numId w:val="19"/>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コントリビューション</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ポリシーが文書化されている。</w:t>
      </w:r>
    </w:p>
    <w:p w14:paraId="68623456" w14:textId="77777777" w:rsidR="001529AB" w:rsidRPr="00BA0057" w:rsidRDefault="001529AB" w:rsidP="001529AB">
      <w:pPr>
        <w:numPr>
          <w:ilvl w:val="0"/>
          <w:numId w:val="19"/>
        </w:numPr>
        <w:tabs>
          <w:tab w:val="left" w:pos="1641"/>
        </w:tabs>
        <w:ind w:left="1984" w:hanging="680"/>
        <w:rPr>
          <w:rFonts w:ascii="Calibri" w:eastAsia="ＭＳ ゴシック" w:hAnsi="Calibri" w:cs="Calibri"/>
          <w:kern w:val="0"/>
          <w:sz w:val="22"/>
          <w:szCs w:val="22"/>
        </w:rPr>
      </w:pPr>
      <w:r w:rsidRPr="00627386">
        <w:rPr>
          <w:rFonts w:ascii="Calibri" w:eastAsia="ＭＳ ゴシック" w:hAnsi="Calibri" w:cs="Calibri"/>
          <w:kern w:val="0"/>
          <w:sz w:val="22"/>
          <w:szCs w:val="22"/>
        </w:rPr>
        <w:t>FOSS</w:t>
      </w:r>
      <w:r w:rsidRPr="00627386">
        <w:rPr>
          <w:rFonts w:ascii="Calibri" w:eastAsia="ＭＳ ゴシック" w:hAnsi="Calibri" w:cs="Calibri"/>
          <w:kern w:val="0"/>
          <w:sz w:val="22"/>
          <w:szCs w:val="22"/>
        </w:rPr>
        <w:t>コントリビューション</w:t>
      </w:r>
      <w:r w:rsidRPr="00627386">
        <w:rPr>
          <w:rFonts w:ascii="Calibri" w:eastAsia="ＭＳ ゴシック" w:hAnsi="Calibri" w:cs="Calibri"/>
          <w:kern w:val="0"/>
          <w:sz w:val="22"/>
          <w:szCs w:val="22"/>
        </w:rPr>
        <w:t xml:space="preserve"> </w:t>
      </w:r>
      <w:r w:rsidRPr="00627386">
        <w:rPr>
          <w:rFonts w:ascii="Calibri" w:eastAsia="ＭＳ ゴシック" w:hAnsi="Calibri" w:cs="Calibri"/>
          <w:kern w:val="0"/>
          <w:sz w:val="22"/>
          <w:szCs w:val="22"/>
        </w:rPr>
        <w:t>ポリシーの存在を（トレーニングや社内</w:t>
      </w:r>
      <w:r w:rsidRPr="00627386">
        <w:rPr>
          <w:rFonts w:ascii="Calibri" w:eastAsia="ＭＳ ゴシック" w:hAnsi="Calibri" w:cs="Calibri"/>
          <w:kern w:val="0"/>
          <w:sz w:val="22"/>
          <w:szCs w:val="22"/>
        </w:rPr>
        <w:t>Wiki</w:t>
      </w:r>
      <w:r w:rsidRPr="00627386">
        <w:rPr>
          <w:rFonts w:ascii="Calibri" w:eastAsia="ＭＳ ゴシック" w:hAnsi="Calibri" w:cs="Calibri"/>
          <w:kern w:val="0"/>
          <w:sz w:val="22"/>
          <w:szCs w:val="22"/>
        </w:rPr>
        <w:t>、その他実践的なコミュニケーションを通じて）すべてのソフトウェア</w:t>
      </w:r>
      <w:r w:rsidRPr="00627386">
        <w:rPr>
          <w:rFonts w:ascii="Calibri" w:eastAsia="ＭＳ ゴシック" w:hAnsi="Calibri" w:cs="Calibri"/>
          <w:kern w:val="0"/>
          <w:sz w:val="22"/>
          <w:szCs w:val="22"/>
        </w:rPr>
        <w:t xml:space="preserve"> </w:t>
      </w:r>
      <w:r w:rsidRPr="00627386">
        <w:rPr>
          <w:rFonts w:ascii="Calibri" w:eastAsia="ＭＳ ゴシック" w:hAnsi="Calibri" w:cs="Calibri"/>
          <w:kern w:val="0"/>
          <w:sz w:val="22"/>
          <w:szCs w:val="22"/>
        </w:rPr>
        <w:t>スタッフに認知させる手続きが文書化されている。</w:t>
      </w:r>
    </w:p>
    <w:p w14:paraId="1A7EB889"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論拠：</w:t>
      </w:r>
    </w:p>
    <w:p w14:paraId="0A7A2BD3" w14:textId="77777777" w:rsidR="00BA0057" w:rsidRPr="00BA0057" w:rsidRDefault="00BA0057" w:rsidP="00BA0057">
      <w:pPr>
        <w:spacing w:afterLines="100" w:after="240"/>
        <w:ind w:left="1281" w:right="352"/>
        <w:rPr>
          <w:rFonts w:ascii="Calibri" w:eastAsia="ＭＳ ゴシック" w:hAnsi="Calibri" w:cs="Calibri"/>
          <w:kern w:val="0"/>
          <w:sz w:val="22"/>
          <w:szCs w:val="22"/>
        </w:rPr>
      </w:pP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への公的なコントリビューションに関するポリシーの作成について、組織が十分に検討していることを確かなものとします。</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コントリビューション</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ポリシーは、組織全体の</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ポリシーの一部として策定することも、独立したポリシーとして策定することも可能です。コントリビューションがまったく許容されていない状況の場合は、その立場を明確に示すポリシーの存在が必要です。</w:t>
      </w:r>
    </w:p>
    <w:p w14:paraId="0BEFFF25" w14:textId="77777777" w:rsidR="00BA0057" w:rsidRPr="002D5CBE" w:rsidRDefault="00BA0057" w:rsidP="009C01D6">
      <w:pPr>
        <w:numPr>
          <w:ilvl w:val="1"/>
          <w:numId w:val="2"/>
        </w:numPr>
        <w:tabs>
          <w:tab w:val="left" w:pos="1281"/>
        </w:tabs>
        <w:spacing w:beforeLines="100" w:before="240"/>
        <w:ind w:right="510"/>
        <w:outlineLvl w:val="2"/>
        <w:rPr>
          <w:rFonts w:ascii="Calibri" w:eastAsia="ＭＳ ゴシック" w:hAnsi="Calibri" w:cs="Calibri"/>
          <w:b/>
          <w:kern w:val="0"/>
          <w:sz w:val="22"/>
          <w:szCs w:val="22"/>
        </w:rPr>
      </w:pPr>
      <w:r w:rsidRPr="002D5CBE">
        <w:rPr>
          <w:rFonts w:ascii="Calibri" w:eastAsia="ＭＳ ゴシック" w:hAnsi="Calibri" w:cs="Calibri"/>
          <w:b/>
          <w:bCs/>
          <w:kern w:val="0"/>
          <w:sz w:val="22"/>
          <w:szCs w:val="22"/>
        </w:rPr>
        <w:t>FOSS</w:t>
      </w:r>
      <w:r w:rsidRPr="002D5CBE">
        <w:rPr>
          <w:rFonts w:ascii="Calibri" w:eastAsia="ＭＳ ゴシック" w:hAnsi="Calibri" w:cs="Calibri"/>
          <w:b/>
          <w:bCs/>
          <w:kern w:val="0"/>
          <w:sz w:val="22"/>
          <w:szCs w:val="22"/>
        </w:rPr>
        <w:t>プロジェクトへのコントリビューションを組織が許容する場合、</w:t>
      </w:r>
      <w:r w:rsidRPr="002D5CBE">
        <w:rPr>
          <w:rFonts w:ascii="Calibri" w:eastAsia="ＭＳ ゴシック" w:hAnsi="Calibri" w:cs="Calibri"/>
          <w:b/>
          <w:bCs/>
          <w:kern w:val="0"/>
          <w:sz w:val="22"/>
          <w:szCs w:val="22"/>
        </w:rPr>
        <w:t>5.1</w:t>
      </w:r>
      <w:r w:rsidRPr="002D5CBE">
        <w:rPr>
          <w:rFonts w:ascii="Calibri" w:eastAsia="ＭＳ ゴシック" w:hAnsi="Calibri" w:cs="Calibri"/>
          <w:b/>
          <w:bCs/>
          <w:kern w:val="0"/>
          <w:sz w:val="22"/>
          <w:szCs w:val="22"/>
        </w:rPr>
        <w:t>節に挙げたコントリビューション</w:t>
      </w:r>
      <w:r w:rsidRPr="002D5CBE">
        <w:rPr>
          <w:rFonts w:ascii="Calibri" w:eastAsia="ＭＳ ゴシック" w:hAnsi="Calibri" w:cs="Calibri"/>
          <w:b/>
          <w:bCs/>
          <w:kern w:val="0"/>
          <w:sz w:val="22"/>
          <w:szCs w:val="22"/>
        </w:rPr>
        <w:t xml:space="preserve"> </w:t>
      </w:r>
      <w:r w:rsidRPr="002D5CBE">
        <w:rPr>
          <w:rFonts w:ascii="Calibri" w:eastAsia="ＭＳ ゴシック" w:hAnsi="Calibri" w:cs="Calibri"/>
          <w:b/>
          <w:bCs/>
          <w:kern w:val="0"/>
          <w:sz w:val="22"/>
          <w:szCs w:val="22"/>
        </w:rPr>
        <w:t>ポリシーを実践するプロセスが整備されていること。</w:t>
      </w:r>
    </w:p>
    <w:p w14:paraId="111BD87B"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lang w:eastAsia="en-US"/>
        </w:rPr>
        <w:t>検証すべき証跡：</w:t>
      </w:r>
    </w:p>
    <w:p w14:paraId="744C9656" w14:textId="77777777" w:rsidR="00BA0057" w:rsidRPr="00BA0057" w:rsidRDefault="00BA0057" w:rsidP="00BA0057">
      <w:pPr>
        <w:numPr>
          <w:ilvl w:val="3"/>
          <w:numId w:val="20"/>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コントリビューション</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ポリシーがコントリビューションを許容するものである場合、</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コントリビューションを統制する手続きが文書化されている。</w:t>
      </w:r>
    </w:p>
    <w:p w14:paraId="39304F2A"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論拠：</w:t>
      </w:r>
    </w:p>
    <w:p w14:paraId="0D59C3B8" w14:textId="77777777" w:rsidR="00BA0057" w:rsidRPr="00BA0057" w:rsidRDefault="00BA0057" w:rsidP="00BA0057">
      <w:pPr>
        <w:ind w:left="1280" w:right="325"/>
        <w:rPr>
          <w:rFonts w:ascii="Calibri" w:eastAsia="ＭＳ ゴシック" w:hAnsi="Calibri" w:cs="Calibri"/>
          <w:kern w:val="0"/>
          <w:sz w:val="22"/>
          <w:szCs w:val="22"/>
        </w:rPr>
      </w:pPr>
      <w:r w:rsidRPr="00BA0057">
        <w:rPr>
          <w:rFonts w:ascii="Calibri" w:eastAsia="ＭＳ ゴシック" w:hAnsi="Calibri" w:cs="Calibri"/>
          <w:kern w:val="0"/>
          <w:sz w:val="22"/>
          <w:szCs w:val="22"/>
        </w:rPr>
        <w:t>組織が公的に</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にコントリビュートする方法について文書化されたプロセスを有することを確かなものにします。コントリビューションが許容されてない場合においても、ポリシーは存在した方がよいでしょう。そのような状況においてはプロセスが存在しないと理解され、本要件が満たされたことになります。</w:t>
      </w:r>
    </w:p>
    <w:p w14:paraId="47B62BEE" w14:textId="77777777" w:rsidR="00BA0057" w:rsidRPr="00BA0057" w:rsidRDefault="00BA0057" w:rsidP="00BA0057">
      <w:pPr>
        <w:rPr>
          <w:rFonts w:ascii="Arial" w:eastAsia="ＭＳ Ｐゴシック" w:hAnsi="Arial" w:cs="Calibri"/>
          <w:kern w:val="0"/>
          <w:sz w:val="22"/>
          <w:szCs w:val="22"/>
        </w:rPr>
      </w:pPr>
    </w:p>
    <w:p w14:paraId="32C02B3E" w14:textId="77777777" w:rsidR="00BA0057" w:rsidRPr="00BA0057" w:rsidRDefault="00BA0057" w:rsidP="00BA0057">
      <w:pPr>
        <w:rPr>
          <w:rFonts w:ascii="Arial" w:eastAsia="ＭＳ Ｐゴシック" w:hAnsi="Arial" w:cs="Calibri"/>
          <w:kern w:val="0"/>
          <w:sz w:val="22"/>
          <w:szCs w:val="22"/>
        </w:rPr>
        <w:sectPr w:rsidR="00BA0057" w:rsidRPr="00BA0057" w:rsidSect="005D0201">
          <w:pgSz w:w="11907" w:h="16840" w:code="9"/>
          <w:pgMar w:top="1134" w:right="1191" w:bottom="1021" w:left="1134" w:header="567" w:footer="1417" w:gutter="0"/>
          <w:cols w:space="720"/>
          <w:docGrid w:linePitch="299"/>
        </w:sectPr>
      </w:pPr>
    </w:p>
    <w:p w14:paraId="1147C4F0" w14:textId="77777777" w:rsidR="00BA0057" w:rsidRPr="00BA0057" w:rsidRDefault="00BA0057" w:rsidP="00BA0057">
      <w:pPr>
        <w:spacing w:beforeLines="100" w:before="240"/>
        <w:ind w:left="561"/>
        <w:outlineLvl w:val="1"/>
        <w:rPr>
          <w:rFonts w:ascii="Cambria" w:eastAsia="ＭＳ 明朝" w:hAnsi="Calibri" w:cs="Calibri"/>
          <w:b/>
          <w:color w:val="4F81BC"/>
          <w:kern w:val="0"/>
          <w:sz w:val="24"/>
          <w:szCs w:val="22"/>
        </w:rPr>
      </w:pPr>
      <w:bookmarkStart w:id="205" w:name="_bookmark8"/>
      <w:bookmarkStart w:id="206" w:name="_Toc480816643"/>
      <w:bookmarkStart w:id="207" w:name="_Toc483131402"/>
      <w:bookmarkStart w:id="208" w:name="_Toc483132254"/>
      <w:bookmarkEnd w:id="205"/>
      <w:r w:rsidRPr="00BA0057">
        <w:rPr>
          <w:rFonts w:ascii="Cambria" w:eastAsia="Calibri" w:hAnsi="Calibri" w:cs="Calibri"/>
          <w:b/>
          <w:color w:val="4F81BC"/>
          <w:kern w:val="0"/>
          <w:sz w:val="24"/>
          <w:szCs w:val="22"/>
          <w:lang w:eastAsia="en-US"/>
        </w:rPr>
        <w:lastRenderedPageBreak/>
        <w:t>G6: OpenChain</w:t>
      </w:r>
      <w:r w:rsidRPr="00BA0057">
        <w:rPr>
          <w:rFonts w:ascii="Cambria" w:eastAsia="Calibri" w:hAnsi="Calibri" w:cs="Calibri"/>
          <w:b/>
          <w:color w:val="4F81BC"/>
          <w:kern w:val="0"/>
          <w:sz w:val="24"/>
          <w:szCs w:val="22"/>
          <w:lang w:eastAsia="en-US"/>
        </w:rPr>
        <w:t>要件適合の認定</w:t>
      </w:r>
      <w:bookmarkEnd w:id="206"/>
      <w:bookmarkEnd w:id="207"/>
      <w:bookmarkEnd w:id="208"/>
    </w:p>
    <w:p w14:paraId="095AF5BF" w14:textId="77777777" w:rsidR="00BA0057" w:rsidRPr="00BA0057" w:rsidRDefault="00BA0057" w:rsidP="00BA0057">
      <w:pPr>
        <w:numPr>
          <w:ilvl w:val="1"/>
          <w:numId w:val="1"/>
        </w:numPr>
        <w:tabs>
          <w:tab w:val="left" w:pos="1281"/>
        </w:tabs>
        <w:spacing w:beforeLines="100" w:before="240"/>
        <w:ind w:right="930"/>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組織が</w:t>
      </w:r>
      <w:r w:rsidRPr="00BA0057">
        <w:rPr>
          <w:rFonts w:ascii="Calibri" w:eastAsia="ＭＳ ゴシック" w:hAnsi="Calibri" w:cs="Calibri"/>
          <w:b/>
          <w:bCs/>
          <w:kern w:val="0"/>
          <w:sz w:val="22"/>
          <w:szCs w:val="22"/>
        </w:rPr>
        <w:t>OpenChain</w:t>
      </w:r>
      <w:r w:rsidRPr="00BA0057">
        <w:rPr>
          <w:rFonts w:ascii="Calibri" w:eastAsia="ＭＳ ゴシック" w:hAnsi="Calibri" w:cs="Calibri"/>
          <w:b/>
          <w:bCs/>
          <w:kern w:val="0"/>
          <w:sz w:val="22"/>
          <w:szCs w:val="22"/>
        </w:rPr>
        <w:t>に適合していると認定されるためには、本</w:t>
      </w:r>
      <w:r w:rsidRPr="00BA0057">
        <w:rPr>
          <w:rFonts w:ascii="Calibri" w:eastAsia="ＭＳ ゴシック" w:hAnsi="Calibri" w:cs="Calibri"/>
          <w:b/>
          <w:bCs/>
          <w:kern w:val="0"/>
          <w:sz w:val="22"/>
          <w:szCs w:val="22"/>
        </w:rPr>
        <w:t>OpenChain</w:t>
      </w:r>
      <w:r w:rsidRPr="00BA0057">
        <w:rPr>
          <w:rFonts w:ascii="Calibri" w:eastAsia="ＭＳ ゴシック" w:hAnsi="Calibri" w:cs="Calibri"/>
          <w:b/>
          <w:bCs/>
          <w:kern w:val="0"/>
          <w:sz w:val="22"/>
          <w:szCs w:val="22"/>
        </w:rPr>
        <w:t>仕様書第</w:t>
      </w:r>
      <w:r w:rsidRPr="00BA0057">
        <w:rPr>
          <w:rFonts w:ascii="Calibri" w:eastAsia="ＭＳ ゴシック" w:hAnsi="Calibri" w:cs="Calibri"/>
          <w:b/>
          <w:bCs/>
          <w:kern w:val="0"/>
          <w:sz w:val="22"/>
          <w:szCs w:val="22"/>
        </w:rPr>
        <w:t>1.1</w:t>
      </w:r>
      <w:r w:rsidRPr="00BA0057">
        <w:rPr>
          <w:rFonts w:ascii="Calibri" w:eastAsia="ＭＳ ゴシック" w:hAnsi="Calibri" w:cs="Calibri"/>
          <w:b/>
          <w:bCs/>
          <w:kern w:val="0"/>
          <w:sz w:val="22"/>
          <w:szCs w:val="22"/>
        </w:rPr>
        <w:t>版に記載された基準を満たす</w:t>
      </w:r>
      <w:r w:rsidRPr="00BA0057">
        <w:rPr>
          <w:rFonts w:ascii="Calibri" w:eastAsia="ＭＳ ゴシック" w:hAnsi="Calibri" w:cs="Calibri"/>
          <w:b/>
          <w:bCs/>
          <w:kern w:val="0"/>
          <w:sz w:val="22"/>
          <w:szCs w:val="22"/>
        </w:rPr>
        <w:t>FOSS</w:t>
      </w:r>
      <w:r w:rsidRPr="00BA0057">
        <w:rPr>
          <w:rFonts w:ascii="Calibri" w:eastAsia="ＭＳ ゴシック" w:hAnsi="Calibri" w:cs="Calibri"/>
          <w:b/>
          <w:bCs/>
          <w:kern w:val="0"/>
          <w:sz w:val="22"/>
          <w:szCs w:val="22"/>
        </w:rPr>
        <w:t>マネジメント</w:t>
      </w:r>
      <w:r w:rsidRPr="00BA0057">
        <w:rPr>
          <w:rFonts w:ascii="Calibri" w:eastAsia="ＭＳ ゴシック" w:hAnsi="Calibri" w:cs="Calibri"/>
          <w:b/>
          <w:bCs/>
          <w:kern w:val="0"/>
          <w:sz w:val="22"/>
          <w:szCs w:val="22"/>
        </w:rPr>
        <w:t xml:space="preserve"> </w:t>
      </w:r>
      <w:r w:rsidRPr="00BA0057">
        <w:rPr>
          <w:rFonts w:ascii="Calibri" w:eastAsia="ＭＳ ゴシック" w:hAnsi="Calibri" w:cs="Calibri"/>
          <w:b/>
          <w:bCs/>
          <w:kern w:val="0"/>
          <w:sz w:val="22"/>
          <w:szCs w:val="22"/>
        </w:rPr>
        <w:t>プログラムを有していることを確認する必要がある。</w:t>
      </w:r>
    </w:p>
    <w:p w14:paraId="0192499A"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lang w:eastAsia="en-US"/>
        </w:rPr>
        <w:t>検証すべき証跡：</w:t>
      </w:r>
    </w:p>
    <w:p w14:paraId="641E48AC" w14:textId="77777777" w:rsidR="00BA0057" w:rsidRPr="00BA0057" w:rsidRDefault="00BA0057" w:rsidP="00BA0057">
      <w:pPr>
        <w:numPr>
          <w:ilvl w:val="3"/>
          <w:numId w:val="21"/>
        </w:numPr>
        <w:tabs>
          <w:tab w:val="left" w:pos="1641"/>
        </w:tabs>
        <w:ind w:left="1984" w:rightChars="200" w:right="420"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その組織に本</w:t>
      </w:r>
      <w:r w:rsidRPr="00BA0057">
        <w:rPr>
          <w:rFonts w:ascii="Calibri" w:eastAsia="ＭＳ ゴシック" w:hAnsi="Calibri" w:cs="Calibri"/>
          <w:kern w:val="0"/>
          <w:sz w:val="22"/>
          <w:szCs w:val="22"/>
        </w:rPr>
        <w:t>OpenChain</w:t>
      </w:r>
      <w:r w:rsidRPr="00BA0057">
        <w:rPr>
          <w:rFonts w:ascii="Calibri" w:eastAsia="ＭＳ ゴシック" w:hAnsi="Calibri" w:cs="Calibri"/>
          <w:kern w:val="0"/>
          <w:sz w:val="22"/>
          <w:szCs w:val="22"/>
        </w:rPr>
        <w:t>仕様書第</w:t>
      </w:r>
      <w:r w:rsidRPr="00BA0057">
        <w:rPr>
          <w:rFonts w:ascii="Calibri" w:eastAsia="ＭＳ ゴシック" w:hAnsi="Calibri" w:cs="Calibri"/>
          <w:kern w:val="0"/>
          <w:sz w:val="22"/>
          <w:szCs w:val="22"/>
        </w:rPr>
        <w:t>1.1</w:t>
      </w:r>
      <w:r w:rsidR="00E211CB">
        <w:rPr>
          <w:rFonts w:ascii="Calibri" w:eastAsia="ＭＳ ゴシック" w:hAnsi="Calibri" w:cs="Calibri"/>
          <w:kern w:val="0"/>
          <w:sz w:val="22"/>
          <w:szCs w:val="22"/>
        </w:rPr>
        <w:t>版の</w:t>
      </w:r>
      <w:r w:rsidR="00E211CB">
        <w:rPr>
          <w:rFonts w:ascii="Calibri" w:eastAsia="ＭＳ ゴシック" w:hAnsi="Calibri" w:cs="Calibri" w:hint="eastAsia"/>
          <w:kern w:val="0"/>
          <w:sz w:val="22"/>
          <w:szCs w:val="22"/>
        </w:rPr>
        <w:t>すべ</w:t>
      </w:r>
      <w:r w:rsidR="00AB0B2F">
        <w:rPr>
          <w:rFonts w:ascii="Calibri" w:eastAsia="ＭＳ ゴシック" w:hAnsi="Calibri" w:cs="Calibri"/>
          <w:kern w:val="0"/>
          <w:sz w:val="22"/>
          <w:szCs w:val="22"/>
        </w:rPr>
        <w:t>ての要件</w:t>
      </w:r>
      <w:r w:rsidR="00AB0B2F">
        <w:rPr>
          <w:rFonts w:ascii="Calibri" w:eastAsia="ＭＳ ゴシック" w:hAnsi="Calibri" w:cs="Calibri" w:hint="eastAsia"/>
          <w:kern w:val="0"/>
          <w:sz w:val="22"/>
          <w:szCs w:val="22"/>
        </w:rPr>
        <w:t>を満たした</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マネジメント</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プログラムが存在することを確認する。</w:t>
      </w:r>
    </w:p>
    <w:p w14:paraId="78D6E35F"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論拠：</w:t>
      </w:r>
    </w:p>
    <w:p w14:paraId="66DDA699" w14:textId="77777777" w:rsidR="00BA0057" w:rsidRPr="00BA0057" w:rsidRDefault="00BA0057" w:rsidP="00BA0057">
      <w:pPr>
        <w:ind w:left="1280" w:right="469"/>
        <w:rPr>
          <w:rFonts w:ascii="Calibri" w:eastAsia="ＭＳ ゴシック" w:hAnsi="Calibri" w:cs="Calibri"/>
          <w:kern w:val="0"/>
          <w:sz w:val="22"/>
          <w:szCs w:val="22"/>
        </w:rPr>
      </w:pPr>
      <w:r w:rsidRPr="00BA0057">
        <w:rPr>
          <w:rFonts w:ascii="Calibri" w:eastAsia="ＭＳ ゴシック" w:hAnsi="Calibri" w:cs="Calibri"/>
          <w:kern w:val="0"/>
          <w:sz w:val="22"/>
          <w:szCs w:val="22"/>
        </w:rPr>
        <w:t>組織が</w:t>
      </w:r>
      <w:r w:rsidRPr="00BA0057">
        <w:rPr>
          <w:rFonts w:ascii="Calibri" w:eastAsia="ＭＳ ゴシック" w:hAnsi="Calibri" w:cs="Calibri"/>
          <w:kern w:val="0"/>
          <w:sz w:val="22"/>
          <w:szCs w:val="22"/>
        </w:rPr>
        <w:t>OpenChain</w:t>
      </w:r>
      <w:r w:rsidRPr="00BA0057">
        <w:rPr>
          <w:rFonts w:ascii="Calibri" w:eastAsia="ＭＳ ゴシック" w:hAnsi="Calibri" w:cs="Calibri"/>
          <w:kern w:val="0"/>
          <w:sz w:val="22"/>
          <w:szCs w:val="22"/>
        </w:rPr>
        <w:t>に適合したプログラムを有してい</w:t>
      </w:r>
      <w:r w:rsidR="004C23F7">
        <w:rPr>
          <w:rFonts w:ascii="Calibri" w:eastAsia="ＭＳ ゴシック" w:hAnsi="Calibri" w:cs="Calibri"/>
          <w:kern w:val="0"/>
          <w:sz w:val="22"/>
          <w:szCs w:val="22"/>
        </w:rPr>
        <w:t>ると宣言した場合、当該プログラムが本仕様書の</w:t>
      </w:r>
      <w:r w:rsidR="004C23F7" w:rsidRPr="004C23F7">
        <w:rPr>
          <w:rFonts w:ascii="Calibri" w:eastAsia="ＭＳ ゴシック" w:hAnsi="Calibri" w:cs="Calibri"/>
          <w:kern w:val="0"/>
          <w:sz w:val="22"/>
          <w:szCs w:val="22"/>
          <w:u w:val="single"/>
        </w:rPr>
        <w:t>すべての</w:t>
      </w:r>
      <w:r w:rsidR="004C23F7">
        <w:rPr>
          <w:rFonts w:ascii="Calibri" w:eastAsia="ＭＳ ゴシック" w:hAnsi="Calibri" w:cs="Calibri"/>
          <w:kern w:val="0"/>
          <w:sz w:val="22"/>
          <w:szCs w:val="22"/>
        </w:rPr>
        <w:t>要件</w:t>
      </w:r>
      <w:r w:rsidR="00F7692A">
        <w:rPr>
          <w:rFonts w:ascii="Calibri" w:eastAsia="ＭＳ ゴシック" w:hAnsi="Calibri" w:cs="Calibri" w:hint="eastAsia"/>
          <w:kern w:val="0"/>
          <w:sz w:val="22"/>
          <w:szCs w:val="22"/>
        </w:rPr>
        <w:t>を満たしている</w:t>
      </w:r>
      <w:r w:rsidRPr="00BA0057">
        <w:rPr>
          <w:rFonts w:ascii="Calibri" w:eastAsia="ＭＳ ゴシック" w:hAnsi="Calibri" w:cs="Calibri"/>
          <w:kern w:val="0"/>
          <w:sz w:val="22"/>
          <w:szCs w:val="22"/>
        </w:rPr>
        <w:t>ことを確かなものにします。これらの要件に部分的に準拠しているだけでは</w:t>
      </w:r>
      <w:r w:rsidRPr="00BA0057">
        <w:rPr>
          <w:rFonts w:ascii="Calibri" w:eastAsia="ＭＳ ゴシック" w:hAnsi="Calibri" w:cs="Calibri"/>
          <w:kern w:val="0"/>
          <w:sz w:val="22"/>
          <w:szCs w:val="22"/>
        </w:rPr>
        <w:t>OpenChain</w:t>
      </w:r>
      <w:r w:rsidRPr="00BA0057">
        <w:rPr>
          <w:rFonts w:ascii="Calibri" w:eastAsia="ＭＳ ゴシック" w:hAnsi="Calibri" w:cs="Calibri"/>
          <w:kern w:val="0"/>
          <w:sz w:val="22"/>
          <w:szCs w:val="22"/>
        </w:rPr>
        <w:t>適合認定を保証するに十分なものとはみなされません。</w:t>
      </w:r>
    </w:p>
    <w:p w14:paraId="604D3BC8" w14:textId="77777777" w:rsidR="00BA0057" w:rsidRPr="00BA0057" w:rsidRDefault="00BA0057" w:rsidP="00BA0057">
      <w:pPr>
        <w:numPr>
          <w:ilvl w:val="1"/>
          <w:numId w:val="1"/>
        </w:numPr>
        <w:tabs>
          <w:tab w:val="left" w:pos="1281"/>
        </w:tabs>
        <w:spacing w:beforeLines="100" w:before="240"/>
        <w:ind w:right="930"/>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本版の仕様書への適合は、適合が認定された日から</w:t>
      </w:r>
      <w:r w:rsidRPr="00BA0057">
        <w:rPr>
          <w:rFonts w:ascii="Calibri" w:eastAsia="ＭＳ ゴシック" w:hAnsi="Calibri" w:cs="Calibri"/>
          <w:b/>
          <w:bCs/>
          <w:kern w:val="0"/>
          <w:sz w:val="22"/>
          <w:szCs w:val="22"/>
        </w:rPr>
        <w:t>18</w:t>
      </w:r>
      <w:r w:rsidR="00C60304">
        <w:rPr>
          <w:rFonts w:ascii="Calibri" w:eastAsia="ＭＳ ゴシック" w:hAnsi="Calibri" w:cs="Calibri"/>
          <w:b/>
          <w:bCs/>
          <w:kern w:val="0"/>
          <w:sz w:val="22"/>
          <w:szCs w:val="22"/>
        </w:rPr>
        <w:t>か月間持続</w:t>
      </w:r>
      <w:r w:rsidR="00C60304">
        <w:rPr>
          <w:rFonts w:ascii="Calibri" w:eastAsia="ＭＳ ゴシック" w:hAnsi="Calibri" w:cs="Calibri" w:hint="eastAsia"/>
          <w:b/>
          <w:bCs/>
          <w:kern w:val="0"/>
          <w:sz w:val="22"/>
          <w:szCs w:val="22"/>
        </w:rPr>
        <w:t>する</w:t>
      </w:r>
      <w:r w:rsidR="000F3B70">
        <w:rPr>
          <w:rFonts w:ascii="Calibri" w:eastAsia="ＭＳ ゴシック" w:hAnsi="Calibri" w:cs="Calibri"/>
          <w:b/>
          <w:bCs/>
          <w:kern w:val="0"/>
          <w:sz w:val="22"/>
          <w:szCs w:val="22"/>
        </w:rPr>
        <w:t>。適合認定</w:t>
      </w:r>
      <w:r w:rsidR="000F3B70">
        <w:rPr>
          <w:rFonts w:ascii="Calibri" w:eastAsia="ＭＳ ゴシック" w:hAnsi="Calibri" w:cs="Calibri" w:hint="eastAsia"/>
          <w:b/>
          <w:bCs/>
          <w:kern w:val="0"/>
          <w:sz w:val="22"/>
          <w:szCs w:val="22"/>
        </w:rPr>
        <w:t>の</w:t>
      </w:r>
      <w:r w:rsidRPr="00BA0057">
        <w:rPr>
          <w:rFonts w:ascii="Calibri" w:eastAsia="ＭＳ ゴシック" w:hAnsi="Calibri" w:cs="Calibri"/>
          <w:b/>
          <w:bCs/>
          <w:kern w:val="0"/>
          <w:sz w:val="22"/>
          <w:szCs w:val="22"/>
        </w:rPr>
        <w:t>ための要件は</w:t>
      </w:r>
      <w:r w:rsidRPr="00BA0057">
        <w:rPr>
          <w:rFonts w:ascii="Calibri" w:eastAsia="ＭＳ ゴシック" w:hAnsi="Calibri" w:cs="Calibri"/>
          <w:b/>
          <w:bCs/>
          <w:kern w:val="0"/>
          <w:sz w:val="22"/>
          <w:szCs w:val="22"/>
        </w:rPr>
        <w:t>OpenChain</w:t>
      </w:r>
      <w:r w:rsidRPr="00BA0057">
        <w:rPr>
          <w:rFonts w:ascii="Calibri" w:eastAsia="ＭＳ ゴシック" w:hAnsi="Calibri" w:cs="Calibri"/>
          <w:b/>
          <w:bCs/>
          <w:kern w:val="0"/>
          <w:sz w:val="22"/>
          <w:szCs w:val="22"/>
        </w:rPr>
        <w:t>プロジェクトの</w:t>
      </w:r>
      <w:r w:rsidRPr="00BA0057">
        <w:rPr>
          <w:rFonts w:ascii="Calibri" w:eastAsia="ＭＳ ゴシック" w:hAnsi="Calibri" w:cs="Calibri"/>
          <w:b/>
          <w:bCs/>
          <w:kern w:val="0"/>
          <w:sz w:val="22"/>
          <w:szCs w:val="22"/>
        </w:rPr>
        <w:t>Web</w:t>
      </w:r>
      <w:r w:rsidR="00C60304">
        <w:rPr>
          <w:rFonts w:ascii="Calibri" w:eastAsia="ＭＳ ゴシック" w:hAnsi="Calibri" w:cs="Calibri"/>
          <w:b/>
          <w:bCs/>
          <w:kern w:val="0"/>
          <w:sz w:val="22"/>
          <w:szCs w:val="22"/>
        </w:rPr>
        <w:t>サイトで確認でき</w:t>
      </w:r>
      <w:r w:rsidR="00C60304">
        <w:rPr>
          <w:rFonts w:ascii="Calibri" w:eastAsia="ＭＳ ゴシック" w:hAnsi="Calibri" w:cs="Calibri" w:hint="eastAsia"/>
          <w:b/>
          <w:bCs/>
          <w:kern w:val="0"/>
          <w:sz w:val="22"/>
          <w:szCs w:val="22"/>
        </w:rPr>
        <w:t>る</w:t>
      </w:r>
      <w:r w:rsidRPr="00BA0057">
        <w:rPr>
          <w:rFonts w:ascii="Calibri" w:eastAsia="ＭＳ ゴシック" w:hAnsi="Calibri" w:cs="Calibri"/>
          <w:b/>
          <w:bCs/>
          <w:kern w:val="0"/>
          <w:sz w:val="22"/>
          <w:szCs w:val="22"/>
        </w:rPr>
        <w:t>。</w:t>
      </w:r>
    </w:p>
    <w:p w14:paraId="0DFB5FB2"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検証すべき証跡：</w:t>
      </w:r>
    </w:p>
    <w:p w14:paraId="7F92E2B0" w14:textId="77777777" w:rsidR="00BA0057" w:rsidRPr="00BA0057" w:rsidRDefault="001C4E5B" w:rsidP="001C4E5B">
      <w:pPr>
        <w:numPr>
          <w:ilvl w:val="0"/>
          <w:numId w:val="23"/>
        </w:numPr>
        <w:tabs>
          <w:tab w:val="left" w:pos="1641"/>
        </w:tabs>
        <w:ind w:left="1984" w:rightChars="200" w:right="420" w:hanging="680"/>
        <w:rPr>
          <w:rFonts w:ascii="Calibri" w:eastAsia="ＭＳ ゴシック" w:hAnsi="Calibri" w:cs="Calibri"/>
          <w:kern w:val="0"/>
          <w:sz w:val="22"/>
          <w:szCs w:val="22"/>
        </w:rPr>
      </w:pPr>
      <w:r w:rsidRPr="001C4E5B">
        <w:rPr>
          <w:rFonts w:ascii="Calibri" w:eastAsia="ＭＳ ゴシック" w:hAnsi="Calibri" w:cs="Calibri" w:hint="eastAsia"/>
          <w:kern w:val="0"/>
          <w:sz w:val="22"/>
          <w:szCs w:val="22"/>
        </w:rPr>
        <w:t>本</w:t>
      </w:r>
      <w:r w:rsidRPr="001C4E5B">
        <w:rPr>
          <w:rFonts w:ascii="Calibri" w:eastAsia="ＭＳ ゴシック" w:hAnsi="Calibri" w:cs="Calibri" w:hint="eastAsia"/>
          <w:kern w:val="0"/>
          <w:sz w:val="22"/>
          <w:szCs w:val="22"/>
        </w:rPr>
        <w:t>OpenChain</w:t>
      </w:r>
      <w:r w:rsidRPr="001C4E5B">
        <w:rPr>
          <w:rFonts w:ascii="Calibri" w:eastAsia="ＭＳ ゴシック" w:hAnsi="Calibri" w:cs="Calibri" w:hint="eastAsia"/>
          <w:kern w:val="0"/>
          <w:sz w:val="22"/>
          <w:szCs w:val="22"/>
        </w:rPr>
        <w:t>仕様書第</w:t>
      </w:r>
      <w:r w:rsidRPr="001C4E5B">
        <w:rPr>
          <w:rFonts w:ascii="Calibri" w:eastAsia="ＭＳ ゴシック" w:hAnsi="Calibri" w:cs="Calibri" w:hint="eastAsia"/>
          <w:kern w:val="0"/>
          <w:sz w:val="22"/>
          <w:szCs w:val="22"/>
        </w:rPr>
        <w:t>1.1</w:t>
      </w:r>
      <w:r w:rsidRPr="001C4E5B">
        <w:rPr>
          <w:rFonts w:ascii="Calibri" w:eastAsia="ＭＳ ゴシック" w:hAnsi="Calibri" w:cs="Calibri" w:hint="eastAsia"/>
          <w:kern w:val="0"/>
          <w:sz w:val="22"/>
          <w:szCs w:val="22"/>
        </w:rPr>
        <w:t>版の要件すべてを満たし、</w:t>
      </w:r>
      <w:del w:id="209" w:author="工内隆" w:date="2017-05-29T17:22:00Z">
        <w:r w:rsidRPr="001C4E5B" w:rsidDel="00D272D4">
          <w:rPr>
            <w:rFonts w:ascii="Calibri" w:eastAsia="ＭＳ ゴシック" w:hAnsi="Calibri" w:cs="Calibri" w:hint="eastAsia"/>
            <w:kern w:val="0"/>
            <w:sz w:val="22"/>
            <w:szCs w:val="22"/>
          </w:rPr>
          <w:delText>過去</w:delText>
        </w:r>
      </w:del>
      <w:commentRangeStart w:id="210"/>
      <w:r w:rsidRPr="001C4E5B">
        <w:rPr>
          <w:rFonts w:ascii="Calibri" w:eastAsia="ＭＳ ゴシック" w:hAnsi="Calibri" w:cs="Calibri" w:hint="eastAsia"/>
          <w:kern w:val="0"/>
          <w:sz w:val="22"/>
          <w:szCs w:val="22"/>
        </w:rPr>
        <w:t>18</w:t>
      </w:r>
      <w:commentRangeEnd w:id="210"/>
      <w:r w:rsidR="00D272D4">
        <w:rPr>
          <w:rStyle w:val="af2"/>
        </w:rPr>
        <w:commentReference w:id="210"/>
      </w:r>
      <w:r w:rsidRPr="001C4E5B">
        <w:rPr>
          <w:rFonts w:ascii="Calibri" w:eastAsia="ＭＳ ゴシック" w:hAnsi="Calibri" w:cs="Calibri" w:hint="eastAsia"/>
          <w:kern w:val="0"/>
          <w:sz w:val="22"/>
          <w:szCs w:val="22"/>
        </w:rPr>
        <w:t>ヶ月</w:t>
      </w:r>
      <w:ins w:id="211" w:author="工内隆" w:date="2017-05-29T17:23:00Z">
        <w:r w:rsidR="00D272D4">
          <w:rPr>
            <w:rFonts w:ascii="Calibri" w:eastAsia="ＭＳ ゴシック" w:hAnsi="Calibri" w:cs="Calibri" w:hint="eastAsia"/>
            <w:kern w:val="0"/>
            <w:sz w:val="22"/>
            <w:szCs w:val="22"/>
          </w:rPr>
          <w:t>間にわたって</w:t>
        </w:r>
      </w:ins>
      <w:del w:id="212" w:author="工内隆" w:date="2017-05-29T17:23:00Z">
        <w:r w:rsidRPr="001C4E5B" w:rsidDel="00D272D4">
          <w:rPr>
            <w:rFonts w:ascii="Calibri" w:eastAsia="ＭＳ ゴシック" w:hAnsi="Calibri" w:cs="Calibri" w:hint="eastAsia"/>
            <w:kern w:val="0"/>
            <w:sz w:val="22"/>
            <w:szCs w:val="22"/>
          </w:rPr>
          <w:delText>以内に</w:delText>
        </w:r>
      </w:del>
      <w:r w:rsidRPr="001C4E5B">
        <w:rPr>
          <w:rFonts w:ascii="Calibri" w:eastAsia="ＭＳ ゴシック" w:hAnsi="Calibri" w:cs="Calibri" w:hint="eastAsia"/>
          <w:kern w:val="0"/>
          <w:sz w:val="22"/>
          <w:szCs w:val="22"/>
        </w:rPr>
        <w:t>適合認定を達成した</w:t>
      </w:r>
      <w:r w:rsidRPr="001C4E5B">
        <w:rPr>
          <w:rFonts w:ascii="Calibri" w:eastAsia="ＭＳ ゴシック" w:hAnsi="Calibri" w:cs="Calibri" w:hint="eastAsia"/>
          <w:kern w:val="0"/>
          <w:sz w:val="22"/>
          <w:szCs w:val="22"/>
        </w:rPr>
        <w:t>FOSS</w:t>
      </w:r>
      <w:r w:rsidRPr="001C4E5B">
        <w:rPr>
          <w:rFonts w:ascii="Calibri" w:eastAsia="ＭＳ ゴシック" w:hAnsi="Calibri" w:cs="Calibri" w:hint="eastAsia"/>
          <w:kern w:val="0"/>
          <w:sz w:val="22"/>
          <w:szCs w:val="22"/>
        </w:rPr>
        <w:t>マネジメント</w:t>
      </w:r>
      <w:r w:rsidRPr="001C4E5B">
        <w:rPr>
          <w:rFonts w:ascii="Calibri" w:eastAsia="ＭＳ ゴシック" w:hAnsi="Calibri" w:cs="Calibri" w:hint="eastAsia"/>
          <w:kern w:val="0"/>
          <w:sz w:val="22"/>
          <w:szCs w:val="22"/>
        </w:rPr>
        <w:t xml:space="preserve"> </w:t>
      </w:r>
      <w:r w:rsidRPr="001C4E5B">
        <w:rPr>
          <w:rFonts w:ascii="Calibri" w:eastAsia="ＭＳ ゴシック" w:hAnsi="Calibri" w:cs="Calibri" w:hint="eastAsia"/>
          <w:kern w:val="0"/>
          <w:sz w:val="22"/>
          <w:szCs w:val="22"/>
        </w:rPr>
        <w:t>プログラムがその組織に存在することを確認する</w:t>
      </w:r>
      <w:r w:rsidR="00BA0057" w:rsidRPr="00BA0057">
        <w:rPr>
          <w:rFonts w:ascii="Calibri" w:eastAsia="ＭＳ ゴシック" w:hAnsi="Calibri" w:cs="Calibri"/>
          <w:kern w:val="0"/>
          <w:sz w:val="22"/>
          <w:szCs w:val="22"/>
        </w:rPr>
        <w:t>。</w:t>
      </w:r>
    </w:p>
    <w:p w14:paraId="410F6E87"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論拠：</w:t>
      </w:r>
    </w:p>
    <w:p w14:paraId="080FFCCD" w14:textId="77777777" w:rsidR="00BA0057" w:rsidRPr="00BA0057" w:rsidRDefault="00BA0057" w:rsidP="00BA0057">
      <w:pPr>
        <w:ind w:left="1280" w:right="469"/>
        <w:rPr>
          <w:rFonts w:ascii="Calibri" w:eastAsia="ＭＳ ゴシック" w:hAnsi="Calibri" w:cs="Calibri"/>
          <w:kern w:val="0"/>
          <w:sz w:val="22"/>
          <w:szCs w:val="22"/>
        </w:rPr>
      </w:pPr>
      <w:r w:rsidRPr="00BA0057">
        <w:rPr>
          <w:rFonts w:ascii="Calibri" w:eastAsia="ＭＳ ゴシック" w:hAnsi="Calibri" w:cs="Calibri"/>
          <w:kern w:val="0"/>
          <w:sz w:val="22"/>
          <w:szCs w:val="22"/>
        </w:rPr>
        <w:t>その組織</w:t>
      </w:r>
      <w:r w:rsidR="0011132B">
        <w:rPr>
          <w:rFonts w:ascii="Calibri" w:eastAsia="ＭＳ ゴシック" w:hAnsi="Calibri" w:cs="Calibri"/>
          <w:kern w:val="0"/>
          <w:sz w:val="22"/>
          <w:szCs w:val="22"/>
        </w:rPr>
        <w:t>が一定期間</w:t>
      </w:r>
      <w:ins w:id="213" w:author="工内隆" w:date="2017-05-29T17:24:00Z">
        <w:r w:rsidR="00D272D4">
          <w:rPr>
            <w:rFonts w:ascii="Calibri" w:eastAsia="ＭＳ ゴシック" w:hAnsi="Calibri" w:cs="Calibri" w:hint="eastAsia"/>
            <w:kern w:val="0"/>
            <w:sz w:val="22"/>
            <w:szCs w:val="22"/>
          </w:rPr>
          <w:t>に</w:t>
        </w:r>
      </w:ins>
      <w:ins w:id="214" w:author="工内隆" w:date="2017-05-29T17:25:00Z">
        <w:r w:rsidR="00D272D4">
          <w:rPr>
            <w:rFonts w:ascii="Calibri" w:eastAsia="ＭＳ ゴシック" w:hAnsi="Calibri" w:cs="Calibri" w:hint="eastAsia"/>
            <w:kern w:val="0"/>
            <w:sz w:val="22"/>
            <w:szCs w:val="22"/>
          </w:rPr>
          <w:t>わたって</w:t>
        </w:r>
      </w:ins>
      <w:del w:id="215" w:author="工内隆" w:date="2017-05-29T17:25:00Z">
        <w:r w:rsidR="0011132B" w:rsidDel="00D272D4">
          <w:rPr>
            <w:rFonts w:ascii="Calibri" w:eastAsia="ＭＳ ゴシック" w:hAnsi="Calibri" w:cs="Calibri"/>
            <w:kern w:val="0"/>
            <w:sz w:val="22"/>
            <w:szCs w:val="22"/>
          </w:rPr>
          <w:delText>を超えて</w:delText>
        </w:r>
      </w:del>
      <w:r w:rsidR="0011132B">
        <w:rPr>
          <w:rFonts w:ascii="Calibri" w:eastAsia="ＭＳ ゴシック" w:hAnsi="Calibri" w:cs="Calibri"/>
          <w:kern w:val="0"/>
          <w:sz w:val="22"/>
          <w:szCs w:val="22"/>
        </w:rPr>
        <w:t>プログラムの適合を主張する場合、本仕様書</w:t>
      </w:r>
      <w:r w:rsidRPr="00BA0057">
        <w:rPr>
          <w:rFonts w:ascii="Calibri" w:eastAsia="ＭＳ ゴシック" w:hAnsi="Calibri" w:cs="Calibri"/>
          <w:kern w:val="0"/>
          <w:sz w:val="22"/>
          <w:szCs w:val="22"/>
        </w:rPr>
        <w:t>に即している状態を保つことが重要となります。本要件は、組織が本仕様書への適合を一定期間</w:t>
      </w:r>
      <w:ins w:id="216" w:author="工内隆" w:date="2017-05-29T17:25:00Z">
        <w:r w:rsidR="00D272D4">
          <w:rPr>
            <w:rFonts w:ascii="Calibri" w:eastAsia="ＭＳ ゴシック" w:hAnsi="Calibri" w:cs="Calibri" w:hint="eastAsia"/>
            <w:kern w:val="0"/>
            <w:sz w:val="22"/>
            <w:szCs w:val="22"/>
          </w:rPr>
          <w:t>にわたって</w:t>
        </w:r>
      </w:ins>
      <w:del w:id="217" w:author="工内隆" w:date="2017-05-29T17:25:00Z">
        <w:r w:rsidRPr="00BA0057" w:rsidDel="00D272D4">
          <w:rPr>
            <w:rFonts w:ascii="Calibri" w:eastAsia="ＭＳ ゴシック" w:hAnsi="Calibri" w:cs="Calibri"/>
            <w:kern w:val="0"/>
            <w:sz w:val="22"/>
            <w:szCs w:val="22"/>
          </w:rPr>
          <w:delText>超えて</w:delText>
        </w:r>
      </w:del>
      <w:r w:rsidRPr="00BA0057">
        <w:rPr>
          <w:rFonts w:ascii="Calibri" w:eastAsia="ＭＳ ゴシック" w:hAnsi="Calibri" w:cs="Calibri"/>
          <w:kern w:val="0"/>
          <w:sz w:val="22"/>
          <w:szCs w:val="22"/>
        </w:rPr>
        <w:t>主張し続けたい場合に</w:t>
      </w:r>
      <w:del w:id="218" w:author="工内隆" w:date="2017-05-29T17:25:00Z">
        <w:r w:rsidRPr="00BA0057" w:rsidDel="00D272D4">
          <w:rPr>
            <w:rFonts w:ascii="Calibri" w:eastAsia="ＭＳ ゴシック" w:hAnsi="Calibri" w:cs="Calibri"/>
            <w:kern w:val="0"/>
            <w:sz w:val="22"/>
            <w:szCs w:val="22"/>
          </w:rPr>
          <w:delText>おいて</w:delText>
        </w:r>
      </w:del>
      <w:r w:rsidRPr="00BA0057">
        <w:rPr>
          <w:rFonts w:ascii="Calibri" w:eastAsia="ＭＳ ゴシック" w:hAnsi="Calibri" w:cs="Calibri"/>
          <w:kern w:val="0"/>
          <w:sz w:val="22"/>
          <w:szCs w:val="22"/>
        </w:rPr>
        <w:t>そのプログラムが支えているプロセスや統制機能が損なわれていないことを確かなものにします。</w:t>
      </w:r>
    </w:p>
    <w:p w14:paraId="6861EA16" w14:textId="77777777" w:rsidR="00BA0057" w:rsidRPr="00BA0057" w:rsidRDefault="00BA0057" w:rsidP="00BA0057">
      <w:pPr>
        <w:rPr>
          <w:rFonts w:ascii="Calibri" w:eastAsia="ＭＳ ゴシック" w:hAnsi="Calibri" w:cs="Calibri"/>
          <w:kern w:val="0"/>
          <w:sz w:val="22"/>
          <w:szCs w:val="22"/>
        </w:rPr>
      </w:pPr>
      <w:r w:rsidRPr="00BA0057">
        <w:rPr>
          <w:rFonts w:ascii="Calibri" w:eastAsia="ＭＳ ゴシック" w:hAnsi="Calibri" w:cs="Calibri"/>
          <w:kern w:val="0"/>
          <w:sz w:val="22"/>
          <w:szCs w:val="22"/>
        </w:rPr>
        <w:br w:type="page"/>
      </w:r>
    </w:p>
    <w:p w14:paraId="0F5E2EE1" w14:textId="24425C2B" w:rsidR="00BA0057" w:rsidRPr="00BA0057" w:rsidRDefault="00BA0057" w:rsidP="00BA0057">
      <w:pPr>
        <w:spacing w:beforeLines="100" w:before="240"/>
        <w:ind w:left="561"/>
        <w:outlineLvl w:val="0"/>
        <w:rPr>
          <w:rFonts w:ascii="Calibri" w:eastAsia="ＭＳ ゴシック" w:hAnsi="Calibri" w:cs="Cambria"/>
          <w:b/>
          <w:bCs/>
          <w:color w:val="365F91"/>
          <w:kern w:val="0"/>
          <w:sz w:val="28"/>
          <w:szCs w:val="28"/>
          <w:shd w:val="clear" w:color="auto" w:fill="FDFDFD"/>
        </w:rPr>
      </w:pPr>
      <w:bookmarkStart w:id="219" w:name="_Toc483131403"/>
      <w:bookmarkStart w:id="220" w:name="_Toc483132255"/>
      <w:r w:rsidRPr="00BA0057">
        <w:rPr>
          <w:rFonts w:ascii="Calibri" w:eastAsia="ＭＳ ゴシック" w:hAnsi="Calibri" w:cs="Cambria"/>
          <w:b/>
          <w:bCs/>
          <w:color w:val="365F91"/>
          <w:kern w:val="0"/>
          <w:sz w:val="28"/>
          <w:szCs w:val="28"/>
          <w:shd w:val="clear" w:color="auto" w:fill="FDFDFD"/>
        </w:rPr>
        <w:lastRenderedPageBreak/>
        <w:t>付録</w:t>
      </w:r>
      <w:r w:rsidRPr="00BA0057">
        <w:rPr>
          <w:rFonts w:ascii="Calibri" w:eastAsia="ＭＳ ゴシック" w:hAnsi="Calibri" w:cs="Cambria"/>
          <w:b/>
          <w:bCs/>
          <w:color w:val="365F91"/>
          <w:kern w:val="0"/>
          <w:sz w:val="28"/>
          <w:szCs w:val="28"/>
          <w:shd w:val="clear" w:color="auto" w:fill="FDFDFD"/>
        </w:rPr>
        <w:t>I</w:t>
      </w:r>
      <w:r w:rsidRPr="00BA0057">
        <w:rPr>
          <w:rFonts w:ascii="Calibri" w:eastAsia="ＭＳ ゴシック" w:hAnsi="Calibri" w:cs="Cambria"/>
          <w:b/>
          <w:bCs/>
          <w:color w:val="365F91"/>
          <w:kern w:val="0"/>
          <w:sz w:val="28"/>
          <w:szCs w:val="28"/>
          <w:shd w:val="clear" w:color="auto" w:fill="FDFDFD"/>
        </w:rPr>
        <w:t>：</w:t>
      </w:r>
      <w:del w:id="221" w:author="工内隆" w:date="2017-05-29T16:13:00Z">
        <w:r w:rsidRPr="00BA0057" w:rsidDel="00CC0F96">
          <w:rPr>
            <w:rFonts w:ascii="Calibri" w:eastAsia="ＭＳ ゴシック" w:hAnsi="Calibri" w:cs="Cambria"/>
            <w:b/>
            <w:bCs/>
            <w:color w:val="365F91"/>
            <w:kern w:val="0"/>
            <w:sz w:val="28"/>
            <w:szCs w:val="28"/>
            <w:shd w:val="clear" w:color="auto" w:fill="FDFDFD"/>
          </w:rPr>
          <w:delText>言語</w:delText>
        </w:r>
      </w:del>
      <w:ins w:id="222" w:author="工内隆" w:date="2017-05-29T16:14:00Z">
        <w:del w:id="223" w:author="Mieko Sato" w:date="2017-05-30T00:09:00Z">
          <w:r w:rsidR="00CC0F96" w:rsidDel="00AA40D7">
            <w:rPr>
              <w:rFonts w:ascii="Calibri" w:eastAsia="ＭＳ ゴシック" w:hAnsi="Calibri" w:cs="Cambria" w:hint="eastAsia"/>
              <w:b/>
              <w:bCs/>
              <w:color w:val="365F91"/>
              <w:kern w:val="0"/>
              <w:sz w:val="28"/>
              <w:szCs w:val="28"/>
              <w:shd w:val="clear" w:color="auto" w:fill="FDFDFD"/>
            </w:rPr>
            <w:delText>各</w:delText>
          </w:r>
        </w:del>
      </w:ins>
      <w:ins w:id="224" w:author="工内隆" w:date="2017-05-29T16:15:00Z">
        <w:del w:id="225" w:author="Mieko Sato" w:date="2017-05-30T00:09:00Z">
          <w:r w:rsidR="00CC0F96" w:rsidDel="00AA40D7">
            <w:rPr>
              <w:rFonts w:ascii="Calibri" w:eastAsia="ＭＳ ゴシック" w:hAnsi="Calibri" w:cs="Cambria" w:hint="eastAsia"/>
              <w:b/>
              <w:bCs/>
              <w:color w:val="365F91"/>
              <w:kern w:val="0"/>
              <w:sz w:val="28"/>
              <w:szCs w:val="28"/>
              <w:shd w:val="clear" w:color="auto" w:fill="FDFDFD"/>
            </w:rPr>
            <w:delText>国語</w:delText>
          </w:r>
        </w:del>
      </w:ins>
      <w:ins w:id="226" w:author="Mieko Sato" w:date="2017-05-30T00:08:00Z">
        <w:r w:rsidR="00AA40D7">
          <w:rPr>
            <w:rFonts w:ascii="Calibri" w:eastAsia="ＭＳ ゴシック" w:hAnsi="Calibri" w:cs="Cambria" w:hint="eastAsia"/>
            <w:b/>
            <w:bCs/>
            <w:color w:val="365F91"/>
            <w:kern w:val="0"/>
            <w:sz w:val="28"/>
            <w:szCs w:val="28"/>
            <w:shd w:val="clear" w:color="auto" w:fill="FDFDFD"/>
          </w:rPr>
          <w:t>本</w:t>
        </w:r>
      </w:ins>
      <w:ins w:id="227" w:author="Mieko Sato" w:date="2017-05-30T00:09:00Z">
        <w:r w:rsidR="00AA40D7">
          <w:rPr>
            <w:rFonts w:ascii="Calibri" w:eastAsia="ＭＳ ゴシック" w:hAnsi="Calibri" w:cs="Cambria" w:hint="eastAsia"/>
            <w:b/>
            <w:bCs/>
            <w:color w:val="365F91"/>
            <w:kern w:val="0"/>
            <w:sz w:val="28"/>
            <w:szCs w:val="28"/>
            <w:shd w:val="clear" w:color="auto" w:fill="FDFDFD"/>
          </w:rPr>
          <w:t>文</w:t>
        </w:r>
      </w:ins>
      <w:ins w:id="228" w:author="Mieko Sato" w:date="2017-05-30T00:08:00Z">
        <w:r w:rsidR="00AA40D7">
          <w:rPr>
            <w:rFonts w:ascii="Calibri" w:eastAsia="ＭＳ ゴシック" w:hAnsi="Calibri" w:cs="Cambria" w:hint="eastAsia"/>
            <w:b/>
            <w:bCs/>
            <w:color w:val="365F91"/>
            <w:kern w:val="0"/>
            <w:sz w:val="28"/>
            <w:szCs w:val="28"/>
            <w:shd w:val="clear" w:color="auto" w:fill="FDFDFD"/>
          </w:rPr>
          <w:t>書の</w:t>
        </w:r>
      </w:ins>
      <w:r w:rsidRPr="00BA0057">
        <w:rPr>
          <w:rFonts w:ascii="Calibri" w:eastAsia="ＭＳ ゴシック" w:hAnsi="Calibri" w:cs="Cambria"/>
          <w:b/>
          <w:bCs/>
          <w:color w:val="365F91"/>
          <w:kern w:val="0"/>
          <w:sz w:val="28"/>
          <w:szCs w:val="28"/>
          <w:shd w:val="clear" w:color="auto" w:fill="FDFDFD"/>
        </w:rPr>
        <w:t>翻訳について</w:t>
      </w:r>
      <w:bookmarkEnd w:id="219"/>
      <w:bookmarkEnd w:id="220"/>
    </w:p>
    <w:p w14:paraId="2B391BE5" w14:textId="77777777" w:rsidR="00BA0057" w:rsidRPr="00BA0057" w:rsidRDefault="00BA0057" w:rsidP="00BA0057">
      <w:pPr>
        <w:spacing w:beforeLines="100" w:before="240"/>
        <w:ind w:leftChars="257" w:left="540"/>
        <w:rPr>
          <w:rFonts w:ascii="Calibri" w:eastAsia="Calibri" w:hAnsi="Calibri" w:cs="Calibri"/>
          <w:kern w:val="0"/>
          <w:sz w:val="22"/>
          <w:szCs w:val="22"/>
        </w:rPr>
      </w:pPr>
      <w:r w:rsidRPr="00BA0057">
        <w:rPr>
          <w:rFonts w:ascii="Calibri" w:eastAsia="Calibri" w:hAnsi="Calibri" w:cs="Calibri"/>
          <w:kern w:val="0"/>
          <w:sz w:val="22"/>
          <w:szCs w:val="22"/>
          <w:shd w:val="clear" w:color="auto" w:fill="FDFDFD"/>
        </w:rPr>
        <w:t>本仕様書がグローバルに採用されることを促進するために、私たちは本仕様書を多言語に翻訳する取り組みを歓迎します。OpenChainはオープンソース プロジェクトとして機能するため、各種翻訳は時間と専門的知見をコントリビュートすることに前向きな方々によって、CC-BY-4.0ライセンスとプロジェクトの翻訳ポリシーの下で推進されます。そのポリシーおよび</w:t>
      </w:r>
      <w:ins w:id="229" w:author="工内隆" w:date="2017-05-29T17:26:00Z">
        <w:r w:rsidR="00D272D4">
          <w:rPr>
            <w:rFonts w:asciiTheme="minorEastAsia" w:hAnsiTheme="minorEastAsia" w:cs="Calibri" w:hint="eastAsia"/>
            <w:kern w:val="0"/>
            <w:sz w:val="22"/>
            <w:szCs w:val="22"/>
            <w:shd w:val="clear" w:color="auto" w:fill="FDFDFD"/>
          </w:rPr>
          <w:t>現在</w:t>
        </w:r>
      </w:ins>
      <w:r w:rsidRPr="00BA0057">
        <w:rPr>
          <w:rFonts w:ascii="Calibri" w:eastAsia="Calibri" w:hAnsi="Calibri" w:cs="Calibri"/>
          <w:kern w:val="0"/>
          <w:sz w:val="22"/>
          <w:szCs w:val="22"/>
          <w:shd w:val="clear" w:color="auto" w:fill="FDFDFD"/>
        </w:rPr>
        <w:t>入手可能な翻訳版の詳細については、</w:t>
      </w:r>
      <w:hyperlink r:id="rId19" w:history="1">
        <w:r w:rsidRPr="004C23F7">
          <w:rPr>
            <w:rStyle w:val="a6"/>
            <w:rFonts w:ascii="Calibri" w:eastAsia="Calibri" w:hAnsi="Calibri" w:cs="Calibri"/>
            <w:kern w:val="0"/>
            <w:sz w:val="22"/>
            <w:szCs w:val="22"/>
            <w:shd w:val="clear" w:color="auto" w:fill="FDFDFD"/>
          </w:rPr>
          <w:t>OpenChain</w:t>
        </w:r>
        <w:r w:rsidRPr="004C23F7">
          <w:rPr>
            <w:rStyle w:val="a6"/>
            <w:rFonts w:ascii="ＭＳ ゴシック" w:eastAsia="ＭＳ ゴシック" w:hAnsi="ＭＳ ゴシック" w:cs="ＭＳ ゴシック" w:hint="eastAsia"/>
            <w:kern w:val="0"/>
            <w:sz w:val="22"/>
            <w:szCs w:val="22"/>
            <w:shd w:val="clear" w:color="auto" w:fill="FDFDFD"/>
          </w:rPr>
          <w:t>仕様の</w:t>
        </w:r>
        <w:r w:rsidRPr="004C23F7">
          <w:rPr>
            <w:rStyle w:val="a6"/>
            <w:rFonts w:ascii="Calibri" w:eastAsia="Calibri" w:hAnsi="Calibri" w:cs="Calibri"/>
            <w:kern w:val="0"/>
            <w:sz w:val="22"/>
            <w:szCs w:val="22"/>
            <w:shd w:val="clear" w:color="auto" w:fill="FDFDFD"/>
          </w:rPr>
          <w:t>Web</w:t>
        </w:r>
        <w:r w:rsidRPr="004C23F7">
          <w:rPr>
            <w:rStyle w:val="a6"/>
            <w:rFonts w:ascii="ＭＳ ゴシック" w:eastAsia="ＭＳ ゴシック" w:hAnsi="ＭＳ ゴシック" w:cs="ＭＳ ゴシック" w:hint="eastAsia"/>
            <w:kern w:val="0"/>
            <w:sz w:val="22"/>
            <w:szCs w:val="22"/>
            <w:shd w:val="clear" w:color="auto" w:fill="FDFDFD"/>
          </w:rPr>
          <w:t>ページ</w:t>
        </w:r>
      </w:hyperlink>
      <w:r w:rsidRPr="00BA0057">
        <w:rPr>
          <w:rFonts w:ascii="Calibri" w:eastAsia="Calibri" w:hAnsi="Calibri" w:cs="Calibri"/>
          <w:kern w:val="0"/>
          <w:sz w:val="22"/>
          <w:szCs w:val="22"/>
          <w:shd w:val="clear" w:color="auto" w:fill="FDFDFD"/>
        </w:rPr>
        <w:t>でご確認ください。</w:t>
      </w:r>
      <w:hyperlink r:id="rId20" w:history="1"/>
    </w:p>
    <w:p w14:paraId="48EFF5D6" w14:textId="77777777" w:rsidR="00D45EE0" w:rsidRPr="00BA0057" w:rsidRDefault="00D45EE0" w:rsidP="00BA0057"/>
    <w:sectPr w:rsidR="00D45EE0" w:rsidRPr="00BA0057" w:rsidSect="005D0201">
      <w:footerReference w:type="default" r:id="rId21"/>
      <w:pgSz w:w="11907" w:h="16840" w:code="9"/>
      <w:pgMar w:top="1134" w:right="1191" w:bottom="1021" w:left="1134" w:header="567" w:footer="1417"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7" w:author="工内隆" w:date="2017-05-29T16:19:00Z" w:initials="工内隆">
    <w:p w14:paraId="5BAFCEFB" w14:textId="77777777" w:rsidR="00CC0F96" w:rsidRDefault="00CC0F96">
      <w:pPr>
        <w:pStyle w:val="af3"/>
      </w:pPr>
      <w:r>
        <w:rPr>
          <w:rFonts w:hint="eastAsia"/>
        </w:rPr>
        <w:t>サプライチェーン上で</w:t>
      </w:r>
    </w:p>
  </w:comment>
  <w:comment w:id="93" w:author="工内隆" w:date="2017-05-29T16:30:00Z" w:initials="工内隆">
    <w:p w14:paraId="02A44755" w14:textId="77777777" w:rsidR="00651BFE" w:rsidRDefault="00651BFE">
      <w:pPr>
        <w:pStyle w:val="af3"/>
      </w:pPr>
      <w:r>
        <w:rPr>
          <w:rStyle w:val="af2"/>
        </w:rPr>
        <w:annotationRef/>
      </w:r>
      <w:r>
        <w:rPr>
          <w:rFonts w:hint="eastAsia"/>
        </w:rPr>
        <w:t>「文書化」が２回出てきて気色悪いが、敢えて直訳</w:t>
      </w:r>
    </w:p>
  </w:comment>
  <w:comment w:id="175" w:author="工内隆" w:date="2017-05-29T17:06:00Z" w:initials="工内隆">
    <w:p w14:paraId="73513AAD" w14:textId="77777777" w:rsidR="005C4F19" w:rsidRDefault="005C4F19">
      <w:pPr>
        <w:pStyle w:val="af3"/>
      </w:pPr>
      <w:r>
        <w:rPr>
          <w:rStyle w:val="af2"/>
        </w:rPr>
        <w:annotationRef/>
      </w:r>
      <w:r>
        <w:rPr>
          <w:rFonts w:hint="eastAsia"/>
        </w:rPr>
        <w:t>「</w:t>
      </w:r>
      <w:r w:rsidRPr="00BA0057">
        <w:rPr>
          <w:rFonts w:ascii="Calibri" w:eastAsia="ＭＳ ゴシック" w:hAnsi="Calibri" w:cs="Calibri"/>
          <w:b/>
          <w:bCs/>
          <w:kern w:val="0"/>
          <w:sz w:val="22"/>
          <w:szCs w:val="22"/>
        </w:rPr>
        <w:t>共通的</w:t>
      </w:r>
      <w:r>
        <w:rPr>
          <w:rFonts w:ascii="Calibri" w:eastAsia="ＭＳ ゴシック" w:hAnsi="Calibri" w:cs="Calibri" w:hint="eastAsia"/>
          <w:b/>
          <w:bCs/>
          <w:kern w:val="0"/>
          <w:sz w:val="22"/>
          <w:szCs w:val="22"/>
        </w:rPr>
        <w:t>ライセンス</w:t>
      </w:r>
      <w:r>
        <w:rPr>
          <w:rFonts w:ascii="Calibri" w:eastAsia="ＭＳ ゴシック" w:hAnsi="Calibri" w:cs="Calibri" w:hint="eastAsia"/>
          <w:b/>
          <w:bCs/>
          <w:kern w:val="0"/>
          <w:sz w:val="22"/>
          <w:szCs w:val="22"/>
        </w:rPr>
        <w:t xml:space="preserve"> </w:t>
      </w:r>
      <w:r w:rsidRPr="00BA0057">
        <w:rPr>
          <w:rFonts w:ascii="Calibri" w:eastAsia="ＭＳ ゴシック" w:hAnsi="Calibri" w:cs="Calibri"/>
          <w:b/>
          <w:bCs/>
          <w:kern w:val="0"/>
          <w:sz w:val="22"/>
          <w:szCs w:val="22"/>
        </w:rPr>
        <w:t>ユースケース</w:t>
      </w:r>
      <w:r>
        <w:rPr>
          <w:rFonts w:ascii="Calibri" w:eastAsia="ＭＳ ゴシック" w:hAnsi="Calibri" w:cs="Calibri" w:hint="eastAsia"/>
          <w:b/>
          <w:bCs/>
          <w:kern w:val="0"/>
          <w:sz w:val="22"/>
          <w:szCs w:val="22"/>
        </w:rPr>
        <w:t>」なんて新しい用語をデッチ上げていますが、中身はナンノコトハナイ！</w:t>
      </w:r>
    </w:p>
  </w:comment>
  <w:comment w:id="183" w:author="工内隆" w:date="2017-05-29T17:10:00Z" w:initials="工内隆">
    <w:p w14:paraId="0E4504E6" w14:textId="77777777" w:rsidR="005C4F19" w:rsidRDefault="005C4F19">
      <w:pPr>
        <w:pStyle w:val="af3"/>
      </w:pPr>
      <w:r>
        <w:rPr>
          <w:rStyle w:val="af2"/>
        </w:rPr>
        <w:annotationRef/>
      </w:r>
      <w:r>
        <w:rPr>
          <w:rFonts w:hint="eastAsia"/>
        </w:rPr>
        <w:t>That</w:t>
      </w:r>
      <w:r>
        <w:rPr>
          <w:rFonts w:hint="eastAsia"/>
        </w:rPr>
        <w:t>の掛かり方が不完全、原文のタイポですが、</w:t>
      </w:r>
      <w:r w:rsidR="00556337">
        <w:rPr>
          <w:rFonts w:hint="eastAsia"/>
        </w:rPr>
        <w:t>名訳だと思います。</w:t>
      </w:r>
    </w:p>
  </w:comment>
  <w:comment w:id="210" w:author="工内隆" w:date="2017-05-29T17:23:00Z" w:initials="工内隆">
    <w:p w14:paraId="08D9B450" w14:textId="77777777" w:rsidR="00D272D4" w:rsidRDefault="00D272D4">
      <w:pPr>
        <w:pStyle w:val="af3"/>
      </w:pPr>
      <w:r>
        <w:rPr>
          <w:rStyle w:val="af2"/>
        </w:rPr>
        <w:annotationRef/>
      </w:r>
      <w:r>
        <w:rPr>
          <w:rFonts w:hint="eastAsia"/>
        </w:rPr>
        <w:t>Past</w:t>
      </w:r>
      <w:r>
        <w:rPr>
          <w:rFonts w:hint="eastAsia"/>
        </w:rPr>
        <w:t>はタイポだと思うが？むしろ</w:t>
      </w:r>
      <w:r>
        <w:rPr>
          <w:rFonts w:hint="eastAsia"/>
        </w:rPr>
        <w:t>Comming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BAFCEFB" w15:done="0"/>
  <w15:commentEx w15:paraId="02A44755" w15:done="0"/>
  <w15:commentEx w15:paraId="73513AAD" w15:done="0"/>
  <w15:commentEx w15:paraId="0E4504E6" w15:done="0"/>
  <w15:commentEx w15:paraId="08D9B450"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9B72B3" w14:textId="77777777" w:rsidR="004D4C6E" w:rsidRDefault="004D4C6E" w:rsidP="00BA0057">
      <w:r>
        <w:separator/>
      </w:r>
    </w:p>
  </w:endnote>
  <w:endnote w:type="continuationSeparator" w:id="0">
    <w:p w14:paraId="0C488E85" w14:textId="77777777" w:rsidR="004D4C6E" w:rsidRDefault="004D4C6E" w:rsidP="00BA00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ＭＳ Ｐゴシック">
    <w:panose1 w:val="020B0600070205080204"/>
    <w:charset w:val="80"/>
    <w:family w:val="modern"/>
    <w:pitch w:val="variable"/>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61D4E5" w14:textId="77777777" w:rsidR="00BA0057" w:rsidRDefault="00BA0057">
    <w:pPr>
      <w:pStyle w:val="a3"/>
      <w:spacing w:line="14" w:lineRule="auto"/>
      <w:rPr>
        <w:sz w:val="20"/>
      </w:rPr>
    </w:pPr>
    <w:r>
      <w:rPr>
        <w:noProof/>
      </w:rPr>
      <mc:AlternateContent>
        <mc:Choice Requires="wps">
          <w:drawing>
            <wp:anchor distT="0" distB="0" distL="114300" distR="114300" simplePos="0" relativeHeight="251686912" behindDoc="1" locked="0" layoutInCell="1" allowOverlap="1" wp14:anchorId="6171B7BF" wp14:editId="62A2FC77">
              <wp:simplePos x="0" y="0"/>
              <wp:positionH relativeFrom="page">
                <wp:posOffset>6650355</wp:posOffset>
              </wp:positionH>
              <wp:positionV relativeFrom="page">
                <wp:posOffset>9865360</wp:posOffset>
              </wp:positionV>
              <wp:extent cx="378000" cy="127800"/>
              <wp:effectExtent l="0" t="0" r="3175" b="5715"/>
              <wp:wrapNone/>
              <wp:docPr id="1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1E54FA" w14:textId="77777777" w:rsidR="00BA0057" w:rsidRDefault="00BA0057" w:rsidP="00FA6575">
                          <w:pPr>
                            <w:spacing w:line="184" w:lineRule="exact"/>
                            <w:ind w:left="20"/>
                            <w:rPr>
                              <w:sz w:val="16"/>
                            </w:rPr>
                          </w:pPr>
                          <w:r w:rsidRPr="00342D23">
                            <w:rPr>
                              <w:sz w:val="16"/>
                            </w:rPr>
                            <w:t>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71B7BF" id="_x0000_t202" coordsize="21600,21600" o:spt="202" path="m,l,21600r21600,l21600,xe">
              <v:stroke joinstyle="miter"/>
              <v:path gradientshapeok="t" o:connecttype="rect"/>
            </v:shapetype>
            <v:shape id="Text Box 5" o:spid="_x0000_s1027" type="#_x0000_t202" style="position:absolute;margin-left:523.65pt;margin-top:776.8pt;width:29.75pt;height:10.05pt;z-index:-251629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" filled="f" stroked="f">
              <v:textbox inset="0,0,0,0">
                <w:txbxContent>
                  <w:p w14:paraId="571E54FA" w14:textId="77777777" w:rsidR="00BA0057" w:rsidRDefault="00BA0057" w:rsidP="00FA6575">
                    <w:pPr>
                      <w:spacing w:line="184" w:lineRule="exact"/>
                      <w:ind w:left="20"/>
                      <w:rPr>
                        <w:sz w:val="16"/>
                      </w:rPr>
                    </w:pPr>
                    <w:r w:rsidRPr="00342D23">
                      <w:rPr>
                        <w:sz w:val="16"/>
                      </w:rPr>
                      <w:t>2017 a</w:t>
                    </w:r>
                  </w:p>
                </w:txbxContent>
              </v:textbox>
              <w10:wrap anchorx="page" anchory="page"/>
            </v:shape>
          </w:pict>
        </mc:Fallback>
      </mc:AlternateContent>
    </w:r>
    <w:r>
      <w:rPr>
        <w:noProof/>
      </w:rPr>
      <mc:AlternateContent>
        <mc:Choice Requires="wps">
          <w:drawing>
            <wp:anchor distT="0" distB="0" distL="114300" distR="114300" simplePos="0" relativeHeight="251676672" behindDoc="1" locked="0" layoutInCell="1" allowOverlap="1" wp14:anchorId="21BC5885" wp14:editId="519CA063">
              <wp:simplePos x="0" y="0"/>
              <wp:positionH relativeFrom="margin">
                <wp:align>center</wp:align>
              </wp:positionH>
              <wp:positionV relativeFrom="page">
                <wp:posOffset>10171430</wp:posOffset>
              </wp:positionV>
              <wp:extent cx="792000" cy="221760"/>
              <wp:effectExtent l="0" t="0" r="8255" b="6985"/>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000" cy="221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742E4B" w14:textId="5F3E0541" w:rsidR="00BA0057" w:rsidRPr="0063351D" w:rsidRDefault="00BA0057" w:rsidP="00FA6575">
                          <w:pPr>
                            <w:pStyle w:val="a3"/>
                            <w:spacing w:line="245" w:lineRule="exact"/>
                            <w:ind w:left="40"/>
                            <w:jc w:val="center"/>
                          </w:pPr>
                          <w:r>
                            <w:rPr>
                              <w:rFonts w:hint="eastAsia"/>
                            </w:rPr>
                            <w:t>Page</w:t>
                          </w:r>
                          <w:r w:rsidRPr="0063351D">
                            <w:rPr>
                              <w:b/>
                            </w:rPr>
                            <w:fldChar w:fldCharType="begin"/>
                          </w:r>
                          <w:r w:rsidRPr="0063351D">
                            <w:rPr>
                              <w:b/>
                            </w:rPr>
                            <w:instrText xml:space="preserve"> PAGE </w:instrText>
                          </w:r>
                          <w:r w:rsidRPr="0063351D">
                            <w:rPr>
                              <w:b/>
                            </w:rPr>
                            <w:fldChar w:fldCharType="separate"/>
                          </w:r>
                          <w:r w:rsidR="00B025D2">
                            <w:rPr>
                              <w:b/>
                              <w:noProof/>
                            </w:rPr>
                            <w:t>2</w:t>
                          </w:r>
                          <w:r w:rsidRPr="0063351D">
                            <w:rPr>
                              <w:b/>
                            </w:rPr>
                            <w:fldChar w:fldCharType="end"/>
                          </w:r>
                          <w:r>
                            <w:rPr>
                              <w:rFonts w:hint="eastAsia"/>
                            </w:rPr>
                            <w:t xml:space="preserve"> of </w:t>
                          </w:r>
                          <w:r w:rsidRPr="0063351D">
                            <w:rPr>
                              <w:rFonts w:hint="eastAsia"/>
                              <w:b/>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BC5885" id="Text Box 4" o:spid="_x0000_s1028" type="#_x0000_t202" style="position:absolute;margin-left:0;margin-top:800.9pt;width:62.35pt;height:17.45pt;z-index:-25163980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" filled="f" stroked="f">
              <v:textbox inset="0,0,0,0">
                <w:txbxContent>
                  <w:p w14:paraId="6D742E4B" w14:textId="5F3E0541" w:rsidR="00BA0057" w:rsidRPr="0063351D" w:rsidRDefault="00BA0057" w:rsidP="00FA6575">
                    <w:pPr>
                      <w:pStyle w:val="a3"/>
                      <w:spacing w:line="245" w:lineRule="exact"/>
                      <w:ind w:left="40"/>
                      <w:jc w:val="center"/>
                    </w:pPr>
                    <w:r>
                      <w:rPr>
                        <w:rFonts w:hint="eastAsia"/>
                      </w:rPr>
                      <w:t>Page</w:t>
                    </w:r>
                    <w:r w:rsidRPr="0063351D">
                      <w:rPr>
                        <w:b/>
                      </w:rPr>
                      <w:fldChar w:fldCharType="begin"/>
                    </w:r>
                    <w:r w:rsidRPr="0063351D">
                      <w:rPr>
                        <w:b/>
                      </w:rPr>
                      <w:instrText xml:space="preserve"> PAGE </w:instrText>
                    </w:r>
                    <w:r w:rsidRPr="0063351D">
                      <w:rPr>
                        <w:b/>
                      </w:rPr>
                      <w:fldChar w:fldCharType="separate"/>
                    </w:r>
                    <w:r w:rsidR="00B025D2">
                      <w:rPr>
                        <w:b/>
                        <w:noProof/>
                      </w:rPr>
                      <w:t>2</w:t>
                    </w:r>
                    <w:r w:rsidRPr="0063351D">
                      <w:rPr>
                        <w:b/>
                      </w:rPr>
                      <w:fldChar w:fldCharType="end"/>
                    </w:r>
                    <w:r>
                      <w:rPr>
                        <w:rFonts w:hint="eastAsia"/>
                      </w:rPr>
                      <w:t xml:space="preserve"> of </w:t>
                    </w:r>
                    <w:r w:rsidRPr="0063351D">
                      <w:rPr>
                        <w:rFonts w:hint="eastAsia"/>
                        <w:b/>
                      </w:rPr>
                      <w:t>13</w:t>
                    </w:r>
                  </w:p>
                </w:txbxContent>
              </v:textbox>
              <w10:wrap anchorx="margin" anchory="page"/>
            </v:shape>
          </w:pict>
        </mc:Fallback>
      </mc:AlternateContent>
    </w:r>
    <w:r>
      <w:rPr>
        <w:noProof/>
      </w:rPr>
      <mc:AlternateContent>
        <mc:Choice Requires="wps">
          <w:drawing>
            <wp:anchor distT="0" distB="0" distL="114300" distR="114300" simplePos="0" relativeHeight="251678720" behindDoc="1" locked="0" layoutInCell="1" allowOverlap="1" wp14:anchorId="00C1C70B" wp14:editId="24FD92A4">
              <wp:simplePos x="0" y="0"/>
              <wp:positionH relativeFrom="margin">
                <wp:align>center</wp:align>
              </wp:positionH>
              <wp:positionV relativeFrom="page">
                <wp:posOffset>9792970</wp:posOffset>
              </wp:positionV>
              <wp:extent cx="5939280" cy="0"/>
              <wp:effectExtent l="0" t="0" r="23495" b="19050"/>
              <wp:wrapNone/>
              <wp:docPr id="8"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FB4900" id="Line 6" o:spid="_x0000_s1026" style="position:absolute;left:0;text-align:left;z-index:-25163776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" strokecolor="#4b7dba" strokeweight=".72pt">
              <w10:wrap anchorx="margin" anchory="page"/>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7BBC5E" w14:textId="77777777" w:rsidR="00BA0057" w:rsidRDefault="00BA0057">
    <w:pPr>
      <w:pStyle w:val="a3"/>
      <w:spacing w:line="14" w:lineRule="auto"/>
      <w:rPr>
        <w:sz w:val="20"/>
      </w:rPr>
    </w:pPr>
    <w:r>
      <w:rPr>
        <w:noProof/>
      </w:rPr>
      <mc:AlternateContent>
        <mc:Choice Requires="wps">
          <w:drawing>
            <wp:anchor distT="0" distB="0" distL="114300" distR="114300" simplePos="0" relativeHeight="251679744" behindDoc="1" locked="0" layoutInCell="1" allowOverlap="1" wp14:anchorId="2EEF6669" wp14:editId="31389E67">
              <wp:simplePos x="0" y="0"/>
              <wp:positionH relativeFrom="margin">
                <wp:align>center</wp:align>
              </wp:positionH>
              <wp:positionV relativeFrom="page">
                <wp:posOffset>10171430</wp:posOffset>
              </wp:positionV>
              <wp:extent cx="792000" cy="221760"/>
              <wp:effectExtent l="0" t="0" r="8255" b="6985"/>
              <wp:wrapNone/>
              <wp:docPr id="1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000" cy="221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BB44E0" w14:textId="0790B3B2" w:rsidR="00BA0057" w:rsidRPr="00FA6575" w:rsidRDefault="00BA0057" w:rsidP="00FA6575">
                          <w:pPr>
                            <w:pStyle w:val="a3"/>
                            <w:spacing w:line="245" w:lineRule="exact"/>
                            <w:ind w:left="40"/>
                            <w:jc w:val="center"/>
                          </w:pPr>
                          <w:r>
                            <w:rPr>
                              <w:rFonts w:hint="eastAsia"/>
                            </w:rPr>
                            <w:t xml:space="preserve">Page </w:t>
                          </w:r>
                          <w:r w:rsidRPr="00E16A57">
                            <w:rPr>
                              <w:b/>
                            </w:rPr>
                            <w:fldChar w:fldCharType="begin"/>
                          </w:r>
                          <w:r w:rsidRPr="00E16A57">
                            <w:rPr>
                              <w:b/>
                            </w:rPr>
                            <w:instrText xml:space="preserve"> PAGE </w:instrText>
                          </w:r>
                          <w:r w:rsidRPr="00E16A57">
                            <w:rPr>
                              <w:b/>
                            </w:rPr>
                            <w:fldChar w:fldCharType="separate"/>
                          </w:r>
                          <w:r w:rsidR="00B025D2">
                            <w:rPr>
                              <w:b/>
                              <w:noProof/>
                            </w:rPr>
                            <w:t>3</w:t>
                          </w:r>
                          <w:r w:rsidRPr="00E16A57">
                            <w:rPr>
                              <w:b/>
                            </w:rPr>
                            <w:fldChar w:fldCharType="end"/>
                          </w:r>
                          <w:r>
                            <w:rPr>
                              <w:rFonts w:hint="eastAsia"/>
                            </w:rPr>
                            <w:t xml:space="preserve"> of </w:t>
                          </w:r>
                          <w:r w:rsidRPr="00E16A57">
                            <w:rPr>
                              <w:rFonts w:hint="eastAsia"/>
                              <w:b/>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EF6669" id="_x0000_t202" coordsize="21600,21600" o:spt="202" path="m,l,21600r21600,l21600,xe">
              <v:stroke joinstyle="miter"/>
              <v:path gradientshapeok="t" o:connecttype="rect"/>
            </v:shapetype>
            <v:shape id="_x0000_s1029" type="#_x0000_t202" style="position:absolute;margin-left:0;margin-top:800.9pt;width:62.35pt;height:17.45pt;z-index:-25163673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" filled="f" stroked="f">
              <v:textbox inset="0,0,0,0">
                <w:txbxContent>
                  <w:p w14:paraId="12BB44E0" w14:textId="0790B3B2" w:rsidR="00BA0057" w:rsidRPr="00FA6575" w:rsidRDefault="00BA0057" w:rsidP="00FA6575">
                    <w:pPr>
                      <w:pStyle w:val="a3"/>
                      <w:spacing w:line="245" w:lineRule="exact"/>
                      <w:ind w:left="40"/>
                      <w:jc w:val="center"/>
                    </w:pPr>
                    <w:r>
                      <w:rPr>
                        <w:rFonts w:hint="eastAsia"/>
                      </w:rPr>
                      <w:t xml:space="preserve">Page </w:t>
                    </w:r>
                    <w:r w:rsidRPr="00E16A57">
                      <w:rPr>
                        <w:b/>
                      </w:rPr>
                      <w:fldChar w:fldCharType="begin"/>
                    </w:r>
                    <w:r w:rsidRPr="00E16A57">
                      <w:rPr>
                        <w:b/>
                      </w:rPr>
                      <w:instrText xml:space="preserve"> PAGE </w:instrText>
                    </w:r>
                    <w:r w:rsidRPr="00E16A57">
                      <w:rPr>
                        <w:b/>
                      </w:rPr>
                      <w:fldChar w:fldCharType="separate"/>
                    </w:r>
                    <w:r w:rsidR="00B025D2">
                      <w:rPr>
                        <w:b/>
                        <w:noProof/>
                      </w:rPr>
                      <w:t>3</w:t>
                    </w:r>
                    <w:r w:rsidRPr="00E16A57">
                      <w:rPr>
                        <w:b/>
                      </w:rPr>
                      <w:fldChar w:fldCharType="end"/>
                    </w:r>
                    <w:r>
                      <w:rPr>
                        <w:rFonts w:hint="eastAsia"/>
                      </w:rPr>
                      <w:t xml:space="preserve"> of </w:t>
                    </w:r>
                    <w:r w:rsidRPr="00E16A57">
                      <w:rPr>
                        <w:rFonts w:hint="eastAsia"/>
                        <w:b/>
                      </w:rPr>
                      <w:t>13</w:t>
                    </w:r>
                  </w:p>
                </w:txbxContent>
              </v:textbox>
              <w10:wrap anchorx="margin" anchory="page"/>
            </v:shape>
          </w:pict>
        </mc:Fallback>
      </mc:AlternateContent>
    </w:r>
    <w:r>
      <w:rPr>
        <w:noProof/>
      </w:rPr>
      <mc:AlternateContent>
        <mc:Choice Requires="wps">
          <w:drawing>
            <wp:anchor distT="0" distB="0" distL="114300" distR="114300" simplePos="0" relativeHeight="251680768" behindDoc="1" locked="0" layoutInCell="1" allowOverlap="1" wp14:anchorId="6421A5DA" wp14:editId="79E488E0">
              <wp:simplePos x="0" y="0"/>
              <wp:positionH relativeFrom="margin">
                <wp:align>center</wp:align>
              </wp:positionH>
              <wp:positionV relativeFrom="page">
                <wp:posOffset>9792970</wp:posOffset>
              </wp:positionV>
              <wp:extent cx="5939280" cy="0"/>
              <wp:effectExtent l="0" t="0" r="23495" b="19050"/>
              <wp:wrapNone/>
              <wp:docPr id="5"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65C8F2" id="Line 6" o:spid="_x0000_s1026" style="position:absolute;left:0;text-align:left;z-index:-25163571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" strokecolor="#4b7dba" strokeweight=".72pt">
              <w10:wrap anchorx="margin" anchory="page"/>
            </v:line>
          </w:pict>
        </mc:Fallback>
      </mc:AlternateContent>
    </w:r>
    <w:r>
      <w:rPr>
        <w:noProof/>
      </w:rPr>
      <mc:AlternateContent>
        <mc:Choice Requires="wps">
          <w:drawing>
            <wp:anchor distT="0" distB="0" distL="114300" distR="114300" simplePos="0" relativeHeight="251677696" behindDoc="1" locked="0" layoutInCell="1" allowOverlap="1" wp14:anchorId="4F63F874" wp14:editId="493F5661">
              <wp:simplePos x="0" y="0"/>
              <wp:positionH relativeFrom="page">
                <wp:posOffset>6496050</wp:posOffset>
              </wp:positionH>
              <wp:positionV relativeFrom="page">
                <wp:posOffset>9865360</wp:posOffset>
              </wp:positionV>
              <wp:extent cx="378000" cy="127800"/>
              <wp:effectExtent l="0" t="0" r="3175" b="5715"/>
              <wp:wrapNone/>
              <wp:docPr id="1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F10B19" w14:textId="77777777" w:rsidR="00BA0057" w:rsidRDefault="00BA0057">
                          <w:pPr>
                            <w:spacing w:line="184" w:lineRule="exact"/>
                            <w:ind w:left="20"/>
                            <w:rPr>
                              <w:sz w:val="16"/>
                            </w:rPr>
                          </w:pPr>
                          <w:r w:rsidRPr="00342D23">
                            <w:rPr>
                              <w:sz w:val="16"/>
                            </w:rPr>
                            <w:t>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63F874" id="_x0000_s1030" type="#_x0000_t202" style="position:absolute;margin-left:511.5pt;margin-top:776.8pt;width:29.75pt;height:10.05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" filled="f" stroked="f">
              <v:textbox inset="0,0,0,0">
                <w:txbxContent>
                  <w:p w14:paraId="0EF10B19" w14:textId="77777777" w:rsidR="00BA0057" w:rsidRDefault="00BA0057">
                    <w:pPr>
                      <w:spacing w:line="184" w:lineRule="exact"/>
                      <w:ind w:left="20"/>
                      <w:rPr>
                        <w:sz w:val="16"/>
                      </w:rPr>
                    </w:pPr>
                    <w:r w:rsidRPr="00342D23">
                      <w:rPr>
                        <w:sz w:val="16"/>
                      </w:rPr>
                      <w:t>2017 a</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71CF42" w14:textId="77777777" w:rsidR="00BA0057" w:rsidRDefault="00BA0057">
    <w:pPr>
      <w:pStyle w:val="a3"/>
      <w:spacing w:line="14" w:lineRule="auto"/>
      <w:rPr>
        <w:sz w:val="20"/>
      </w:rPr>
    </w:pPr>
    <w:r>
      <w:rPr>
        <w:noProof/>
      </w:rPr>
      <mc:AlternateContent>
        <mc:Choice Requires="wps">
          <w:drawing>
            <wp:anchor distT="0" distB="0" distL="114300" distR="114300" simplePos="0" relativeHeight="251687936" behindDoc="1" locked="0" layoutInCell="1" allowOverlap="1" wp14:anchorId="1DE191B8" wp14:editId="71A00872">
              <wp:simplePos x="0" y="0"/>
              <wp:positionH relativeFrom="page">
                <wp:posOffset>6650355</wp:posOffset>
              </wp:positionH>
              <wp:positionV relativeFrom="page">
                <wp:posOffset>9865360</wp:posOffset>
              </wp:positionV>
              <wp:extent cx="378000" cy="127800"/>
              <wp:effectExtent l="0" t="0" r="3175" b="5715"/>
              <wp:wrapNone/>
              <wp:docPr id="1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14995A" w14:textId="77777777" w:rsidR="00BA0057" w:rsidRDefault="00BA0057" w:rsidP="00FA6575">
                          <w:pPr>
                            <w:spacing w:line="184" w:lineRule="exact"/>
                            <w:ind w:left="20"/>
                            <w:rPr>
                              <w:sz w:val="16"/>
                            </w:rPr>
                          </w:pPr>
                          <w:r w:rsidRPr="00342D23">
                            <w:rPr>
                              <w:sz w:val="16"/>
                            </w:rPr>
                            <w:t>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E191B8" id="_x0000_t202" coordsize="21600,21600" o:spt="202" path="m,l,21600r21600,l21600,xe">
              <v:stroke joinstyle="miter"/>
              <v:path gradientshapeok="t" o:connecttype="rect"/>
            </v:shapetype>
            <v:shape id="_x0000_s1031" type="#_x0000_t202" style="position:absolute;margin-left:523.65pt;margin-top:776.8pt;width:29.75pt;height:10.05pt;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" filled="f" stroked="f">
              <v:textbox inset="0,0,0,0">
                <w:txbxContent>
                  <w:p w14:paraId="4814995A" w14:textId="77777777" w:rsidR="00BA0057" w:rsidRDefault="00BA0057" w:rsidP="00FA6575">
                    <w:pPr>
                      <w:spacing w:line="184" w:lineRule="exact"/>
                      <w:ind w:left="20"/>
                      <w:rPr>
                        <w:sz w:val="16"/>
                      </w:rPr>
                    </w:pPr>
                    <w:r w:rsidRPr="00342D23">
                      <w:rPr>
                        <w:sz w:val="16"/>
                      </w:rPr>
                      <w:t>2017 a</w:t>
                    </w:r>
                  </w:p>
                </w:txbxContent>
              </v:textbox>
              <w10:wrap anchorx="page" anchory="page"/>
            </v:shape>
          </w:pict>
        </mc:Fallback>
      </mc:AlternateContent>
    </w:r>
    <w:r>
      <w:rPr>
        <w:noProof/>
      </w:rPr>
      <mc:AlternateContent>
        <mc:Choice Requires="wps">
          <w:drawing>
            <wp:anchor distT="0" distB="0" distL="114300" distR="114300" simplePos="0" relativeHeight="251681792" behindDoc="1" locked="0" layoutInCell="1" allowOverlap="1" wp14:anchorId="2370FDFE" wp14:editId="40CCC76D">
              <wp:simplePos x="0" y="0"/>
              <wp:positionH relativeFrom="margin">
                <wp:align>center</wp:align>
              </wp:positionH>
              <wp:positionV relativeFrom="page">
                <wp:posOffset>9792970</wp:posOffset>
              </wp:positionV>
              <wp:extent cx="5939280" cy="0"/>
              <wp:effectExtent l="0" t="0" r="23495" b="19050"/>
              <wp:wrapNone/>
              <wp:docPr id="16"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168F19" id="Line 6" o:spid="_x0000_s1026" style="position:absolute;left:0;text-align:left;z-index:-2516346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" strokecolor="#4b7dba" strokeweight=".72pt">
              <w10:wrap anchorx="margin" anchory="page"/>
            </v:line>
          </w:pict>
        </mc:Fallback>
      </mc:AlternateContent>
    </w:r>
    <w:r>
      <w:rPr>
        <w:noProof/>
      </w:rPr>
      <mc:AlternateContent>
        <mc:Choice Requires="wps">
          <w:drawing>
            <wp:anchor distT="0" distB="0" distL="114300" distR="114300" simplePos="0" relativeHeight="251684864" behindDoc="1" locked="0" layoutInCell="1" allowOverlap="1" wp14:anchorId="0B0B6563" wp14:editId="4F3D30B3">
              <wp:simplePos x="0" y="0"/>
              <wp:positionH relativeFrom="margin">
                <wp:posOffset>2974340</wp:posOffset>
              </wp:positionH>
              <wp:positionV relativeFrom="page">
                <wp:posOffset>10020300</wp:posOffset>
              </wp:positionV>
              <wp:extent cx="792000" cy="221615"/>
              <wp:effectExtent l="0" t="0" r="8255" b="6985"/>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00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7DD99B" w14:textId="164BBF21" w:rsidR="00BA0057" w:rsidRPr="00FA6575" w:rsidRDefault="00BA0057" w:rsidP="00FA6575">
                          <w:pPr>
                            <w:pStyle w:val="a3"/>
                            <w:spacing w:line="245" w:lineRule="exact"/>
                            <w:ind w:left="40"/>
                            <w:jc w:val="center"/>
                          </w:pPr>
                          <w:r>
                            <w:rPr>
                              <w:rFonts w:hint="eastAsia"/>
                            </w:rPr>
                            <w:t xml:space="preserve">Page </w:t>
                          </w:r>
                          <w:r w:rsidRPr="00E16A57">
                            <w:rPr>
                              <w:b/>
                            </w:rPr>
                            <w:fldChar w:fldCharType="begin"/>
                          </w:r>
                          <w:r w:rsidRPr="00E16A57">
                            <w:rPr>
                              <w:b/>
                            </w:rPr>
                            <w:instrText xml:space="preserve"> PAGE </w:instrText>
                          </w:r>
                          <w:r w:rsidRPr="00E16A57">
                            <w:rPr>
                              <w:b/>
                            </w:rPr>
                            <w:fldChar w:fldCharType="separate"/>
                          </w:r>
                          <w:r w:rsidR="00B025D2">
                            <w:rPr>
                              <w:b/>
                              <w:noProof/>
                            </w:rPr>
                            <w:t>5</w:t>
                          </w:r>
                          <w:r w:rsidRPr="00E16A57">
                            <w:rPr>
                              <w:b/>
                            </w:rPr>
                            <w:fldChar w:fldCharType="end"/>
                          </w:r>
                          <w:r>
                            <w:rPr>
                              <w:rFonts w:hint="eastAsia"/>
                            </w:rPr>
                            <w:t xml:space="preserve"> of </w:t>
                          </w:r>
                          <w:r w:rsidRPr="00E16A57">
                            <w:rPr>
                              <w:rFonts w:hint="eastAsia"/>
                              <w:b/>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0B6563" id="_x0000_s1032" type="#_x0000_t202" style="position:absolute;margin-left:234.2pt;margin-top:789pt;width:62.35pt;height:17.45pt;z-index:-2516316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" filled="f" stroked="f">
              <v:textbox inset="0,0,0,0">
                <w:txbxContent>
                  <w:p w14:paraId="507DD99B" w14:textId="164BBF21" w:rsidR="00BA0057" w:rsidRPr="00FA6575" w:rsidRDefault="00BA0057" w:rsidP="00FA6575">
                    <w:pPr>
                      <w:pStyle w:val="a3"/>
                      <w:spacing w:line="245" w:lineRule="exact"/>
                      <w:ind w:left="40"/>
                      <w:jc w:val="center"/>
                    </w:pPr>
                    <w:r>
                      <w:rPr>
                        <w:rFonts w:hint="eastAsia"/>
                      </w:rPr>
                      <w:t xml:space="preserve">Page </w:t>
                    </w:r>
                    <w:r w:rsidRPr="00E16A57">
                      <w:rPr>
                        <w:b/>
                      </w:rPr>
                      <w:fldChar w:fldCharType="begin"/>
                    </w:r>
                    <w:r w:rsidRPr="00E16A57">
                      <w:rPr>
                        <w:b/>
                      </w:rPr>
                      <w:instrText xml:space="preserve"> PAGE </w:instrText>
                    </w:r>
                    <w:r w:rsidRPr="00E16A57">
                      <w:rPr>
                        <w:b/>
                      </w:rPr>
                      <w:fldChar w:fldCharType="separate"/>
                    </w:r>
                    <w:r w:rsidR="00B025D2">
                      <w:rPr>
                        <w:b/>
                        <w:noProof/>
                      </w:rPr>
                      <w:t>5</w:t>
                    </w:r>
                    <w:r w:rsidRPr="00E16A57">
                      <w:rPr>
                        <w:b/>
                      </w:rPr>
                      <w:fldChar w:fldCharType="end"/>
                    </w:r>
                    <w:r>
                      <w:rPr>
                        <w:rFonts w:hint="eastAsia"/>
                      </w:rPr>
                      <w:t xml:space="preserve"> of </w:t>
                    </w:r>
                    <w:r w:rsidRPr="00E16A57">
                      <w:rPr>
                        <w:rFonts w:hint="eastAsia"/>
                        <w:b/>
                      </w:rPr>
                      <w:t>13</w:t>
                    </w:r>
                  </w:p>
                </w:txbxContent>
              </v:textbox>
              <w10:wrap anchorx="margin"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1993BF" w14:textId="77777777" w:rsidR="00BA0057" w:rsidRDefault="00BA0057">
    <w:pPr>
      <w:pStyle w:val="a3"/>
      <w:spacing w:line="14" w:lineRule="auto"/>
      <w:rPr>
        <w:sz w:val="20"/>
      </w:rPr>
    </w:pPr>
    <w:r>
      <w:rPr>
        <w:noProof/>
      </w:rPr>
      <mc:AlternateContent>
        <mc:Choice Requires="wps">
          <w:drawing>
            <wp:anchor distT="0" distB="0" distL="114300" distR="114300" simplePos="0" relativeHeight="251682816" behindDoc="1" locked="0" layoutInCell="1" allowOverlap="1" wp14:anchorId="79822388" wp14:editId="109A16D0">
              <wp:simplePos x="0" y="0"/>
              <wp:positionH relativeFrom="page">
                <wp:posOffset>6336665</wp:posOffset>
              </wp:positionH>
              <wp:positionV relativeFrom="page">
                <wp:posOffset>9865360</wp:posOffset>
              </wp:positionV>
              <wp:extent cx="378000" cy="127800"/>
              <wp:effectExtent l="0" t="0" r="3175" b="5715"/>
              <wp:wrapNone/>
              <wp:docPr id="1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E80B73" w14:textId="77777777" w:rsidR="00BA0057" w:rsidRDefault="00BA0057">
                          <w:pPr>
                            <w:spacing w:line="184" w:lineRule="exact"/>
                            <w:ind w:left="20"/>
                            <w:rPr>
                              <w:sz w:val="16"/>
                            </w:rPr>
                          </w:pPr>
                          <w:r w:rsidRPr="0008769F">
                            <w:rPr>
                              <w:sz w:val="16"/>
                            </w:rPr>
                            <w:t>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822388" id="_x0000_t202" coordsize="21600,21600" o:spt="202" path="m,l,21600r21600,l21600,xe">
              <v:stroke joinstyle="miter"/>
              <v:path gradientshapeok="t" o:connecttype="rect"/>
            </v:shapetype>
            <v:shape id="_x0000_s1033" type="#_x0000_t202" style="position:absolute;margin-left:498.95pt;margin-top:776.8pt;width:29.75pt;height:10.05pt;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" filled="f" stroked="f">
              <v:textbox inset="0,0,0,0">
                <w:txbxContent>
                  <w:p w14:paraId="54E80B73" w14:textId="77777777" w:rsidR="00BA0057" w:rsidRDefault="00BA0057">
                    <w:pPr>
                      <w:spacing w:line="184" w:lineRule="exact"/>
                      <w:ind w:left="20"/>
                      <w:rPr>
                        <w:sz w:val="16"/>
                      </w:rPr>
                    </w:pPr>
                    <w:r w:rsidRPr="0008769F">
                      <w:rPr>
                        <w:sz w:val="16"/>
                      </w:rPr>
                      <w:t>2017 a</w:t>
                    </w:r>
                  </w:p>
                </w:txbxContent>
              </v:textbox>
              <w10:wrap anchorx="page" anchory="page"/>
            </v:shape>
          </w:pict>
        </mc:Fallback>
      </mc:AlternateContent>
    </w:r>
    <w:r>
      <w:rPr>
        <w:noProof/>
      </w:rPr>
      <mc:AlternateContent>
        <mc:Choice Requires="wps">
          <w:drawing>
            <wp:anchor distT="0" distB="0" distL="114300" distR="114300" simplePos="0" relativeHeight="251683840" behindDoc="1" locked="0" layoutInCell="1" allowOverlap="1" wp14:anchorId="0269ED87" wp14:editId="34C9FDDB">
              <wp:simplePos x="0" y="0"/>
              <wp:positionH relativeFrom="margin">
                <wp:align>center</wp:align>
              </wp:positionH>
              <wp:positionV relativeFrom="page">
                <wp:posOffset>9792970</wp:posOffset>
              </wp:positionV>
              <wp:extent cx="5939280" cy="0"/>
              <wp:effectExtent l="0" t="0" r="23495" b="19050"/>
              <wp:wrapNone/>
              <wp:docPr id="2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A8C722" id="Line 6" o:spid="_x0000_s1026" style="position:absolute;left:0;text-align:left;z-index:-25163264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" strokecolor="#4b7dba" strokeweight=".72pt">
              <w10:wrap anchorx="margin" anchory="page"/>
            </v:line>
          </w:pict>
        </mc:Fallback>
      </mc:AlternateContent>
    </w:r>
    <w:r>
      <w:rPr>
        <w:noProof/>
      </w:rPr>
      <mc:AlternateContent>
        <mc:Choice Requires="wps">
          <w:drawing>
            <wp:anchor distT="0" distB="0" distL="114300" distR="114300" simplePos="0" relativeHeight="251685888" behindDoc="1" locked="0" layoutInCell="1" allowOverlap="1" wp14:anchorId="441C7BAC" wp14:editId="13C16069">
              <wp:simplePos x="0" y="0"/>
              <wp:positionH relativeFrom="margin">
                <wp:align>center</wp:align>
              </wp:positionH>
              <wp:positionV relativeFrom="page">
                <wp:posOffset>10172700</wp:posOffset>
              </wp:positionV>
              <wp:extent cx="828000" cy="221615"/>
              <wp:effectExtent l="0" t="0" r="10795" b="6985"/>
              <wp:wrapNone/>
              <wp:docPr id="2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00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2344AE" w14:textId="3598F2BC" w:rsidR="00BA0057" w:rsidRPr="00FA6575" w:rsidRDefault="00BA0057" w:rsidP="00FA6575">
                          <w:pPr>
                            <w:pStyle w:val="a3"/>
                            <w:spacing w:line="245" w:lineRule="exact"/>
                            <w:ind w:left="40"/>
                            <w:jc w:val="center"/>
                          </w:pPr>
                          <w:r>
                            <w:rPr>
                              <w:rFonts w:hint="eastAsia"/>
                            </w:rPr>
                            <w:t xml:space="preserve">Page </w:t>
                          </w:r>
                          <w:r w:rsidRPr="00FA6575">
                            <w:rPr>
                              <w:b/>
                            </w:rPr>
                            <w:fldChar w:fldCharType="begin"/>
                          </w:r>
                          <w:r w:rsidRPr="00FA6575">
                            <w:rPr>
                              <w:b/>
                            </w:rPr>
                            <w:instrText xml:space="preserve"> PAGE </w:instrText>
                          </w:r>
                          <w:r w:rsidRPr="00FA6575">
                            <w:rPr>
                              <w:b/>
                            </w:rPr>
                            <w:fldChar w:fldCharType="separate"/>
                          </w:r>
                          <w:r w:rsidR="00B025D2">
                            <w:rPr>
                              <w:b/>
                              <w:noProof/>
                            </w:rPr>
                            <w:t>6</w:t>
                          </w:r>
                          <w:r w:rsidRPr="00FA6575">
                            <w:rPr>
                              <w:b/>
                            </w:rPr>
                            <w:fldChar w:fldCharType="end"/>
                          </w:r>
                          <w:r>
                            <w:rPr>
                              <w:rFonts w:hint="eastAsia"/>
                            </w:rPr>
                            <w:t xml:space="preserve"> of </w:t>
                          </w:r>
                          <w:r w:rsidRPr="00FA6575">
                            <w:rPr>
                              <w:rFonts w:hint="eastAsia"/>
                              <w:b/>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1C7BAC" id="_x0000_s1034" type="#_x0000_t202" style="position:absolute;margin-left:0;margin-top:801pt;width:65.2pt;height:17.45pt;z-index:-25163059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" filled="f" stroked="f">
              <v:textbox inset="0,0,0,0">
                <w:txbxContent>
                  <w:p w14:paraId="1E2344AE" w14:textId="3598F2BC" w:rsidR="00BA0057" w:rsidRPr="00FA6575" w:rsidRDefault="00BA0057" w:rsidP="00FA6575">
                    <w:pPr>
                      <w:pStyle w:val="a3"/>
                      <w:spacing w:line="245" w:lineRule="exact"/>
                      <w:ind w:left="40"/>
                      <w:jc w:val="center"/>
                    </w:pPr>
                    <w:r>
                      <w:rPr>
                        <w:rFonts w:hint="eastAsia"/>
                      </w:rPr>
                      <w:t xml:space="preserve">Page </w:t>
                    </w:r>
                    <w:r w:rsidRPr="00FA6575">
                      <w:rPr>
                        <w:b/>
                      </w:rPr>
                      <w:fldChar w:fldCharType="begin"/>
                    </w:r>
                    <w:r w:rsidRPr="00FA6575">
                      <w:rPr>
                        <w:b/>
                      </w:rPr>
                      <w:instrText xml:space="preserve"> PAGE </w:instrText>
                    </w:r>
                    <w:r w:rsidRPr="00FA6575">
                      <w:rPr>
                        <w:b/>
                      </w:rPr>
                      <w:fldChar w:fldCharType="separate"/>
                    </w:r>
                    <w:r w:rsidR="00B025D2">
                      <w:rPr>
                        <w:b/>
                        <w:noProof/>
                      </w:rPr>
                      <w:t>6</w:t>
                    </w:r>
                    <w:r w:rsidRPr="00FA6575">
                      <w:rPr>
                        <w:b/>
                      </w:rPr>
                      <w:fldChar w:fldCharType="end"/>
                    </w:r>
                    <w:r>
                      <w:rPr>
                        <w:rFonts w:hint="eastAsia"/>
                      </w:rPr>
                      <w:t xml:space="preserve"> of </w:t>
                    </w:r>
                    <w:r w:rsidRPr="00FA6575">
                      <w:rPr>
                        <w:rFonts w:hint="eastAsia"/>
                        <w:b/>
                      </w:rPr>
                      <w:t>13</w:t>
                    </w:r>
                  </w:p>
                </w:txbxContent>
              </v:textbox>
              <w10:wrap anchorx="margin"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84D31D" w14:textId="77777777" w:rsidR="00BA0057" w:rsidRDefault="00BA0057">
    <w:pPr>
      <w:pStyle w:val="a3"/>
      <w:spacing w:line="14" w:lineRule="auto"/>
      <w:rPr>
        <w:sz w:val="20"/>
      </w:rPr>
    </w:pPr>
    <w:r>
      <w:rPr>
        <w:noProof/>
      </w:rPr>
      <mc:AlternateContent>
        <mc:Choice Requires="wps">
          <w:drawing>
            <wp:anchor distT="0" distB="0" distL="114300" distR="114300" simplePos="0" relativeHeight="251668480" behindDoc="1" locked="0" layoutInCell="1" allowOverlap="1" wp14:anchorId="7C9C5756" wp14:editId="14CF6B1E">
              <wp:simplePos x="0" y="0"/>
              <wp:positionH relativeFrom="page">
                <wp:posOffset>6336665</wp:posOffset>
              </wp:positionH>
              <wp:positionV relativeFrom="page">
                <wp:posOffset>9865360</wp:posOffset>
              </wp:positionV>
              <wp:extent cx="378000" cy="127800"/>
              <wp:effectExtent l="0" t="0" r="3175" b="5715"/>
              <wp:wrapNone/>
              <wp:docPr id="2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CCB256" w14:textId="77777777" w:rsidR="00BA0057" w:rsidRDefault="00BA0057">
                          <w:pPr>
                            <w:spacing w:line="184" w:lineRule="exact"/>
                            <w:ind w:left="20"/>
                            <w:rPr>
                              <w:sz w:val="16"/>
                            </w:rPr>
                          </w:pPr>
                          <w:r w:rsidRPr="0008769F">
                            <w:rPr>
                              <w:sz w:val="16"/>
                            </w:rPr>
                            <w:t>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9C5756" id="_x0000_t202" coordsize="21600,21600" o:spt="202" path="m,l,21600r21600,l21600,xe">
              <v:stroke joinstyle="miter"/>
              <v:path gradientshapeok="t" o:connecttype="rect"/>
            </v:shapetype>
            <v:shape id="_x0000_s1035" type="#_x0000_t202" style="position:absolute;margin-left:498.95pt;margin-top:776.8pt;width:29.75pt;height:10.05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" filled="f" stroked="f">
              <v:textbox inset="0,0,0,0">
                <w:txbxContent>
                  <w:p w14:paraId="2CCCB256" w14:textId="77777777" w:rsidR="00BA0057" w:rsidRDefault="00BA0057">
                    <w:pPr>
                      <w:spacing w:line="184" w:lineRule="exact"/>
                      <w:ind w:left="20"/>
                      <w:rPr>
                        <w:sz w:val="16"/>
                      </w:rPr>
                    </w:pPr>
                    <w:r w:rsidRPr="0008769F">
                      <w:rPr>
                        <w:sz w:val="16"/>
                      </w:rPr>
                      <w:t>2017 a</w:t>
                    </w:r>
                  </w:p>
                </w:txbxContent>
              </v:textbox>
              <w10:wrap anchorx="page" anchory="page"/>
            </v:shape>
          </w:pict>
        </mc:Fallback>
      </mc:AlternateContent>
    </w:r>
    <w:r>
      <w:rPr>
        <w:noProof/>
      </w:rPr>
      <mc:AlternateContent>
        <mc:Choice Requires="wps">
          <w:drawing>
            <wp:anchor distT="0" distB="0" distL="114300" distR="114300" simplePos="0" relativeHeight="251669504" behindDoc="1" locked="0" layoutInCell="1" allowOverlap="1" wp14:anchorId="744D0E86" wp14:editId="4B332676">
              <wp:simplePos x="0" y="0"/>
              <wp:positionH relativeFrom="margin">
                <wp:align>center</wp:align>
              </wp:positionH>
              <wp:positionV relativeFrom="page">
                <wp:posOffset>9792970</wp:posOffset>
              </wp:positionV>
              <wp:extent cx="5939280" cy="0"/>
              <wp:effectExtent l="0" t="0" r="23495" b="19050"/>
              <wp:wrapNone/>
              <wp:docPr id="2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FDF45C" id="Line 6" o:spid="_x0000_s1026" style="position:absolute;left:0;text-align:left;z-index:-25164697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" strokecolor="#4b7dba" strokeweight=".72pt">
              <w10:wrap anchorx="margin" anchory="page"/>
            </v:line>
          </w:pict>
        </mc:Fallback>
      </mc:AlternateContent>
    </w:r>
    <w:r>
      <w:rPr>
        <w:noProof/>
      </w:rPr>
      <mc:AlternateContent>
        <mc:Choice Requires="wps">
          <w:drawing>
            <wp:anchor distT="0" distB="0" distL="114300" distR="114300" simplePos="0" relativeHeight="251671552" behindDoc="1" locked="0" layoutInCell="1" allowOverlap="1" wp14:anchorId="04575968" wp14:editId="260DAAC6">
              <wp:simplePos x="0" y="0"/>
              <wp:positionH relativeFrom="margin">
                <wp:align>center</wp:align>
              </wp:positionH>
              <wp:positionV relativeFrom="page">
                <wp:posOffset>10172700</wp:posOffset>
              </wp:positionV>
              <wp:extent cx="828000" cy="221615"/>
              <wp:effectExtent l="0" t="0" r="10795" b="698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00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F27E4A" w14:textId="09148F8B" w:rsidR="00BA0057" w:rsidRPr="00FA6575" w:rsidRDefault="00BA0057" w:rsidP="00FA6575">
                          <w:pPr>
                            <w:pStyle w:val="a3"/>
                            <w:spacing w:line="245" w:lineRule="exact"/>
                            <w:ind w:left="40"/>
                            <w:jc w:val="center"/>
                          </w:pPr>
                          <w:r>
                            <w:rPr>
                              <w:rFonts w:hint="eastAsia"/>
                            </w:rPr>
                            <w:t xml:space="preserve">Page </w:t>
                          </w:r>
                          <w:r w:rsidRPr="00FA6575">
                            <w:rPr>
                              <w:b/>
                            </w:rPr>
                            <w:fldChar w:fldCharType="begin"/>
                          </w:r>
                          <w:r w:rsidRPr="00FA6575">
                            <w:rPr>
                              <w:b/>
                            </w:rPr>
                            <w:instrText xml:space="preserve"> PAGE </w:instrText>
                          </w:r>
                          <w:r w:rsidRPr="00FA6575">
                            <w:rPr>
                              <w:b/>
                            </w:rPr>
                            <w:fldChar w:fldCharType="separate"/>
                          </w:r>
                          <w:r w:rsidR="00B025D2">
                            <w:rPr>
                              <w:b/>
                              <w:noProof/>
                            </w:rPr>
                            <w:t>15</w:t>
                          </w:r>
                          <w:r w:rsidRPr="00FA6575">
                            <w:rPr>
                              <w:b/>
                            </w:rPr>
                            <w:fldChar w:fldCharType="end"/>
                          </w:r>
                          <w:r>
                            <w:rPr>
                              <w:rFonts w:hint="eastAsia"/>
                            </w:rPr>
                            <w:t xml:space="preserve"> of </w:t>
                          </w:r>
                          <w:r w:rsidRPr="00FA6575">
                            <w:rPr>
                              <w:rFonts w:hint="eastAsia"/>
                              <w:b/>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575968" id="_x0000_s1036" type="#_x0000_t202" style="position:absolute;margin-left:0;margin-top:801pt;width:65.2pt;height:17.45pt;z-index:-25164492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" filled="f" stroked="f">
              <v:textbox inset="0,0,0,0">
                <w:txbxContent>
                  <w:p w14:paraId="5FF27E4A" w14:textId="09148F8B" w:rsidR="00BA0057" w:rsidRPr="00FA6575" w:rsidRDefault="00BA0057" w:rsidP="00FA6575">
                    <w:pPr>
                      <w:pStyle w:val="a3"/>
                      <w:spacing w:line="245" w:lineRule="exact"/>
                      <w:ind w:left="40"/>
                      <w:jc w:val="center"/>
                    </w:pPr>
                    <w:r>
                      <w:rPr>
                        <w:rFonts w:hint="eastAsia"/>
                      </w:rPr>
                      <w:t xml:space="preserve">Page </w:t>
                    </w:r>
                    <w:r w:rsidRPr="00FA6575">
                      <w:rPr>
                        <w:b/>
                      </w:rPr>
                      <w:fldChar w:fldCharType="begin"/>
                    </w:r>
                    <w:r w:rsidRPr="00FA6575">
                      <w:rPr>
                        <w:b/>
                      </w:rPr>
                      <w:instrText xml:space="preserve"> PAGE </w:instrText>
                    </w:r>
                    <w:r w:rsidRPr="00FA6575">
                      <w:rPr>
                        <w:b/>
                      </w:rPr>
                      <w:fldChar w:fldCharType="separate"/>
                    </w:r>
                    <w:r w:rsidR="00B025D2">
                      <w:rPr>
                        <w:b/>
                        <w:noProof/>
                      </w:rPr>
                      <w:t>15</w:t>
                    </w:r>
                    <w:r w:rsidRPr="00FA6575">
                      <w:rPr>
                        <w:b/>
                      </w:rPr>
                      <w:fldChar w:fldCharType="end"/>
                    </w:r>
                    <w:r>
                      <w:rPr>
                        <w:rFonts w:hint="eastAsia"/>
                      </w:rPr>
                      <w:t xml:space="preserve"> of </w:t>
                    </w:r>
                    <w:r w:rsidRPr="00FA6575">
                      <w:rPr>
                        <w:rFonts w:hint="eastAsia"/>
                        <w:b/>
                      </w:rPr>
                      <w:t>13</w:t>
                    </w:r>
                  </w:p>
                </w:txbxContent>
              </v:textbox>
              <w10:wrap anchorx="margin"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34918D" w14:textId="77777777" w:rsidR="004D4C6E" w:rsidRDefault="004D4C6E" w:rsidP="00BA0057">
      <w:r>
        <w:separator/>
      </w:r>
    </w:p>
  </w:footnote>
  <w:footnote w:type="continuationSeparator" w:id="0">
    <w:p w14:paraId="1F97217C" w14:textId="77777777" w:rsidR="004D4C6E" w:rsidRDefault="004D4C6E" w:rsidP="00BA0057">
      <w:r>
        <w:continuationSeparator/>
      </w:r>
    </w:p>
  </w:footnote>
  <w:footnote w:id="1">
    <w:p w14:paraId="755D260C" w14:textId="77777777" w:rsidR="00F92F90" w:rsidRPr="00F92F90" w:rsidRDefault="00F92F90">
      <w:pPr>
        <w:pStyle w:val="a7"/>
        <w:rPr>
          <w:rFonts w:eastAsia="ＭＳ ゴシック"/>
          <w:sz w:val="18"/>
        </w:rPr>
      </w:pPr>
      <w:r>
        <w:rPr>
          <w:rStyle w:val="a9"/>
        </w:rPr>
        <w:footnoteRef/>
      </w:r>
      <w:r w:rsidRPr="00F92F90">
        <w:rPr>
          <w:rFonts w:eastAsia="ＭＳ ゴシック"/>
          <w:sz w:val="18"/>
        </w:rPr>
        <w:t xml:space="preserve"> </w:t>
      </w:r>
      <w:r w:rsidR="004C23F7" w:rsidRPr="00F92F90">
        <w:rPr>
          <w:rFonts w:eastAsia="ＭＳ ゴシック" w:hint="eastAsia"/>
          <w:sz w:val="18"/>
        </w:rPr>
        <w:t>（</w:t>
      </w:r>
      <w:r w:rsidRPr="00F92F90">
        <w:rPr>
          <w:rFonts w:eastAsia="ＭＳ ゴシック" w:hint="eastAsia"/>
          <w:sz w:val="18"/>
        </w:rPr>
        <w:t>Wikipedia</w:t>
      </w:r>
      <w:r w:rsidRPr="00F92F90">
        <w:rPr>
          <w:rFonts w:eastAsia="ＭＳ ゴシック" w:hint="eastAsia"/>
          <w:sz w:val="18"/>
        </w:rPr>
        <w:t>「部品表（</w:t>
      </w:r>
      <w:r w:rsidRPr="00F92F90">
        <w:rPr>
          <w:rFonts w:eastAsia="ＭＳ ゴシック" w:hint="eastAsia"/>
          <w:sz w:val="18"/>
        </w:rPr>
        <w:t>Bill of Material</w:t>
      </w:r>
      <w:r w:rsidRPr="00F92F90">
        <w:rPr>
          <w:rFonts w:eastAsia="ＭＳ ゴシック" w:hint="eastAsia"/>
          <w:sz w:val="18"/>
        </w:rPr>
        <w:t>）」）</w:t>
      </w:r>
      <w:hyperlink r:id="rId1" w:history="1">
        <w:r w:rsidRPr="00F92F90">
          <w:rPr>
            <w:rStyle w:val="a6"/>
            <w:rFonts w:eastAsia="ＭＳ ゴシック"/>
            <w:sz w:val="18"/>
            <w:szCs w:val="18"/>
          </w:rPr>
          <w:t>https://ja.wikipedia.org/wiki/</w:t>
        </w:r>
        <w:r w:rsidRPr="00F92F90">
          <w:rPr>
            <w:rStyle w:val="a6"/>
            <w:rFonts w:eastAsia="ＭＳ ゴシック" w:hint="eastAsia"/>
            <w:sz w:val="18"/>
            <w:szCs w:val="18"/>
          </w:rPr>
          <w:t>BOM_(</w:t>
        </w:r>
        <w:r w:rsidRPr="00F92F90">
          <w:rPr>
            <w:rStyle w:val="a6"/>
            <w:rFonts w:eastAsia="ＭＳ ゴシック" w:hint="eastAsia"/>
            <w:sz w:val="18"/>
            <w:szCs w:val="18"/>
          </w:rPr>
          <w:t>部品表</w:t>
        </w:r>
        <w:r w:rsidRPr="00F92F90">
          <w:rPr>
            <w:rStyle w:val="a6"/>
            <w:rFonts w:eastAsia="ＭＳ ゴシック" w:hint="eastAsia"/>
            <w:sz w:val="18"/>
            <w:szCs w:val="18"/>
          </w:rPr>
          <w:t>)</w:t>
        </w:r>
        <w:r w:rsidRPr="00F92F90">
          <w:rPr>
            <w:rStyle w:val="a6"/>
            <w:rFonts w:eastAsia="ＭＳ ゴシック"/>
            <w:sz w:val="18"/>
            <w:szCs w:val="18"/>
          </w:rPr>
          <w:t xml:space="preserve"> </w:t>
        </w:r>
      </w:hyperlink>
    </w:p>
  </w:footnote>
  <w:footnote w:id="2">
    <w:p w14:paraId="11899C70" w14:textId="77777777" w:rsidR="00BA0057" w:rsidRPr="005D0201" w:rsidRDefault="00BA0057" w:rsidP="00BA0057">
      <w:pPr>
        <w:pStyle w:val="a7"/>
        <w:rPr>
          <w:rFonts w:eastAsia="ＭＳ ゴシック"/>
        </w:rPr>
      </w:pPr>
      <w:r w:rsidRPr="00887555">
        <w:rPr>
          <w:rStyle w:val="a9"/>
          <w:rFonts w:eastAsia="ＭＳ ゴシック"/>
        </w:rPr>
        <w:footnoteRef/>
      </w:r>
      <w:r w:rsidRPr="00F92F90">
        <w:rPr>
          <w:rFonts w:eastAsia="ＭＳ ゴシック"/>
          <w:sz w:val="18"/>
          <w:szCs w:val="18"/>
        </w:rPr>
        <w:t xml:space="preserve"> </w:t>
      </w:r>
      <w:r w:rsidR="004C23F7" w:rsidRPr="00F92F90">
        <w:rPr>
          <w:rFonts w:eastAsia="ＭＳ ゴシック" w:hint="eastAsia"/>
          <w:sz w:val="18"/>
        </w:rPr>
        <w:t>（</w:t>
      </w:r>
      <w:r w:rsidRPr="005D0201">
        <w:rPr>
          <w:rFonts w:eastAsia="ＭＳ ゴシック"/>
          <w:sz w:val="18"/>
        </w:rPr>
        <w:t>Wikipedia</w:t>
      </w:r>
      <w:r w:rsidRPr="005D0201">
        <w:rPr>
          <w:rFonts w:eastAsia="ＭＳ ゴシック" w:hint="eastAsia"/>
          <w:sz w:val="18"/>
        </w:rPr>
        <w:t>「</w:t>
      </w:r>
      <w:hyperlink r:id="rId2" w:history="1">
        <w:r w:rsidRPr="005D0201">
          <w:rPr>
            <w:rStyle w:val="a6"/>
            <w:rFonts w:eastAsia="ＭＳ ゴシック" w:hint="eastAsia"/>
            <w:sz w:val="18"/>
          </w:rPr>
          <w:t>帰属</w:t>
        </w:r>
      </w:hyperlink>
      <w:r w:rsidRPr="005D0201">
        <w:rPr>
          <w:rFonts w:eastAsia="ＭＳ ゴシック" w:hint="eastAsia"/>
          <w:sz w:val="18"/>
        </w:rPr>
        <w:t>」より引用</w:t>
      </w:r>
      <w:r>
        <w:rPr>
          <w:rFonts w:asciiTheme="majorEastAsia" w:eastAsiaTheme="majorEastAsia" w:hAnsiTheme="majorEastAsia" w:hint="eastAsia"/>
          <w:sz w:val="18"/>
        </w:rPr>
        <w:t>）</w:t>
      </w:r>
      <w:r>
        <w:rPr>
          <w:rFonts w:eastAsia="ＭＳ ゴシック" w:hint="eastAsia"/>
          <w:sz w:val="18"/>
        </w:rPr>
        <w:t>「</w:t>
      </w:r>
      <w:r w:rsidRPr="005D0201">
        <w:rPr>
          <w:rFonts w:eastAsia="ＭＳ ゴシック" w:hint="eastAsia"/>
          <w:sz w:val="18"/>
        </w:rPr>
        <w:t>ある著作物（</w:t>
      </w:r>
      <w:r w:rsidRPr="005D0201">
        <w:rPr>
          <w:rFonts w:eastAsia="ＭＳ ゴシック"/>
          <w:sz w:val="18"/>
        </w:rPr>
        <w:t>works</w:t>
      </w:r>
      <w:r w:rsidRPr="005D0201">
        <w:rPr>
          <w:rFonts w:eastAsia="ＭＳ ゴシック" w:hint="eastAsia"/>
          <w:sz w:val="18"/>
        </w:rPr>
        <w:t>）を利用（</w:t>
      </w:r>
      <w:r w:rsidRPr="005D0201">
        <w:rPr>
          <w:rFonts w:eastAsia="ＭＳ ゴシック"/>
          <w:sz w:val="18"/>
        </w:rPr>
        <w:t>use</w:t>
      </w:r>
      <w:r w:rsidRPr="005D0201">
        <w:rPr>
          <w:rFonts w:eastAsia="ＭＳ ゴシック" w:hint="eastAsia"/>
          <w:sz w:val="18"/>
        </w:rPr>
        <w:t>）する場合、その著作物の著作者への謝辞（</w:t>
      </w:r>
      <w:r w:rsidRPr="005D0201">
        <w:rPr>
          <w:rFonts w:eastAsia="ＭＳ ゴシック"/>
          <w:sz w:val="18"/>
        </w:rPr>
        <w:t>acknowledge</w:t>
      </w:r>
      <w:r w:rsidRPr="005D0201">
        <w:rPr>
          <w:rFonts w:eastAsia="ＭＳ ゴシック" w:hint="eastAsia"/>
          <w:sz w:val="18"/>
        </w:rPr>
        <w:t>）やクレジットの掲載を要求することを指す用語である。または別の著作物に表示すること（</w:t>
      </w:r>
      <w:r w:rsidRPr="005D0201">
        <w:rPr>
          <w:rFonts w:eastAsia="ＭＳ ゴシック"/>
          <w:sz w:val="18"/>
        </w:rPr>
        <w:t>appear in works</w:t>
      </w:r>
      <w:r w:rsidRPr="005D0201">
        <w:rPr>
          <w:rFonts w:eastAsia="ＭＳ ゴシック" w:hint="eastAsia"/>
          <w:sz w:val="18"/>
        </w:rPr>
        <w:t>）自体を指す。</w:t>
      </w:r>
      <w:r>
        <w:rPr>
          <w:rFonts w:eastAsia="ＭＳ ゴシック" w:hint="eastAsia"/>
          <w:sz w:val="18"/>
        </w:rPr>
        <w:t>」</w:t>
      </w:r>
    </w:p>
  </w:footnote>
  <w:footnote w:id="3">
    <w:p w14:paraId="674334C0" w14:textId="77777777" w:rsidR="004C23F7" w:rsidRPr="007E1E02" w:rsidRDefault="004C23F7" w:rsidP="004C23F7">
      <w:pPr>
        <w:pStyle w:val="a7"/>
        <w:rPr>
          <w:rFonts w:ascii="Arial" w:eastAsia="ＭＳ Ｐゴシック" w:hAnsi="Arial"/>
        </w:rPr>
      </w:pPr>
      <w:r w:rsidRPr="005D0201">
        <w:rPr>
          <w:rStyle w:val="a9"/>
          <w:rFonts w:ascii="Arial" w:eastAsia="ＭＳ Ｐゴシック" w:hAnsi="Arial"/>
        </w:rPr>
        <w:footnoteRef/>
      </w:r>
      <w:r w:rsidRPr="005D0201">
        <w:rPr>
          <w:rFonts w:ascii="Arial" w:eastAsia="ＭＳ Ｐゴシック" w:hAnsi="Arial"/>
        </w:rPr>
        <w:t xml:space="preserve"> </w:t>
      </w:r>
      <w:r w:rsidRPr="005D0201">
        <w:rPr>
          <w:rFonts w:eastAsia="ＭＳ ゴシック" w:hint="eastAsia"/>
          <w:sz w:val="18"/>
          <w:szCs w:val="18"/>
        </w:rPr>
        <w:t>「書面による申し出</w:t>
      </w:r>
      <w:r>
        <w:rPr>
          <w:rFonts w:eastAsia="ＭＳ ゴシック" w:hint="eastAsia"/>
          <w:sz w:val="18"/>
          <w:szCs w:val="18"/>
        </w:rPr>
        <w:t>（</w:t>
      </w:r>
      <w:r w:rsidRPr="005D0201">
        <w:rPr>
          <w:rFonts w:eastAsia="ＭＳ ゴシック"/>
          <w:sz w:val="18"/>
          <w:szCs w:val="18"/>
        </w:rPr>
        <w:t>Written Offer</w:t>
      </w:r>
      <w:r>
        <w:rPr>
          <w:rFonts w:eastAsia="ＭＳ ゴシック" w:hint="eastAsia"/>
          <w:sz w:val="18"/>
          <w:szCs w:val="18"/>
        </w:rPr>
        <w:t>）」</w:t>
      </w:r>
      <w:r w:rsidRPr="005D0201">
        <w:rPr>
          <w:rFonts w:eastAsia="ＭＳ ゴシック"/>
          <w:sz w:val="18"/>
          <w:szCs w:val="18"/>
        </w:rPr>
        <w:t>について、</w:t>
      </w:r>
      <w:r w:rsidRPr="005D0201">
        <w:rPr>
          <w:rFonts w:eastAsia="ＭＳ ゴシック"/>
          <w:sz w:val="18"/>
          <w:szCs w:val="18"/>
        </w:rPr>
        <w:t>GPL</w:t>
      </w:r>
      <w:r w:rsidRPr="005D0201">
        <w:rPr>
          <w:rFonts w:eastAsia="ＭＳ ゴシック"/>
          <w:sz w:val="18"/>
          <w:szCs w:val="18"/>
        </w:rPr>
        <w:t>ライセンスを例に</w:t>
      </w:r>
      <w:hyperlink r:id="rId3" w:anchor="WhatDoesWrittenOfferValid" w:history="1">
        <w:r w:rsidRPr="005D0201">
          <w:rPr>
            <w:rStyle w:val="a6"/>
            <w:rFonts w:eastAsia="ＭＳ ゴシック"/>
            <w:sz w:val="18"/>
            <w:szCs w:val="18"/>
          </w:rPr>
          <w:t>gnu.org</w:t>
        </w:r>
        <w:r w:rsidRPr="005D0201">
          <w:rPr>
            <w:rStyle w:val="a6"/>
            <w:rFonts w:eastAsia="ＭＳ ゴシック"/>
            <w:sz w:val="18"/>
            <w:szCs w:val="18"/>
          </w:rPr>
          <w:t>の記述</w:t>
        </w:r>
      </w:hyperlink>
      <w:r w:rsidRPr="005D0201">
        <w:rPr>
          <w:rFonts w:eastAsia="ＭＳ ゴシック" w:hint="eastAsia"/>
          <w:sz w:val="18"/>
          <w:szCs w:val="18"/>
        </w:rPr>
        <w:t>を参照（以下引用）。</w:t>
      </w:r>
      <w:r>
        <w:rPr>
          <w:rFonts w:eastAsia="ＭＳ ゴシック" w:hint="eastAsia"/>
          <w:sz w:val="18"/>
          <w:szCs w:val="18"/>
        </w:rPr>
        <w:t>「</w:t>
      </w:r>
      <w:r w:rsidRPr="005D0201">
        <w:rPr>
          <w:rFonts w:eastAsia="ＭＳ ゴシック"/>
          <w:sz w:val="18"/>
          <w:szCs w:val="18"/>
        </w:rPr>
        <w:t>GPL</w:t>
      </w:r>
      <w:r w:rsidRPr="005D0201">
        <w:rPr>
          <w:rFonts w:eastAsia="ＭＳ ゴシック" w:hint="eastAsia"/>
          <w:sz w:val="18"/>
          <w:szCs w:val="18"/>
        </w:rPr>
        <w:t>には、バイナリをソースコード抜きで商業的に配布する場合、あなたが後にソースコードを配布する旨が書かれた</w:t>
      </w:r>
      <w:r w:rsidRPr="005D0201">
        <w:rPr>
          <w:rFonts w:eastAsia="ＭＳ ゴシック" w:hint="eastAsia"/>
          <w:b/>
          <w:sz w:val="18"/>
          <w:szCs w:val="18"/>
          <w:u w:val="single"/>
        </w:rPr>
        <w:t>書面による申し出</w:t>
      </w:r>
      <w:r w:rsidRPr="005D0201">
        <w:rPr>
          <w:rFonts w:eastAsia="ＭＳ ゴシック" w:hint="eastAsia"/>
          <w:sz w:val="18"/>
          <w:szCs w:val="18"/>
        </w:rPr>
        <w:t>を提供しなければならないとあります。ユーザがあなたから受け取ったバイナリを非商業的に再配布するときには、この書面による申し出の複製を一緒に渡さなければなりません。これは、バイナリを直接あなたから入手しなかった人々も、書面による申し出に則してソースコードの複製を受け取ることができるということを意味します。</w:t>
      </w:r>
      <w:r>
        <w:rPr>
          <w:rFonts w:eastAsia="ＭＳ ゴシック" w:hint="eastAsia"/>
          <w:sz w:val="18"/>
          <w:szCs w:val="18"/>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90DADD" w14:textId="77777777" w:rsidR="00BA0057" w:rsidRDefault="00BA0057">
    <w:pPr>
      <w:pStyle w:val="a3"/>
      <w:spacing w:line="14" w:lineRule="auto"/>
      <w:rPr>
        <w:sz w:val="20"/>
      </w:rPr>
    </w:pPr>
    <w:r>
      <w:rPr>
        <w:noProof/>
      </w:rPr>
      <mc:AlternateContent>
        <mc:Choice Requires="wps">
          <w:drawing>
            <wp:anchor distT="0" distB="0" distL="114300" distR="114300" simplePos="0" relativeHeight="251675648" behindDoc="1" locked="0" layoutInCell="1" allowOverlap="1" wp14:anchorId="1ADD270D" wp14:editId="312FDBFD">
              <wp:simplePos x="0" y="0"/>
              <wp:positionH relativeFrom="page">
                <wp:posOffset>4676775</wp:posOffset>
              </wp:positionH>
              <wp:positionV relativeFrom="page">
                <wp:posOffset>476250</wp:posOffset>
              </wp:positionV>
              <wp:extent cx="2095500" cy="204480"/>
              <wp:effectExtent l="0" t="0" r="0" b="5080"/>
              <wp:wrapNone/>
              <wp:docPr id="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204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C1957C" w14:textId="77777777" w:rsidR="00BA0057" w:rsidRPr="00466C76" w:rsidRDefault="00BA0057" w:rsidP="00342D23">
                          <w:pPr>
                            <w:pStyle w:val="a3"/>
                            <w:spacing w:line="245" w:lineRule="exact"/>
                            <w:ind w:left="20"/>
                            <w:jc w:val="right"/>
                            <w:rPr>
                              <w:rFonts w:eastAsia="ＭＳ ゴシック"/>
                            </w:rPr>
                          </w:pPr>
                          <w:r>
                            <w:rPr>
                              <w:rFonts w:eastAsia="ＭＳ ゴシック"/>
                            </w:rPr>
                            <w:t>OpenChain Specification 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DD270D" id="_x0000_t202" coordsize="21600,21600" o:spt="202" path="m,l,21600r21600,l21600,xe">
              <v:stroke joinstyle="miter"/>
              <v:path gradientshapeok="t" o:connecttype="rect"/>
            </v:shapetype>
            <v:shape id="Text Box 7" o:spid="_x0000_s1026" type="#_x0000_t202" style="position:absolute;margin-left:368.25pt;margin-top:37.5pt;width:165pt;height:16.1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" filled="f" stroked="f">
              <v:textbox inset="0,0,0,0">
                <w:txbxContent>
                  <w:p w14:paraId="25C1957C" w14:textId="77777777" w:rsidR="00BA0057" w:rsidRPr="00466C76" w:rsidRDefault="00BA0057" w:rsidP="00342D23">
                    <w:pPr>
                      <w:pStyle w:val="a3"/>
                      <w:spacing w:line="245" w:lineRule="exact"/>
                      <w:ind w:left="20"/>
                      <w:jc w:val="right"/>
                      <w:rPr>
                        <w:rFonts w:eastAsia="ＭＳ ゴシック"/>
                      </w:rPr>
                    </w:pPr>
                    <w:r>
                      <w:rPr>
                        <w:rFonts w:eastAsia="ＭＳ ゴシック"/>
                      </w:rPr>
                      <w:t>OpenChain Specification 1.1</w:t>
                    </w:r>
                  </w:p>
                </w:txbxContent>
              </v:textbox>
              <w10:wrap anchorx="page" anchory="page"/>
            </v:shape>
          </w:pict>
        </mc:Fallback>
      </mc:AlternateContent>
    </w:r>
    <w:r>
      <w:rPr>
        <w:noProof/>
      </w:rPr>
      <mc:AlternateContent>
        <mc:Choice Requires="wps">
          <w:drawing>
            <wp:anchor distT="0" distB="0" distL="114300" distR="114300" simplePos="0" relativeHeight="251674624" behindDoc="1" locked="0" layoutInCell="1" allowOverlap="1" wp14:anchorId="14175094" wp14:editId="5D7B052C">
              <wp:simplePos x="0" y="0"/>
              <wp:positionH relativeFrom="margin">
                <wp:align>center</wp:align>
              </wp:positionH>
              <wp:positionV relativeFrom="page">
                <wp:posOffset>705485</wp:posOffset>
              </wp:positionV>
              <wp:extent cx="5940000" cy="0"/>
              <wp:effectExtent l="0" t="0" r="22860" b="19050"/>
              <wp:wrapNone/>
              <wp:docPr id="10"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0000" cy="0"/>
                      </a:xfrm>
                      <a:prstGeom prst="line">
                        <a:avLst/>
                      </a:prstGeom>
                      <a:noFill/>
                      <a:ln w="9525">
                        <a:solidFill>
                          <a:srgbClr val="49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596BA6" id="Line 8" o:spid="_x0000_s1026" style="position:absolute;left:0;text-align:left;z-index:-25164185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55.55pt" to="467.7pt,5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" strokecolor="#497dba">
              <w10:wrap anchorx="margin" anchory="page"/>
            </v:line>
          </w:pict>
        </mc:Fallback>
      </mc:AlternateContent>
    </w:r>
    <w:r>
      <w:rPr>
        <w:noProof/>
      </w:rPr>
      <w:drawing>
        <wp:anchor distT="0" distB="0" distL="0" distR="0" simplePos="0" relativeHeight="251673600" behindDoc="1" locked="0" layoutInCell="1" allowOverlap="1" wp14:anchorId="538246CB" wp14:editId="47E2C378">
          <wp:simplePos x="0" y="0"/>
          <wp:positionH relativeFrom="page">
            <wp:posOffset>906780</wp:posOffset>
          </wp:positionH>
          <wp:positionV relativeFrom="page">
            <wp:posOffset>177177</wp:posOffset>
          </wp:positionV>
          <wp:extent cx="860425" cy="478777"/>
          <wp:effectExtent l="0" t="0" r="0" b="0"/>
          <wp:wrapNone/>
          <wp:docPr id="2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860425" cy="47877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91687D"/>
    <w:multiLevelType w:val="multilevel"/>
    <w:tmpl w:val="FA3C6B6C"/>
    <w:lvl w:ilvl="0">
      <w:start w:val="5"/>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 w15:restartNumberingAfterBreak="0">
    <w:nsid w:val="131B1F99"/>
    <w:multiLevelType w:val="hybridMultilevel"/>
    <w:tmpl w:val="D2325520"/>
    <w:lvl w:ilvl="0" w:tplc="8ECEF392">
      <w:start w:val="1"/>
      <w:numFmt w:val="decimal"/>
      <w:lvlText w:val="5.2.%1"/>
      <w:lvlJc w:val="left"/>
      <w:pPr>
        <w:ind w:left="2940" w:hanging="420"/>
      </w:pPr>
      <w:rPr>
        <w:rFonts w:ascii="Arial" w:eastAsia="ＭＳ Ｐゴシック" w:hAnsi="Arial" w:hint="default"/>
      </w:rPr>
    </w:lvl>
    <w:lvl w:ilvl="1" w:tplc="8ECEF392">
      <w:start w:val="1"/>
      <w:numFmt w:val="decimal"/>
      <w:lvlText w:val="5.2.%2"/>
      <w:lvlJc w:val="left"/>
      <w:pPr>
        <w:ind w:left="840" w:hanging="420"/>
      </w:pPr>
      <w:rPr>
        <w:rFonts w:ascii="Arial" w:eastAsia="ＭＳ Ｐゴシック" w:hAnsi="Arial" w:hint="default"/>
      </w:rPr>
    </w:lvl>
    <w:lvl w:ilvl="2" w:tplc="04090011">
      <w:start w:val="1"/>
      <w:numFmt w:val="decimalEnclosedCircle"/>
      <w:lvlText w:val="%3"/>
      <w:lvlJc w:val="left"/>
      <w:pPr>
        <w:ind w:left="1260" w:hanging="420"/>
      </w:pPr>
    </w:lvl>
    <w:lvl w:ilvl="3" w:tplc="8ECEF392">
      <w:start w:val="1"/>
      <w:numFmt w:val="decimal"/>
      <w:lvlText w:val="5.2.%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5A5106D"/>
    <w:multiLevelType w:val="hybridMultilevel"/>
    <w:tmpl w:val="CA245676"/>
    <w:lvl w:ilvl="0" w:tplc="737255DE">
      <w:start w:val="1"/>
      <w:numFmt w:val="bullet"/>
      <w:lvlText w:val=""/>
      <w:lvlJc w:val="left"/>
      <w:pPr>
        <w:ind w:left="1640" w:hanging="360"/>
      </w:pPr>
      <w:rPr>
        <w:rFonts w:ascii="Wingdings" w:eastAsia="Wingdings" w:hAnsi="Wingdings" w:cs="Wingdings" w:hint="default"/>
        <w:w w:val="100"/>
        <w:sz w:val="22"/>
        <w:szCs w:val="22"/>
      </w:rPr>
    </w:lvl>
    <w:lvl w:ilvl="1" w:tplc="A8126AA4">
      <w:start w:val="1"/>
      <w:numFmt w:val="bullet"/>
      <w:lvlText w:val="•"/>
      <w:lvlJc w:val="left"/>
      <w:pPr>
        <w:ind w:left="2496" w:hanging="360"/>
      </w:pPr>
      <w:rPr>
        <w:rFonts w:hint="default"/>
      </w:rPr>
    </w:lvl>
    <w:lvl w:ilvl="2" w:tplc="84D6A9DC">
      <w:start w:val="1"/>
      <w:numFmt w:val="bullet"/>
      <w:lvlText w:val="•"/>
      <w:lvlJc w:val="left"/>
      <w:pPr>
        <w:ind w:left="3352" w:hanging="360"/>
      </w:pPr>
      <w:rPr>
        <w:rFonts w:hint="default"/>
      </w:rPr>
    </w:lvl>
    <w:lvl w:ilvl="3" w:tplc="102A6ACE">
      <w:start w:val="1"/>
      <w:numFmt w:val="bullet"/>
      <w:lvlText w:val="•"/>
      <w:lvlJc w:val="left"/>
      <w:pPr>
        <w:ind w:left="4208" w:hanging="360"/>
      </w:pPr>
      <w:rPr>
        <w:rFonts w:hint="default"/>
      </w:rPr>
    </w:lvl>
    <w:lvl w:ilvl="4" w:tplc="CA84DD8A">
      <w:start w:val="1"/>
      <w:numFmt w:val="bullet"/>
      <w:lvlText w:val="•"/>
      <w:lvlJc w:val="left"/>
      <w:pPr>
        <w:ind w:left="5064" w:hanging="360"/>
      </w:pPr>
      <w:rPr>
        <w:rFonts w:hint="default"/>
      </w:rPr>
    </w:lvl>
    <w:lvl w:ilvl="5" w:tplc="84FC49DC">
      <w:start w:val="1"/>
      <w:numFmt w:val="bullet"/>
      <w:lvlText w:val="•"/>
      <w:lvlJc w:val="left"/>
      <w:pPr>
        <w:ind w:left="5920" w:hanging="360"/>
      </w:pPr>
      <w:rPr>
        <w:rFonts w:hint="default"/>
      </w:rPr>
    </w:lvl>
    <w:lvl w:ilvl="6" w:tplc="15942928">
      <w:start w:val="1"/>
      <w:numFmt w:val="bullet"/>
      <w:lvlText w:val="•"/>
      <w:lvlJc w:val="left"/>
      <w:pPr>
        <w:ind w:left="6776" w:hanging="360"/>
      </w:pPr>
      <w:rPr>
        <w:rFonts w:hint="default"/>
      </w:rPr>
    </w:lvl>
    <w:lvl w:ilvl="7" w:tplc="65A0004E">
      <w:start w:val="1"/>
      <w:numFmt w:val="bullet"/>
      <w:lvlText w:val="•"/>
      <w:lvlJc w:val="left"/>
      <w:pPr>
        <w:ind w:left="7632" w:hanging="360"/>
      </w:pPr>
      <w:rPr>
        <w:rFonts w:hint="default"/>
      </w:rPr>
    </w:lvl>
    <w:lvl w:ilvl="8" w:tplc="0F4634B6">
      <w:start w:val="1"/>
      <w:numFmt w:val="bullet"/>
      <w:lvlText w:val="•"/>
      <w:lvlJc w:val="left"/>
      <w:pPr>
        <w:ind w:left="8488" w:hanging="360"/>
      </w:pPr>
      <w:rPr>
        <w:rFonts w:hint="default"/>
      </w:rPr>
    </w:lvl>
  </w:abstractNum>
  <w:abstractNum w:abstractNumId="3" w15:restartNumberingAfterBreak="0">
    <w:nsid w:val="175C6737"/>
    <w:multiLevelType w:val="multilevel"/>
    <w:tmpl w:val="DF5C91E6"/>
    <w:lvl w:ilvl="0">
      <w:start w:val="3"/>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4" w15:restartNumberingAfterBreak="0">
    <w:nsid w:val="198C57A3"/>
    <w:multiLevelType w:val="hybridMultilevel"/>
    <w:tmpl w:val="950C7F88"/>
    <w:lvl w:ilvl="0" w:tplc="168E8EBA">
      <w:start w:val="1"/>
      <w:numFmt w:val="decimal"/>
      <w:lvlText w:val="3.2.%1"/>
      <w:lvlJc w:val="left"/>
      <w:pPr>
        <w:ind w:left="1680" w:hanging="420"/>
      </w:pPr>
      <w:rPr>
        <w:rFonts w:ascii="Arial" w:eastAsia="ＭＳ Ｐゴシック" w:hAnsi="Arial" w:hint="default"/>
      </w:rPr>
    </w:lvl>
    <w:lvl w:ilvl="1" w:tplc="168E8EBA">
      <w:start w:val="1"/>
      <w:numFmt w:val="decimal"/>
      <w:lvlText w:val="3.2.%2"/>
      <w:lvlJc w:val="left"/>
      <w:pPr>
        <w:ind w:left="840" w:hanging="420"/>
      </w:pPr>
      <w:rPr>
        <w:rFonts w:ascii="Arial" w:eastAsia="ＭＳ Ｐゴシック" w:hAnsi="Arial" w:hint="default"/>
      </w:rPr>
    </w:lvl>
    <w:lvl w:ilvl="2" w:tplc="04090011">
      <w:start w:val="1"/>
      <w:numFmt w:val="decimalEnclosedCircle"/>
      <w:lvlText w:val="%3"/>
      <w:lvlJc w:val="left"/>
      <w:pPr>
        <w:ind w:left="1260" w:hanging="420"/>
      </w:pPr>
    </w:lvl>
    <w:lvl w:ilvl="3" w:tplc="168E8EBA">
      <w:start w:val="1"/>
      <w:numFmt w:val="decimal"/>
      <w:lvlText w:val="3.2.%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A915323"/>
    <w:multiLevelType w:val="hybridMultilevel"/>
    <w:tmpl w:val="68560AFE"/>
    <w:lvl w:ilvl="0" w:tplc="38BA820C">
      <w:start w:val="1"/>
      <w:numFmt w:val="decimal"/>
      <w:lvlText w:val="1.3.%1"/>
      <w:lvlJc w:val="left"/>
      <w:pPr>
        <w:ind w:left="1680" w:hanging="420"/>
      </w:pPr>
      <w:rPr>
        <w:rFonts w:ascii="Arial" w:eastAsia="ＭＳ Ｐゴシック" w:hAnsi="Arial" w:hint="default"/>
      </w:r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6" w15:restartNumberingAfterBreak="0">
    <w:nsid w:val="22E85A41"/>
    <w:multiLevelType w:val="hybridMultilevel"/>
    <w:tmpl w:val="8738045C"/>
    <w:lvl w:ilvl="0" w:tplc="8FCE5CD8">
      <w:start w:val="1"/>
      <w:numFmt w:val="decimal"/>
      <w:lvlText w:val="6.1.%1"/>
      <w:lvlJc w:val="left"/>
      <w:pPr>
        <w:ind w:left="1680"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8FCE5CD8">
      <w:start w:val="1"/>
      <w:numFmt w:val="decimal"/>
      <w:lvlText w:val="6.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25086F36"/>
    <w:multiLevelType w:val="multilevel"/>
    <w:tmpl w:val="6764E56E"/>
    <w:lvl w:ilvl="0">
      <w:start w:val="6"/>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8" w15:restartNumberingAfterBreak="0">
    <w:nsid w:val="284E6012"/>
    <w:multiLevelType w:val="hybridMultilevel"/>
    <w:tmpl w:val="A40E4938"/>
    <w:lvl w:ilvl="0" w:tplc="81EC9F90">
      <w:start w:val="1"/>
      <w:numFmt w:val="bullet"/>
      <w:lvlText w:val=""/>
      <w:lvlJc w:val="left"/>
      <w:pPr>
        <w:ind w:left="3800" w:hanging="360"/>
      </w:pPr>
      <w:rPr>
        <w:rFonts w:ascii="Wingdings" w:eastAsia="Wingdings" w:hAnsi="Wingdings" w:cs="Wingdings" w:hint="default"/>
        <w:w w:val="100"/>
        <w:sz w:val="22"/>
        <w:szCs w:val="22"/>
      </w:rPr>
    </w:lvl>
    <w:lvl w:ilvl="1" w:tplc="7C425808">
      <w:start w:val="1"/>
      <w:numFmt w:val="bullet"/>
      <w:pStyle w:val="2"/>
      <w:lvlText w:val="o"/>
      <w:lvlJc w:val="left"/>
      <w:pPr>
        <w:ind w:left="4160" w:hanging="360"/>
      </w:pPr>
      <w:rPr>
        <w:rFonts w:ascii="Courier New" w:eastAsia="Courier New" w:hAnsi="Courier New" w:cs="Courier New" w:hint="default"/>
        <w:w w:val="100"/>
        <w:sz w:val="22"/>
        <w:szCs w:val="22"/>
      </w:rPr>
    </w:lvl>
    <w:lvl w:ilvl="2" w:tplc="72640546">
      <w:start w:val="1"/>
      <w:numFmt w:val="bullet"/>
      <w:lvlText w:val="•"/>
      <w:lvlJc w:val="left"/>
      <w:pPr>
        <w:ind w:left="5071" w:hanging="360"/>
      </w:pPr>
      <w:rPr>
        <w:rFonts w:hint="default"/>
      </w:rPr>
    </w:lvl>
    <w:lvl w:ilvl="3" w:tplc="C84CA02A">
      <w:start w:val="1"/>
      <w:numFmt w:val="bullet"/>
      <w:lvlText w:val="•"/>
      <w:lvlJc w:val="left"/>
      <w:pPr>
        <w:ind w:left="5982" w:hanging="360"/>
      </w:pPr>
      <w:rPr>
        <w:rFonts w:hint="default"/>
      </w:rPr>
    </w:lvl>
    <w:lvl w:ilvl="4" w:tplc="E1007868">
      <w:start w:val="1"/>
      <w:numFmt w:val="bullet"/>
      <w:lvlText w:val="•"/>
      <w:lvlJc w:val="left"/>
      <w:pPr>
        <w:ind w:left="6893" w:hanging="360"/>
      </w:pPr>
      <w:rPr>
        <w:rFonts w:hint="default"/>
      </w:rPr>
    </w:lvl>
    <w:lvl w:ilvl="5" w:tplc="96388786">
      <w:start w:val="1"/>
      <w:numFmt w:val="bullet"/>
      <w:lvlText w:val="•"/>
      <w:lvlJc w:val="left"/>
      <w:pPr>
        <w:ind w:left="7804" w:hanging="360"/>
      </w:pPr>
      <w:rPr>
        <w:rFonts w:hint="default"/>
      </w:rPr>
    </w:lvl>
    <w:lvl w:ilvl="6" w:tplc="A482800C">
      <w:start w:val="1"/>
      <w:numFmt w:val="bullet"/>
      <w:lvlText w:val="•"/>
      <w:lvlJc w:val="left"/>
      <w:pPr>
        <w:ind w:left="8715" w:hanging="360"/>
      </w:pPr>
      <w:rPr>
        <w:rFonts w:hint="default"/>
      </w:rPr>
    </w:lvl>
    <w:lvl w:ilvl="7" w:tplc="B72C806A">
      <w:start w:val="1"/>
      <w:numFmt w:val="bullet"/>
      <w:lvlText w:val="•"/>
      <w:lvlJc w:val="left"/>
      <w:pPr>
        <w:ind w:left="9626" w:hanging="360"/>
      </w:pPr>
      <w:rPr>
        <w:rFonts w:hint="default"/>
      </w:rPr>
    </w:lvl>
    <w:lvl w:ilvl="8" w:tplc="EB48EF6A">
      <w:start w:val="1"/>
      <w:numFmt w:val="bullet"/>
      <w:lvlText w:val="•"/>
      <w:lvlJc w:val="left"/>
      <w:pPr>
        <w:ind w:left="10537" w:hanging="360"/>
      </w:pPr>
      <w:rPr>
        <w:rFonts w:hint="default"/>
      </w:rPr>
    </w:lvl>
  </w:abstractNum>
  <w:abstractNum w:abstractNumId="9" w15:restartNumberingAfterBreak="0">
    <w:nsid w:val="344C038F"/>
    <w:multiLevelType w:val="multilevel"/>
    <w:tmpl w:val="DA30060E"/>
    <w:lvl w:ilvl="0">
      <w:start w:val="2"/>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o"/>
      <w:lvlJc w:val="left"/>
      <w:pPr>
        <w:ind w:left="2360" w:hanging="360"/>
      </w:pPr>
      <w:rPr>
        <w:rFonts w:ascii="Courier New" w:eastAsia="Courier New" w:hAnsi="Courier New" w:cs="Courier New" w:hint="default"/>
        <w:w w:val="100"/>
        <w:sz w:val="22"/>
        <w:szCs w:val="22"/>
      </w:rPr>
    </w:lvl>
    <w:lvl w:ilvl="4">
      <w:start w:val="1"/>
      <w:numFmt w:val="bullet"/>
      <w:lvlText w:val="•"/>
      <w:lvlJc w:val="left"/>
      <w:pPr>
        <w:ind w:left="4320" w:hanging="360"/>
      </w:pPr>
      <w:rPr>
        <w:rFonts w:hint="default"/>
      </w:rPr>
    </w:lvl>
    <w:lvl w:ilvl="5">
      <w:start w:val="1"/>
      <w:numFmt w:val="bullet"/>
      <w:lvlText w:val="•"/>
      <w:lvlJc w:val="left"/>
      <w:pPr>
        <w:ind w:left="5300" w:hanging="360"/>
      </w:pPr>
      <w:rPr>
        <w:rFonts w:hint="default"/>
      </w:rPr>
    </w:lvl>
    <w:lvl w:ilvl="6">
      <w:start w:val="1"/>
      <w:numFmt w:val="bullet"/>
      <w:lvlText w:val="•"/>
      <w:lvlJc w:val="left"/>
      <w:pPr>
        <w:ind w:left="6280" w:hanging="360"/>
      </w:pPr>
      <w:rPr>
        <w:rFonts w:hint="default"/>
      </w:rPr>
    </w:lvl>
    <w:lvl w:ilvl="7">
      <w:start w:val="1"/>
      <w:numFmt w:val="bullet"/>
      <w:lvlText w:val="•"/>
      <w:lvlJc w:val="left"/>
      <w:pPr>
        <w:ind w:left="7260" w:hanging="360"/>
      </w:pPr>
      <w:rPr>
        <w:rFonts w:hint="default"/>
      </w:rPr>
    </w:lvl>
    <w:lvl w:ilvl="8">
      <w:start w:val="1"/>
      <w:numFmt w:val="bullet"/>
      <w:lvlText w:val="•"/>
      <w:lvlJc w:val="left"/>
      <w:pPr>
        <w:ind w:left="8240" w:hanging="360"/>
      </w:pPr>
      <w:rPr>
        <w:rFonts w:hint="default"/>
      </w:rPr>
    </w:lvl>
  </w:abstractNum>
  <w:abstractNum w:abstractNumId="10" w15:restartNumberingAfterBreak="0">
    <w:nsid w:val="349D3024"/>
    <w:multiLevelType w:val="multilevel"/>
    <w:tmpl w:val="C986B320"/>
    <w:lvl w:ilvl="0">
      <w:start w:val="1"/>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1" w15:restartNumberingAfterBreak="0">
    <w:nsid w:val="41EF41F8"/>
    <w:multiLevelType w:val="hybridMultilevel"/>
    <w:tmpl w:val="32704498"/>
    <w:lvl w:ilvl="0" w:tplc="E0C6CCA8">
      <w:start w:val="1"/>
      <w:numFmt w:val="decimal"/>
      <w:lvlText w:val="6.2.%1"/>
      <w:lvlJc w:val="left"/>
      <w:pPr>
        <w:ind w:left="1724" w:hanging="420"/>
      </w:pPr>
      <w:rPr>
        <w:rFonts w:ascii="Arial" w:eastAsia="ＭＳ Ｐゴシック" w:hAnsi="Arial" w:hint="default"/>
      </w:rPr>
    </w:lvl>
    <w:lvl w:ilvl="1" w:tplc="04090017" w:tentative="1">
      <w:start w:val="1"/>
      <w:numFmt w:val="aiueoFullWidth"/>
      <w:lvlText w:val="(%2)"/>
      <w:lvlJc w:val="left"/>
      <w:pPr>
        <w:ind w:left="2144" w:hanging="420"/>
      </w:pPr>
    </w:lvl>
    <w:lvl w:ilvl="2" w:tplc="04090011" w:tentative="1">
      <w:start w:val="1"/>
      <w:numFmt w:val="decimalEnclosedCircle"/>
      <w:lvlText w:val="%3"/>
      <w:lvlJc w:val="left"/>
      <w:pPr>
        <w:ind w:left="2564" w:hanging="420"/>
      </w:pPr>
    </w:lvl>
    <w:lvl w:ilvl="3" w:tplc="0409000F" w:tentative="1">
      <w:start w:val="1"/>
      <w:numFmt w:val="decimal"/>
      <w:lvlText w:val="%4."/>
      <w:lvlJc w:val="left"/>
      <w:pPr>
        <w:ind w:left="2984" w:hanging="420"/>
      </w:pPr>
    </w:lvl>
    <w:lvl w:ilvl="4" w:tplc="04090017" w:tentative="1">
      <w:start w:val="1"/>
      <w:numFmt w:val="aiueoFullWidth"/>
      <w:lvlText w:val="(%5)"/>
      <w:lvlJc w:val="left"/>
      <w:pPr>
        <w:ind w:left="3404" w:hanging="420"/>
      </w:pPr>
    </w:lvl>
    <w:lvl w:ilvl="5" w:tplc="04090011" w:tentative="1">
      <w:start w:val="1"/>
      <w:numFmt w:val="decimalEnclosedCircle"/>
      <w:lvlText w:val="%6"/>
      <w:lvlJc w:val="left"/>
      <w:pPr>
        <w:ind w:left="3824" w:hanging="420"/>
      </w:pPr>
    </w:lvl>
    <w:lvl w:ilvl="6" w:tplc="0409000F" w:tentative="1">
      <w:start w:val="1"/>
      <w:numFmt w:val="decimal"/>
      <w:lvlText w:val="%7."/>
      <w:lvlJc w:val="left"/>
      <w:pPr>
        <w:ind w:left="4244" w:hanging="420"/>
      </w:pPr>
    </w:lvl>
    <w:lvl w:ilvl="7" w:tplc="04090017" w:tentative="1">
      <w:start w:val="1"/>
      <w:numFmt w:val="aiueoFullWidth"/>
      <w:lvlText w:val="(%8)"/>
      <w:lvlJc w:val="left"/>
      <w:pPr>
        <w:ind w:left="4664" w:hanging="420"/>
      </w:pPr>
    </w:lvl>
    <w:lvl w:ilvl="8" w:tplc="04090011" w:tentative="1">
      <w:start w:val="1"/>
      <w:numFmt w:val="decimalEnclosedCircle"/>
      <w:lvlText w:val="%9"/>
      <w:lvlJc w:val="left"/>
      <w:pPr>
        <w:ind w:left="5084" w:hanging="420"/>
      </w:pPr>
    </w:lvl>
  </w:abstractNum>
  <w:abstractNum w:abstractNumId="12" w15:restartNumberingAfterBreak="0">
    <w:nsid w:val="44CE4D07"/>
    <w:multiLevelType w:val="hybridMultilevel"/>
    <w:tmpl w:val="B36E2EAE"/>
    <w:lvl w:ilvl="0" w:tplc="084C8ECA">
      <w:start w:val="1"/>
      <w:numFmt w:val="bullet"/>
      <w:lvlText w:val="o"/>
      <w:lvlJc w:val="left"/>
      <w:pPr>
        <w:ind w:left="2001" w:hanging="360"/>
      </w:pPr>
      <w:rPr>
        <w:rFonts w:ascii="Courier New" w:eastAsia="Courier New" w:hAnsi="Courier New" w:cs="Courier New" w:hint="default"/>
        <w:w w:val="100"/>
        <w:sz w:val="22"/>
        <w:szCs w:val="22"/>
      </w:rPr>
    </w:lvl>
    <w:lvl w:ilvl="1" w:tplc="084C8ECA">
      <w:start w:val="1"/>
      <w:numFmt w:val="bullet"/>
      <w:lvlText w:val="o"/>
      <w:lvlJc w:val="left"/>
      <w:pPr>
        <w:ind w:left="2361" w:hanging="360"/>
      </w:pPr>
      <w:rPr>
        <w:rFonts w:ascii="Courier New" w:eastAsia="Courier New" w:hAnsi="Courier New" w:cs="Courier New" w:hint="default"/>
        <w:w w:val="100"/>
        <w:sz w:val="22"/>
        <w:szCs w:val="22"/>
      </w:rPr>
    </w:lvl>
    <w:lvl w:ilvl="2" w:tplc="72640546">
      <w:start w:val="1"/>
      <w:numFmt w:val="bullet"/>
      <w:lvlText w:val="•"/>
      <w:lvlJc w:val="left"/>
      <w:pPr>
        <w:ind w:left="3272" w:hanging="360"/>
      </w:pPr>
      <w:rPr>
        <w:rFonts w:hint="default"/>
      </w:rPr>
    </w:lvl>
    <w:lvl w:ilvl="3" w:tplc="C84CA02A">
      <w:start w:val="1"/>
      <w:numFmt w:val="bullet"/>
      <w:lvlText w:val="•"/>
      <w:lvlJc w:val="left"/>
      <w:pPr>
        <w:ind w:left="4183" w:hanging="360"/>
      </w:pPr>
      <w:rPr>
        <w:rFonts w:hint="default"/>
      </w:rPr>
    </w:lvl>
    <w:lvl w:ilvl="4" w:tplc="E1007868">
      <w:start w:val="1"/>
      <w:numFmt w:val="bullet"/>
      <w:lvlText w:val="•"/>
      <w:lvlJc w:val="left"/>
      <w:pPr>
        <w:ind w:left="5094" w:hanging="360"/>
      </w:pPr>
      <w:rPr>
        <w:rFonts w:hint="default"/>
      </w:rPr>
    </w:lvl>
    <w:lvl w:ilvl="5" w:tplc="96388786">
      <w:start w:val="1"/>
      <w:numFmt w:val="bullet"/>
      <w:lvlText w:val="•"/>
      <w:lvlJc w:val="left"/>
      <w:pPr>
        <w:ind w:left="6005" w:hanging="360"/>
      </w:pPr>
      <w:rPr>
        <w:rFonts w:hint="default"/>
      </w:rPr>
    </w:lvl>
    <w:lvl w:ilvl="6" w:tplc="A482800C">
      <w:start w:val="1"/>
      <w:numFmt w:val="bullet"/>
      <w:lvlText w:val="•"/>
      <w:lvlJc w:val="left"/>
      <w:pPr>
        <w:ind w:left="6916" w:hanging="360"/>
      </w:pPr>
      <w:rPr>
        <w:rFonts w:hint="default"/>
      </w:rPr>
    </w:lvl>
    <w:lvl w:ilvl="7" w:tplc="B72C806A">
      <w:start w:val="1"/>
      <w:numFmt w:val="bullet"/>
      <w:lvlText w:val="•"/>
      <w:lvlJc w:val="left"/>
      <w:pPr>
        <w:ind w:left="7827" w:hanging="360"/>
      </w:pPr>
      <w:rPr>
        <w:rFonts w:hint="default"/>
      </w:rPr>
    </w:lvl>
    <w:lvl w:ilvl="8" w:tplc="EB48EF6A">
      <w:start w:val="1"/>
      <w:numFmt w:val="bullet"/>
      <w:lvlText w:val="•"/>
      <w:lvlJc w:val="left"/>
      <w:pPr>
        <w:ind w:left="8738" w:hanging="360"/>
      </w:pPr>
      <w:rPr>
        <w:rFonts w:hint="default"/>
      </w:rPr>
    </w:lvl>
  </w:abstractNum>
  <w:abstractNum w:abstractNumId="13" w15:restartNumberingAfterBreak="0">
    <w:nsid w:val="49076690"/>
    <w:multiLevelType w:val="hybridMultilevel"/>
    <w:tmpl w:val="C37E2E94"/>
    <w:lvl w:ilvl="0" w:tplc="EF60F142">
      <w:start w:val="1"/>
      <w:numFmt w:val="decimal"/>
      <w:lvlText w:val="2.1.%1"/>
      <w:lvlJc w:val="left"/>
      <w:pPr>
        <w:ind w:left="1724"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EF60F142">
      <w:start w:val="1"/>
      <w:numFmt w:val="decimal"/>
      <w:lvlText w:val="2.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4C301491"/>
    <w:multiLevelType w:val="hybridMultilevel"/>
    <w:tmpl w:val="86BAF256"/>
    <w:lvl w:ilvl="0" w:tplc="BE9C20E6">
      <w:start w:val="1"/>
      <w:numFmt w:val="decimal"/>
      <w:lvlText w:val="2.2.%1"/>
      <w:lvlJc w:val="left"/>
      <w:pPr>
        <w:ind w:left="1740" w:hanging="420"/>
      </w:pPr>
      <w:rPr>
        <w:rFonts w:ascii="Arial" w:eastAsia="ＭＳ Ｐゴシック" w:hAnsi="Arial"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4F6922BE"/>
    <w:multiLevelType w:val="hybridMultilevel"/>
    <w:tmpl w:val="B9FEDCAC"/>
    <w:lvl w:ilvl="0" w:tplc="81EC9F90">
      <w:start w:val="1"/>
      <w:numFmt w:val="bullet"/>
      <w:lvlText w:val=""/>
      <w:lvlJc w:val="left"/>
      <w:pPr>
        <w:ind w:left="1641" w:hanging="360"/>
      </w:pPr>
      <w:rPr>
        <w:rFonts w:ascii="Wingdings" w:eastAsia="Wingdings" w:hAnsi="Wingdings" w:cs="Wingdings" w:hint="default"/>
        <w:w w:val="100"/>
        <w:sz w:val="22"/>
        <w:szCs w:val="22"/>
      </w:rPr>
    </w:lvl>
    <w:lvl w:ilvl="1" w:tplc="7C425808">
      <w:start w:val="1"/>
      <w:numFmt w:val="bullet"/>
      <w:lvlText w:val="o"/>
      <w:lvlJc w:val="left"/>
      <w:pPr>
        <w:ind w:left="2001" w:hanging="360"/>
      </w:pPr>
      <w:rPr>
        <w:rFonts w:ascii="Courier New" w:eastAsia="Courier New" w:hAnsi="Courier New" w:cs="Courier New" w:hint="default"/>
        <w:w w:val="100"/>
        <w:sz w:val="22"/>
        <w:szCs w:val="22"/>
      </w:rPr>
    </w:lvl>
    <w:lvl w:ilvl="2" w:tplc="72640546">
      <w:start w:val="1"/>
      <w:numFmt w:val="bullet"/>
      <w:lvlText w:val="•"/>
      <w:lvlJc w:val="left"/>
      <w:pPr>
        <w:ind w:left="2912" w:hanging="360"/>
      </w:pPr>
      <w:rPr>
        <w:rFonts w:hint="default"/>
      </w:rPr>
    </w:lvl>
    <w:lvl w:ilvl="3" w:tplc="C84CA02A">
      <w:start w:val="1"/>
      <w:numFmt w:val="bullet"/>
      <w:lvlText w:val="•"/>
      <w:lvlJc w:val="left"/>
      <w:pPr>
        <w:ind w:left="3823" w:hanging="360"/>
      </w:pPr>
      <w:rPr>
        <w:rFonts w:hint="default"/>
      </w:rPr>
    </w:lvl>
    <w:lvl w:ilvl="4" w:tplc="E1007868">
      <w:start w:val="1"/>
      <w:numFmt w:val="bullet"/>
      <w:lvlText w:val="•"/>
      <w:lvlJc w:val="left"/>
      <w:pPr>
        <w:ind w:left="4734" w:hanging="360"/>
      </w:pPr>
      <w:rPr>
        <w:rFonts w:hint="default"/>
      </w:rPr>
    </w:lvl>
    <w:lvl w:ilvl="5" w:tplc="96388786">
      <w:start w:val="1"/>
      <w:numFmt w:val="bullet"/>
      <w:lvlText w:val="•"/>
      <w:lvlJc w:val="left"/>
      <w:pPr>
        <w:ind w:left="5645" w:hanging="360"/>
      </w:pPr>
      <w:rPr>
        <w:rFonts w:hint="default"/>
      </w:rPr>
    </w:lvl>
    <w:lvl w:ilvl="6" w:tplc="A482800C">
      <w:start w:val="1"/>
      <w:numFmt w:val="bullet"/>
      <w:lvlText w:val="•"/>
      <w:lvlJc w:val="left"/>
      <w:pPr>
        <w:ind w:left="6556" w:hanging="360"/>
      </w:pPr>
      <w:rPr>
        <w:rFonts w:hint="default"/>
      </w:rPr>
    </w:lvl>
    <w:lvl w:ilvl="7" w:tplc="B72C806A">
      <w:start w:val="1"/>
      <w:numFmt w:val="bullet"/>
      <w:lvlText w:val="•"/>
      <w:lvlJc w:val="left"/>
      <w:pPr>
        <w:ind w:left="7467" w:hanging="360"/>
      </w:pPr>
      <w:rPr>
        <w:rFonts w:hint="default"/>
      </w:rPr>
    </w:lvl>
    <w:lvl w:ilvl="8" w:tplc="EB48EF6A">
      <w:start w:val="1"/>
      <w:numFmt w:val="bullet"/>
      <w:lvlText w:val="•"/>
      <w:lvlJc w:val="left"/>
      <w:pPr>
        <w:ind w:left="8378" w:hanging="360"/>
      </w:pPr>
      <w:rPr>
        <w:rFonts w:hint="default"/>
      </w:rPr>
    </w:lvl>
  </w:abstractNum>
  <w:abstractNum w:abstractNumId="16" w15:restartNumberingAfterBreak="0">
    <w:nsid w:val="512137C0"/>
    <w:multiLevelType w:val="hybridMultilevel"/>
    <w:tmpl w:val="F288E550"/>
    <w:lvl w:ilvl="0" w:tplc="81EC9F90">
      <w:start w:val="1"/>
      <w:numFmt w:val="bullet"/>
      <w:lvlText w:val=""/>
      <w:lvlJc w:val="left"/>
      <w:pPr>
        <w:ind w:left="1641" w:hanging="360"/>
      </w:pPr>
      <w:rPr>
        <w:rFonts w:ascii="Wingdings" w:eastAsia="Wingdings" w:hAnsi="Wingdings" w:cs="Wingdings" w:hint="default"/>
        <w:w w:val="100"/>
        <w:sz w:val="22"/>
        <w:szCs w:val="22"/>
      </w:rPr>
    </w:lvl>
    <w:lvl w:ilvl="1" w:tplc="7C425808">
      <w:start w:val="1"/>
      <w:numFmt w:val="bullet"/>
      <w:lvlText w:val="o"/>
      <w:lvlJc w:val="left"/>
      <w:pPr>
        <w:ind w:left="2001" w:hanging="360"/>
      </w:pPr>
      <w:rPr>
        <w:rFonts w:ascii="Courier New" w:eastAsia="Courier New" w:hAnsi="Courier New" w:cs="Courier New" w:hint="default"/>
        <w:w w:val="100"/>
        <w:sz w:val="22"/>
        <w:szCs w:val="22"/>
      </w:rPr>
    </w:lvl>
    <w:lvl w:ilvl="2" w:tplc="72640546">
      <w:start w:val="1"/>
      <w:numFmt w:val="bullet"/>
      <w:lvlText w:val="•"/>
      <w:lvlJc w:val="left"/>
      <w:pPr>
        <w:ind w:left="2912" w:hanging="360"/>
      </w:pPr>
      <w:rPr>
        <w:rFonts w:hint="default"/>
      </w:rPr>
    </w:lvl>
    <w:lvl w:ilvl="3" w:tplc="C84CA02A">
      <w:start w:val="1"/>
      <w:numFmt w:val="bullet"/>
      <w:lvlText w:val="•"/>
      <w:lvlJc w:val="left"/>
      <w:pPr>
        <w:ind w:left="3823" w:hanging="360"/>
      </w:pPr>
      <w:rPr>
        <w:rFonts w:hint="default"/>
      </w:rPr>
    </w:lvl>
    <w:lvl w:ilvl="4" w:tplc="E1007868">
      <w:start w:val="1"/>
      <w:numFmt w:val="bullet"/>
      <w:lvlText w:val="•"/>
      <w:lvlJc w:val="left"/>
      <w:pPr>
        <w:ind w:left="4734" w:hanging="360"/>
      </w:pPr>
      <w:rPr>
        <w:rFonts w:hint="default"/>
      </w:rPr>
    </w:lvl>
    <w:lvl w:ilvl="5" w:tplc="96388786">
      <w:start w:val="1"/>
      <w:numFmt w:val="bullet"/>
      <w:lvlText w:val="•"/>
      <w:lvlJc w:val="left"/>
      <w:pPr>
        <w:ind w:left="5645" w:hanging="360"/>
      </w:pPr>
      <w:rPr>
        <w:rFonts w:hint="default"/>
      </w:rPr>
    </w:lvl>
    <w:lvl w:ilvl="6" w:tplc="A482800C">
      <w:start w:val="1"/>
      <w:numFmt w:val="bullet"/>
      <w:lvlText w:val="•"/>
      <w:lvlJc w:val="left"/>
      <w:pPr>
        <w:ind w:left="6556" w:hanging="360"/>
      </w:pPr>
      <w:rPr>
        <w:rFonts w:hint="default"/>
      </w:rPr>
    </w:lvl>
    <w:lvl w:ilvl="7" w:tplc="B72C806A">
      <w:start w:val="1"/>
      <w:numFmt w:val="bullet"/>
      <w:lvlText w:val="•"/>
      <w:lvlJc w:val="left"/>
      <w:pPr>
        <w:ind w:left="7467" w:hanging="360"/>
      </w:pPr>
      <w:rPr>
        <w:rFonts w:hint="default"/>
      </w:rPr>
    </w:lvl>
    <w:lvl w:ilvl="8" w:tplc="EB48EF6A">
      <w:start w:val="1"/>
      <w:numFmt w:val="bullet"/>
      <w:lvlText w:val="•"/>
      <w:lvlJc w:val="left"/>
      <w:pPr>
        <w:ind w:left="8378" w:hanging="360"/>
      </w:pPr>
      <w:rPr>
        <w:rFonts w:hint="default"/>
      </w:rPr>
    </w:lvl>
  </w:abstractNum>
  <w:abstractNum w:abstractNumId="17" w15:restartNumberingAfterBreak="0">
    <w:nsid w:val="566115CC"/>
    <w:multiLevelType w:val="multilevel"/>
    <w:tmpl w:val="74C2CE9A"/>
    <w:lvl w:ilvl="0">
      <w:start w:val="4"/>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8" w15:restartNumberingAfterBreak="0">
    <w:nsid w:val="580D30EA"/>
    <w:multiLevelType w:val="hybridMultilevel"/>
    <w:tmpl w:val="94481C46"/>
    <w:lvl w:ilvl="0" w:tplc="C05C0536">
      <w:start w:val="1"/>
      <w:numFmt w:val="decimal"/>
      <w:lvlText w:val="1.2.%1"/>
      <w:lvlJc w:val="left"/>
      <w:pPr>
        <w:ind w:left="1740"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C05C0536">
      <w:start w:val="1"/>
      <w:numFmt w:val="decimal"/>
      <w:lvlText w:val="1.2.%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6C391E53"/>
    <w:multiLevelType w:val="hybridMultilevel"/>
    <w:tmpl w:val="01F0B80A"/>
    <w:lvl w:ilvl="0" w:tplc="A73C143A">
      <w:start w:val="1"/>
      <w:numFmt w:val="decimal"/>
      <w:lvlText w:val="4.1.%1"/>
      <w:lvlJc w:val="left"/>
      <w:pPr>
        <w:ind w:left="1680" w:hanging="420"/>
      </w:pPr>
      <w:rPr>
        <w:rFonts w:ascii="Arial" w:eastAsia="ＭＳ Ｐゴシック" w:hAnsi="Arial" w:hint="default"/>
      </w:rPr>
    </w:lvl>
    <w:lvl w:ilvl="1" w:tplc="A73C143A">
      <w:start w:val="1"/>
      <w:numFmt w:val="decimal"/>
      <w:lvlText w:val="4.1.%2"/>
      <w:lvlJc w:val="left"/>
      <w:pPr>
        <w:ind w:left="840" w:hanging="420"/>
      </w:pPr>
      <w:rPr>
        <w:rFonts w:ascii="Arial" w:eastAsia="ＭＳ Ｐゴシック" w:hAnsi="Arial" w:hint="default"/>
      </w:rPr>
    </w:lvl>
    <w:lvl w:ilvl="2" w:tplc="04090011">
      <w:start w:val="1"/>
      <w:numFmt w:val="decimalEnclosedCircle"/>
      <w:lvlText w:val="%3"/>
      <w:lvlJc w:val="left"/>
      <w:pPr>
        <w:ind w:left="1260" w:hanging="420"/>
      </w:pPr>
    </w:lvl>
    <w:lvl w:ilvl="3" w:tplc="A73C143A">
      <w:start w:val="1"/>
      <w:numFmt w:val="decimal"/>
      <w:lvlText w:val="4.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6F2A7DE2"/>
    <w:multiLevelType w:val="hybridMultilevel"/>
    <w:tmpl w:val="B41E7242"/>
    <w:lvl w:ilvl="0" w:tplc="FE4EBD6E">
      <w:start w:val="1"/>
      <w:numFmt w:val="decimal"/>
      <w:lvlText w:val="%1."/>
      <w:lvlJc w:val="left"/>
      <w:pPr>
        <w:ind w:left="1740" w:hanging="420"/>
      </w:pPr>
      <w:rPr>
        <w:rFonts w:hint="eastAsia"/>
      </w:rPr>
    </w:lvl>
    <w:lvl w:ilvl="1" w:tplc="19B8F020">
      <w:start w:val="1"/>
      <w:numFmt w:val="decimal"/>
      <w:lvlText w:val="1.1.%2"/>
      <w:lvlJc w:val="left"/>
      <w:pPr>
        <w:ind w:left="840" w:hanging="420"/>
      </w:pPr>
      <w:rPr>
        <w:rFonts w:hint="eastAsia"/>
      </w:r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6FD479EC"/>
    <w:multiLevelType w:val="hybridMultilevel"/>
    <w:tmpl w:val="BCDAAA2A"/>
    <w:lvl w:ilvl="0" w:tplc="7F50B704">
      <w:start w:val="1"/>
      <w:numFmt w:val="decimal"/>
      <w:lvlText w:val="5.1.%1"/>
      <w:lvlJc w:val="left"/>
      <w:pPr>
        <w:ind w:left="1680" w:hanging="420"/>
      </w:pPr>
      <w:rPr>
        <w:rFonts w:ascii="Arial" w:eastAsia="ＭＳ Ｐゴシック" w:hAnsi="Arial" w:hint="default"/>
      </w:r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22" w15:restartNumberingAfterBreak="0">
    <w:nsid w:val="78691F27"/>
    <w:multiLevelType w:val="hybridMultilevel"/>
    <w:tmpl w:val="85F8F3DA"/>
    <w:lvl w:ilvl="0" w:tplc="1FA20E88">
      <w:start w:val="1"/>
      <w:numFmt w:val="decimal"/>
      <w:lvlText w:val="3.1.%1"/>
      <w:lvlJc w:val="left"/>
      <w:pPr>
        <w:ind w:left="3000"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1FA20E88">
      <w:start w:val="1"/>
      <w:numFmt w:val="decimal"/>
      <w:lvlText w:val="3.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7"/>
  </w:num>
  <w:num w:numId="2">
    <w:abstractNumId w:val="0"/>
  </w:num>
  <w:num w:numId="3">
    <w:abstractNumId w:val="3"/>
  </w:num>
  <w:num w:numId="4">
    <w:abstractNumId w:val="9"/>
  </w:num>
  <w:num w:numId="5">
    <w:abstractNumId w:val="8"/>
  </w:num>
  <w:num w:numId="6">
    <w:abstractNumId w:val="10"/>
  </w:num>
  <w:num w:numId="7">
    <w:abstractNumId w:val="2"/>
  </w:num>
  <w:num w:numId="8">
    <w:abstractNumId w:val="15"/>
  </w:num>
  <w:num w:numId="9">
    <w:abstractNumId w:val="12"/>
  </w:num>
  <w:num w:numId="10">
    <w:abstractNumId w:val="16"/>
  </w:num>
  <w:num w:numId="11">
    <w:abstractNumId w:val="17"/>
  </w:num>
  <w:num w:numId="12">
    <w:abstractNumId w:val="20"/>
  </w:num>
  <w:num w:numId="13">
    <w:abstractNumId w:val="18"/>
  </w:num>
  <w:num w:numId="14">
    <w:abstractNumId w:val="13"/>
  </w:num>
  <w:num w:numId="15">
    <w:abstractNumId w:val="14"/>
  </w:num>
  <w:num w:numId="16">
    <w:abstractNumId w:val="22"/>
  </w:num>
  <w:num w:numId="17">
    <w:abstractNumId w:val="4"/>
  </w:num>
  <w:num w:numId="18">
    <w:abstractNumId w:val="19"/>
  </w:num>
  <w:num w:numId="19">
    <w:abstractNumId w:val="21"/>
  </w:num>
  <w:num w:numId="20">
    <w:abstractNumId w:val="1"/>
  </w:num>
  <w:num w:numId="21">
    <w:abstractNumId w:val="6"/>
  </w:num>
  <w:num w:numId="22">
    <w:abstractNumId w:val="5"/>
  </w:num>
  <w:num w:numId="23">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eko Sato">
    <w15:presenceInfo w15:providerId="Windows Live" w15:userId="c4e82a9f38616e64"/>
  </w15:person>
  <w15:person w15:author="工内隆">
    <w15:presenceInfo w15:providerId="Windows Live" w15:userId="2fdea5dc94d198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trackRevisions/>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057"/>
    <w:rsid w:val="00036177"/>
    <w:rsid w:val="00054331"/>
    <w:rsid w:val="00060847"/>
    <w:rsid w:val="000F3B70"/>
    <w:rsid w:val="00104E18"/>
    <w:rsid w:val="0011132B"/>
    <w:rsid w:val="001529AB"/>
    <w:rsid w:val="00156E22"/>
    <w:rsid w:val="001C0AE7"/>
    <w:rsid w:val="001C4E5B"/>
    <w:rsid w:val="001D7F7B"/>
    <w:rsid w:val="002255DF"/>
    <w:rsid w:val="00226F4B"/>
    <w:rsid w:val="00241617"/>
    <w:rsid w:val="00245910"/>
    <w:rsid w:val="0028681C"/>
    <w:rsid w:val="002A25E6"/>
    <w:rsid w:val="002A3454"/>
    <w:rsid w:val="002B51F6"/>
    <w:rsid w:val="002D5CBE"/>
    <w:rsid w:val="003A362A"/>
    <w:rsid w:val="004646EF"/>
    <w:rsid w:val="004A0321"/>
    <w:rsid w:val="004C23F7"/>
    <w:rsid w:val="004D4C6E"/>
    <w:rsid w:val="00556337"/>
    <w:rsid w:val="005C4F19"/>
    <w:rsid w:val="00615535"/>
    <w:rsid w:val="00624AE0"/>
    <w:rsid w:val="00651BFE"/>
    <w:rsid w:val="006B2EAA"/>
    <w:rsid w:val="00702B3C"/>
    <w:rsid w:val="00744316"/>
    <w:rsid w:val="007C2DF2"/>
    <w:rsid w:val="007E5EFF"/>
    <w:rsid w:val="00823622"/>
    <w:rsid w:val="008532AC"/>
    <w:rsid w:val="008816DF"/>
    <w:rsid w:val="00982E7A"/>
    <w:rsid w:val="009A6CC7"/>
    <w:rsid w:val="009C01D6"/>
    <w:rsid w:val="00A33952"/>
    <w:rsid w:val="00AA40D7"/>
    <w:rsid w:val="00AB0B2F"/>
    <w:rsid w:val="00AC31F6"/>
    <w:rsid w:val="00AC348D"/>
    <w:rsid w:val="00AF3AA2"/>
    <w:rsid w:val="00B025D2"/>
    <w:rsid w:val="00B17211"/>
    <w:rsid w:val="00B17EFC"/>
    <w:rsid w:val="00BA0057"/>
    <w:rsid w:val="00C60304"/>
    <w:rsid w:val="00CC0F96"/>
    <w:rsid w:val="00CD24E7"/>
    <w:rsid w:val="00CF2374"/>
    <w:rsid w:val="00D02EF5"/>
    <w:rsid w:val="00D272D4"/>
    <w:rsid w:val="00D45EE0"/>
    <w:rsid w:val="00DB277D"/>
    <w:rsid w:val="00DF2486"/>
    <w:rsid w:val="00E152A4"/>
    <w:rsid w:val="00E211CB"/>
    <w:rsid w:val="00EA1344"/>
    <w:rsid w:val="00F0198F"/>
    <w:rsid w:val="00F46144"/>
    <w:rsid w:val="00F7692A"/>
    <w:rsid w:val="00F92F90"/>
    <w:rsid w:val="00FE125F"/>
    <w:rsid w:val="00FE3F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353C96B"/>
  <w15:docId w15:val="{CDA16BDA-F709-48C1-A79A-39A290FD2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4">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uiPriority w:val="1"/>
    <w:qFormat/>
    <w:rsid w:val="00BA0057"/>
    <w:pPr>
      <w:widowControl w:val="0"/>
    </w:pPr>
  </w:style>
  <w:style w:type="paragraph" w:styleId="1">
    <w:name w:val="heading 1"/>
    <w:basedOn w:val="a"/>
    <w:link w:val="10"/>
    <w:uiPriority w:val="1"/>
    <w:qFormat/>
    <w:rsid w:val="00BA0057"/>
    <w:pPr>
      <w:spacing w:before="62"/>
      <w:ind w:left="560"/>
      <w:outlineLvl w:val="0"/>
    </w:pPr>
    <w:rPr>
      <w:rFonts w:ascii="Cambria" w:eastAsia="Cambria" w:hAnsi="Cambria" w:cs="Cambria"/>
      <w:b/>
      <w:bCs/>
      <w:sz w:val="28"/>
      <w:szCs w:val="28"/>
    </w:rPr>
  </w:style>
  <w:style w:type="paragraph" w:styleId="20">
    <w:name w:val="heading 2"/>
    <w:basedOn w:val="a"/>
    <w:link w:val="21"/>
    <w:uiPriority w:val="1"/>
    <w:qFormat/>
    <w:rsid w:val="00BA0057"/>
    <w:pPr>
      <w:spacing w:beforeLines="100" w:before="240"/>
      <w:ind w:left="561"/>
      <w:outlineLvl w:val="1"/>
    </w:pPr>
    <w:rPr>
      <w:rFonts w:ascii="Cambria"/>
      <w:b/>
      <w:color w:val="4F81BC"/>
      <w:sz w:val="24"/>
    </w:rPr>
  </w:style>
  <w:style w:type="paragraph" w:styleId="3">
    <w:name w:val="heading 3"/>
    <w:basedOn w:val="a"/>
    <w:link w:val="30"/>
    <w:uiPriority w:val="1"/>
    <w:qFormat/>
    <w:rsid w:val="00BA0057"/>
    <w:pPr>
      <w:ind w:left="1280" w:hanging="360"/>
      <w:outlineLvl w:val="2"/>
    </w:pPr>
    <w:rPr>
      <w:b/>
      <w:bCs/>
    </w:rPr>
  </w:style>
  <w:style w:type="paragraph" w:styleId="4">
    <w:name w:val="heading 4"/>
    <w:basedOn w:val="3"/>
    <w:next w:val="a"/>
    <w:link w:val="40"/>
    <w:uiPriority w:val="1"/>
    <w:qFormat/>
    <w:rsid w:val="00BA0057"/>
    <w:pPr>
      <w:spacing w:beforeLines="100" w:before="240"/>
      <w:ind w:left="1281" w:firstLine="0"/>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1"/>
    <w:rsid w:val="00BA0057"/>
    <w:rPr>
      <w:rFonts w:ascii="Cambria" w:eastAsia="Cambria" w:hAnsi="Cambria" w:cs="Cambria"/>
      <w:b/>
      <w:bCs/>
      <w:kern w:val="0"/>
      <w:sz w:val="28"/>
      <w:szCs w:val="28"/>
      <w:lang w:eastAsia="en-US"/>
    </w:rPr>
  </w:style>
  <w:style w:type="character" w:customStyle="1" w:styleId="21">
    <w:name w:val="見出し 2 (文字)"/>
    <w:basedOn w:val="a0"/>
    <w:link w:val="20"/>
    <w:uiPriority w:val="1"/>
    <w:rsid w:val="00BA0057"/>
    <w:rPr>
      <w:rFonts w:ascii="Cambria" w:eastAsia="Calibri" w:hAnsi="Calibri" w:cs="Calibri"/>
      <w:b/>
      <w:color w:val="4F81BC"/>
      <w:kern w:val="0"/>
      <w:sz w:val="24"/>
      <w:lang w:eastAsia="en-US"/>
    </w:rPr>
  </w:style>
  <w:style w:type="character" w:customStyle="1" w:styleId="30">
    <w:name w:val="見出し 3 (文字)"/>
    <w:basedOn w:val="a0"/>
    <w:link w:val="3"/>
    <w:uiPriority w:val="1"/>
    <w:rsid w:val="00BA0057"/>
    <w:rPr>
      <w:rFonts w:ascii="Calibri" w:eastAsia="Calibri" w:hAnsi="Calibri" w:cs="Calibri"/>
      <w:b/>
      <w:bCs/>
      <w:kern w:val="0"/>
      <w:sz w:val="22"/>
      <w:lang w:eastAsia="en-US"/>
    </w:rPr>
  </w:style>
  <w:style w:type="character" w:customStyle="1" w:styleId="40">
    <w:name w:val="見出し 4 (文字)"/>
    <w:basedOn w:val="a0"/>
    <w:link w:val="4"/>
    <w:uiPriority w:val="1"/>
    <w:rsid w:val="00BA0057"/>
    <w:rPr>
      <w:rFonts w:ascii="Calibri" w:eastAsia="Calibri" w:hAnsi="Calibri" w:cs="Calibri"/>
      <w:b/>
      <w:bCs/>
      <w:kern w:val="0"/>
      <w:sz w:val="22"/>
      <w:lang w:eastAsia="en-US"/>
    </w:rPr>
  </w:style>
  <w:style w:type="paragraph" w:styleId="11">
    <w:name w:val="toc 1"/>
    <w:basedOn w:val="a"/>
    <w:uiPriority w:val="39"/>
    <w:qFormat/>
    <w:rsid w:val="00BA0057"/>
    <w:pPr>
      <w:spacing w:before="144"/>
      <w:ind w:left="565"/>
    </w:pPr>
    <w:rPr>
      <w:b/>
      <w:bCs/>
      <w:sz w:val="24"/>
      <w:szCs w:val="24"/>
    </w:rPr>
  </w:style>
  <w:style w:type="paragraph" w:styleId="22">
    <w:name w:val="toc 2"/>
    <w:basedOn w:val="a"/>
    <w:uiPriority w:val="39"/>
    <w:qFormat/>
    <w:rsid w:val="00BA0057"/>
    <w:pPr>
      <w:spacing w:before="139"/>
      <w:ind w:left="781"/>
    </w:pPr>
  </w:style>
  <w:style w:type="paragraph" w:styleId="a3">
    <w:name w:val="Body Text"/>
    <w:basedOn w:val="a"/>
    <w:link w:val="a4"/>
    <w:uiPriority w:val="1"/>
    <w:qFormat/>
    <w:rsid w:val="00BA0057"/>
  </w:style>
  <w:style w:type="character" w:customStyle="1" w:styleId="a4">
    <w:name w:val="本文 (文字)"/>
    <w:basedOn w:val="a0"/>
    <w:link w:val="a3"/>
    <w:uiPriority w:val="1"/>
    <w:rsid w:val="00BA0057"/>
    <w:rPr>
      <w:rFonts w:ascii="Calibri" w:eastAsia="Calibri" w:hAnsi="Calibri" w:cs="Calibri"/>
      <w:kern w:val="0"/>
      <w:sz w:val="22"/>
      <w:lang w:eastAsia="en-US"/>
    </w:rPr>
  </w:style>
  <w:style w:type="paragraph" w:styleId="a5">
    <w:name w:val="List Paragraph"/>
    <w:basedOn w:val="a"/>
    <w:uiPriority w:val="1"/>
    <w:qFormat/>
    <w:rsid w:val="00BA0057"/>
    <w:pPr>
      <w:ind w:left="1640" w:hanging="360"/>
    </w:pPr>
  </w:style>
  <w:style w:type="paragraph" w:styleId="2">
    <w:name w:val="Body Text 2"/>
    <w:basedOn w:val="a5"/>
    <w:link w:val="23"/>
    <w:uiPriority w:val="1"/>
    <w:rsid w:val="00BA0057"/>
    <w:pPr>
      <w:numPr>
        <w:ilvl w:val="1"/>
        <w:numId w:val="5"/>
      </w:numPr>
    </w:pPr>
  </w:style>
  <w:style w:type="character" w:customStyle="1" w:styleId="23">
    <w:name w:val="本文 2 (文字)"/>
    <w:basedOn w:val="a0"/>
    <w:link w:val="2"/>
    <w:uiPriority w:val="1"/>
    <w:rsid w:val="00BA0057"/>
    <w:rPr>
      <w:rFonts w:ascii="Calibri" w:eastAsia="Calibri" w:hAnsi="Calibri" w:cs="Calibri"/>
      <w:kern w:val="0"/>
      <w:sz w:val="22"/>
      <w:lang w:eastAsia="en-US"/>
    </w:rPr>
  </w:style>
  <w:style w:type="character" w:styleId="a6">
    <w:name w:val="Hyperlink"/>
    <w:basedOn w:val="a0"/>
    <w:uiPriority w:val="99"/>
    <w:rsid w:val="00BA0057"/>
    <w:rPr>
      <w:color w:val="0000FF" w:themeColor="hyperlink"/>
      <w:u w:val="single"/>
    </w:rPr>
  </w:style>
  <w:style w:type="paragraph" w:styleId="a7">
    <w:name w:val="footnote text"/>
    <w:basedOn w:val="a"/>
    <w:link w:val="a8"/>
    <w:uiPriority w:val="99"/>
    <w:semiHidden/>
    <w:rsid w:val="00BA0057"/>
    <w:pPr>
      <w:snapToGrid w:val="0"/>
    </w:pPr>
  </w:style>
  <w:style w:type="character" w:customStyle="1" w:styleId="a8">
    <w:name w:val="脚注文字列 (文字)"/>
    <w:basedOn w:val="a0"/>
    <w:link w:val="a7"/>
    <w:uiPriority w:val="99"/>
    <w:semiHidden/>
    <w:rsid w:val="00BA0057"/>
    <w:rPr>
      <w:rFonts w:ascii="Calibri" w:eastAsia="Calibri" w:hAnsi="Calibri" w:cs="Calibri"/>
      <w:kern w:val="0"/>
      <w:sz w:val="22"/>
      <w:lang w:eastAsia="en-US"/>
    </w:rPr>
  </w:style>
  <w:style w:type="character" w:styleId="a9">
    <w:name w:val="footnote reference"/>
    <w:basedOn w:val="a0"/>
    <w:uiPriority w:val="99"/>
    <w:semiHidden/>
    <w:rsid w:val="00BA0057"/>
    <w:rPr>
      <w:vertAlign w:val="superscript"/>
    </w:rPr>
  </w:style>
  <w:style w:type="paragraph" w:styleId="aa">
    <w:name w:val="Balloon Text"/>
    <w:basedOn w:val="a"/>
    <w:link w:val="ab"/>
    <w:uiPriority w:val="99"/>
    <w:semiHidden/>
    <w:unhideWhenUsed/>
    <w:rsid w:val="00BA0057"/>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BA0057"/>
    <w:rPr>
      <w:rFonts w:asciiTheme="majorHAnsi" w:eastAsiaTheme="majorEastAsia" w:hAnsiTheme="majorHAnsi" w:cstheme="majorBidi"/>
      <w:kern w:val="0"/>
      <w:sz w:val="18"/>
      <w:szCs w:val="18"/>
      <w:lang w:eastAsia="en-US"/>
    </w:rPr>
  </w:style>
  <w:style w:type="paragraph" w:styleId="ac">
    <w:name w:val="TOC Heading"/>
    <w:basedOn w:val="1"/>
    <w:next w:val="a"/>
    <w:uiPriority w:val="39"/>
    <w:semiHidden/>
    <w:unhideWhenUsed/>
    <w:qFormat/>
    <w:rsid w:val="00BA0057"/>
    <w:pPr>
      <w:keepNext/>
      <w:keepLines/>
      <w:widowControl/>
      <w:spacing w:before="480" w:line="276" w:lineRule="auto"/>
      <w:ind w:left="0"/>
      <w:outlineLvl w:val="9"/>
    </w:pPr>
    <w:rPr>
      <w:rFonts w:asciiTheme="majorHAnsi" w:eastAsiaTheme="majorEastAsia" w:hAnsiTheme="majorHAnsi" w:cstheme="majorBidi"/>
      <w:color w:val="365F91" w:themeColor="accent1" w:themeShade="BF"/>
      <w:kern w:val="0"/>
    </w:rPr>
  </w:style>
  <w:style w:type="paragraph" w:styleId="31">
    <w:name w:val="toc 3"/>
    <w:basedOn w:val="a"/>
    <w:next w:val="a"/>
    <w:autoRedefine/>
    <w:uiPriority w:val="39"/>
    <w:unhideWhenUsed/>
    <w:rsid w:val="00BA0057"/>
    <w:pPr>
      <w:ind w:leftChars="200" w:left="420"/>
    </w:pPr>
  </w:style>
  <w:style w:type="paragraph" w:styleId="ad">
    <w:name w:val="header"/>
    <w:basedOn w:val="a"/>
    <w:link w:val="ae"/>
    <w:uiPriority w:val="99"/>
    <w:unhideWhenUsed/>
    <w:rsid w:val="00702B3C"/>
    <w:pPr>
      <w:tabs>
        <w:tab w:val="center" w:pos="4252"/>
        <w:tab w:val="right" w:pos="8504"/>
      </w:tabs>
      <w:snapToGrid w:val="0"/>
    </w:pPr>
  </w:style>
  <w:style w:type="character" w:customStyle="1" w:styleId="ae">
    <w:name w:val="ヘッダー (文字)"/>
    <w:basedOn w:val="a0"/>
    <w:link w:val="ad"/>
    <w:uiPriority w:val="99"/>
    <w:rsid w:val="00702B3C"/>
  </w:style>
  <w:style w:type="paragraph" w:styleId="af">
    <w:name w:val="footer"/>
    <w:basedOn w:val="a"/>
    <w:link w:val="af0"/>
    <w:uiPriority w:val="99"/>
    <w:unhideWhenUsed/>
    <w:rsid w:val="00702B3C"/>
    <w:pPr>
      <w:tabs>
        <w:tab w:val="center" w:pos="4252"/>
        <w:tab w:val="right" w:pos="8504"/>
      </w:tabs>
      <w:snapToGrid w:val="0"/>
    </w:pPr>
  </w:style>
  <w:style w:type="character" w:customStyle="1" w:styleId="af0">
    <w:name w:val="フッター (文字)"/>
    <w:basedOn w:val="a0"/>
    <w:link w:val="af"/>
    <w:uiPriority w:val="99"/>
    <w:rsid w:val="00702B3C"/>
  </w:style>
  <w:style w:type="character" w:styleId="af1">
    <w:name w:val="FollowedHyperlink"/>
    <w:basedOn w:val="a0"/>
    <w:uiPriority w:val="99"/>
    <w:semiHidden/>
    <w:unhideWhenUsed/>
    <w:rsid w:val="00F92F90"/>
    <w:rPr>
      <w:color w:val="800080" w:themeColor="followedHyperlink"/>
      <w:u w:val="single"/>
    </w:rPr>
  </w:style>
  <w:style w:type="character" w:styleId="af2">
    <w:name w:val="annotation reference"/>
    <w:basedOn w:val="a0"/>
    <w:uiPriority w:val="99"/>
    <w:semiHidden/>
    <w:unhideWhenUsed/>
    <w:rsid w:val="00CC0F96"/>
    <w:rPr>
      <w:sz w:val="18"/>
      <w:szCs w:val="18"/>
    </w:rPr>
  </w:style>
  <w:style w:type="paragraph" w:styleId="af3">
    <w:name w:val="annotation text"/>
    <w:basedOn w:val="a"/>
    <w:link w:val="af4"/>
    <w:uiPriority w:val="99"/>
    <w:semiHidden/>
    <w:unhideWhenUsed/>
    <w:rsid w:val="00CC0F96"/>
  </w:style>
  <w:style w:type="character" w:customStyle="1" w:styleId="af4">
    <w:name w:val="コメント文字列 (文字)"/>
    <w:basedOn w:val="a0"/>
    <w:link w:val="af3"/>
    <w:uiPriority w:val="99"/>
    <w:semiHidden/>
    <w:rsid w:val="00CC0F96"/>
  </w:style>
  <w:style w:type="paragraph" w:styleId="af5">
    <w:name w:val="annotation subject"/>
    <w:basedOn w:val="af3"/>
    <w:next w:val="af3"/>
    <w:link w:val="af6"/>
    <w:uiPriority w:val="99"/>
    <w:semiHidden/>
    <w:unhideWhenUsed/>
    <w:rsid w:val="00CC0F96"/>
    <w:rPr>
      <w:b/>
      <w:bCs/>
    </w:rPr>
  </w:style>
  <w:style w:type="character" w:customStyle="1" w:styleId="af6">
    <w:name w:val="コメント内容 (文字)"/>
    <w:basedOn w:val="af4"/>
    <w:link w:val="af5"/>
    <w:uiPriority w:val="99"/>
    <w:semiHidden/>
    <w:rsid w:val="00CC0F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reativecommons.org/licenses/by/4.0/legalcode" TargetMode="Externa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yperlink" Target="https://creativecommons.org/licenses/by/4.0/" TargetMode="External"/><Relationship Id="rId17" Type="http://schemas.openxmlformats.org/officeDocument/2006/relationships/footer" Target="footer3.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hyperlink" Target="https://wiki.linuxfoundation.org/openchain/spec-translatio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eativecommons.org/licenses/by/4.0/"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omments" Target="comments.xml"/><Relationship Id="rId23" Type="http://schemas.microsoft.com/office/2011/relationships/people" Target="people.xml"/><Relationship Id="rId10" Type="http://schemas.openxmlformats.org/officeDocument/2006/relationships/footer" Target="footer1.xml"/><Relationship Id="rId19" Type="http://schemas.openxmlformats.org/officeDocument/2006/relationships/hyperlink" Target="https://wiki.linuxfoundation.org/openchain/spec-translations"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gnu.org/licenses/gpl-faq.ja.html" TargetMode="External"/><Relationship Id="rId2" Type="http://schemas.openxmlformats.org/officeDocument/2006/relationships/hyperlink" Target="https://ja.wikipedia.org/wiki/%E5%B8%B0%E5%B1%9E_(%E8%91%97%E4%BD%9C%E6%A8%A9)" TargetMode="External"/><Relationship Id="rId1" Type="http://schemas.openxmlformats.org/officeDocument/2006/relationships/hyperlink" Target="https://ja.wikipedia.org/wiki/BOM_(&#37096;&#21697;&#3492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3CDDB2-FE18-4018-B4ED-B41B12ED3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15</Pages>
  <Words>1498</Words>
  <Characters>8542</Characters>
  <Application>Microsoft Office Word</Application>
  <DocSecurity>0</DocSecurity>
  <Lines>71</Lines>
  <Paragraphs>20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tani</dc:creator>
  <cp:lastModifiedBy>Mieko Sato</cp:lastModifiedBy>
  <cp:revision>7</cp:revision>
  <dcterms:created xsi:type="dcterms:W3CDTF">2017-05-29T14:21:00Z</dcterms:created>
  <dcterms:modified xsi:type="dcterms:W3CDTF">2017-05-29T15:39:00Z</dcterms:modified>
</cp:coreProperties>
</file>