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25658" w14:textId="77777777"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14:paraId="4387725E" w14:textId="0314E9F9" w:rsidR="00BA0057" w:rsidRPr="00BA0057" w:rsidRDefault="00BA0057" w:rsidP="00BA0057">
      <w:pPr>
        <w:spacing w:beforeLines="250" w:before="600"/>
        <w:ind w:right="454"/>
        <w:jc w:val="right"/>
        <w:rPr>
          <w:rFonts w:ascii="Calibri" w:eastAsia="ＭＳ ゴシック" w:hAnsi="Calibri" w:cs="Calibri"/>
          <w:b/>
          <w:kern w:val="0"/>
          <w:sz w:val="40"/>
          <w:szCs w:val="22"/>
        </w:rPr>
      </w:pPr>
      <w:proofErr w:type="spellStart"/>
      <w:r w:rsidRPr="00BA0057">
        <w:rPr>
          <w:rFonts w:ascii="Calibri" w:eastAsia="ＭＳ ゴシック" w:hAnsi="Calibri" w:cs="Calibri"/>
          <w:b/>
          <w:color w:val="1F487C"/>
          <w:kern w:val="0"/>
          <w:sz w:val="40"/>
          <w:szCs w:val="22"/>
        </w:rPr>
        <w:t>OpenChain</w:t>
      </w:r>
      <w:proofErr w:type="spellEnd"/>
      <w:r w:rsidRPr="00BA0057">
        <w:rPr>
          <w:rFonts w:ascii="Calibri" w:eastAsia="ＭＳ ゴシック" w:hAnsi="Calibri" w:cs="Calibri"/>
          <w:b/>
          <w:color w:val="1F487C"/>
          <w:kern w:val="0"/>
          <w:sz w:val="40"/>
          <w:szCs w:val="22"/>
        </w:rPr>
        <w:t>仕様書</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BBBF2"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1CE9F73B"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第</w:t>
      </w:r>
      <w:r w:rsidRPr="00BA0057">
        <w:rPr>
          <w:rFonts w:ascii="Calibri" w:eastAsia="ＭＳ ゴシック" w:hAnsi="Calibri" w:cs="Calibri"/>
          <w:color w:val="1F487C"/>
          <w:kern w:val="0"/>
          <w:sz w:val="40"/>
          <w:szCs w:val="22"/>
        </w:rPr>
        <w:t>1.1</w:t>
      </w:r>
      <w:r w:rsidRPr="00BA0057">
        <w:rPr>
          <w:rFonts w:ascii="Calibri" w:eastAsia="ＭＳ ゴシック" w:hAnsi="Calibri" w:cs="Calibri"/>
          <w:color w:val="1F487C"/>
          <w:kern w:val="0"/>
          <w:sz w:val="40"/>
          <w:szCs w:val="22"/>
        </w:rPr>
        <w:t>版</w:t>
      </w:r>
    </w:p>
    <w:p w14:paraId="05BE932C" w14:textId="77777777"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215B3"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14:paraId="3134617D" w14:textId="77777777" w:rsidR="00BA0057" w:rsidRPr="00BA0057" w:rsidRDefault="00BA0057" w:rsidP="00BA0057">
      <w:pPr>
        <w:spacing w:line="20" w:lineRule="exact"/>
        <w:ind w:left="524"/>
        <w:rPr>
          <w:rFonts w:ascii="Arial" w:eastAsia="ＭＳ Ｐゴシック" w:hAnsi="Arial" w:cs="Calibri"/>
          <w:kern w:val="0"/>
          <w:sz w:val="2"/>
          <w:szCs w:val="22"/>
        </w:rPr>
      </w:pPr>
    </w:p>
    <w:p w14:paraId="418CBDDE" w14:textId="77777777"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目次</w:t>
      </w:r>
    </w:p>
    <w:p w14:paraId="4F5CD619" w14:textId="77777777"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免責事項（</w:t>
      </w:r>
      <w:r w:rsidRPr="00BA0057">
        <w:rPr>
          <w:rFonts w:ascii="Calibri" w:eastAsia="ＭＳ ゴシック" w:hAnsi="Calibri" w:cs="Cambria"/>
          <w:noProof/>
          <w:kern w:val="0"/>
          <w:shd w:val="clear" w:color="auto" w:fill="FDFDFD"/>
        </w:rPr>
        <w:t>Disclaimer</w:t>
      </w:r>
      <w:r w:rsidRPr="00BA0057">
        <w:rPr>
          <w:rFonts w:ascii="Calibri" w:eastAsia="ＭＳ ゴシック" w:hAnsi="Calibri" w:cs="Cambria"/>
          <w:noProof/>
          <w:kern w:val="0"/>
          <w:shd w:val="clear" w:color="auto" w:fill="FDFDFD"/>
        </w:rPr>
        <w:t>）</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008948DA">
        <w:rPr>
          <w:noProof/>
        </w:rPr>
        <w:t>3</w:t>
      </w:r>
      <w:r w:rsidRPr="00BA0057">
        <w:rPr>
          <w:noProof/>
        </w:rPr>
        <w:fldChar w:fldCharType="end"/>
      </w:r>
    </w:p>
    <w:p w14:paraId="378E5EDD"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著作権、ライセンス</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008948DA">
        <w:rPr>
          <w:noProof/>
        </w:rPr>
        <w:t>3</w:t>
      </w:r>
      <w:r w:rsidRPr="00BA0057">
        <w:rPr>
          <w:noProof/>
        </w:rPr>
        <w:fldChar w:fldCharType="end"/>
      </w:r>
    </w:p>
    <w:p w14:paraId="6BDA1FB2" w14:textId="5FE566C7" w:rsidR="00BA0057" w:rsidRPr="00752B5D" w:rsidRDefault="00BA0057">
      <w:pPr>
        <w:pStyle w:val="11"/>
        <w:tabs>
          <w:tab w:val="right" w:leader="dot" w:pos="9572"/>
        </w:tabs>
        <w:rPr>
          <w:rFonts w:ascii="Calibri" w:hAnsi="Calibri"/>
          <w:kern w:val="0"/>
          <w:shd w:val="clear" w:color="auto" w:fill="FDFDFD"/>
        </w:rPr>
      </w:pPr>
      <w:r w:rsidRPr="00BA0057">
        <w:rPr>
          <w:rFonts w:ascii="Calibri" w:eastAsia="ＭＳ ゴシック" w:hAnsi="Calibri" w:cs="Cambria"/>
          <w:noProof/>
          <w:kern w:val="0"/>
          <w:shd w:val="clear" w:color="auto" w:fill="FDFDFD"/>
        </w:rPr>
        <w:t>1</w:t>
      </w:r>
      <w:r w:rsidR="00245910">
        <w:rPr>
          <w:rFonts w:ascii="Calibri" w:eastAsia="ＭＳ ゴシック" w:hAnsi="Calibri" w:cs="Cambria" w:hint="eastAsia"/>
          <w:noProof/>
          <w:kern w:val="0"/>
          <w:shd w:val="clear" w:color="auto" w:fill="FDFDFD"/>
        </w:rPr>
        <w:t>）</w:t>
      </w:r>
      <w:r w:rsidRPr="00BA0057">
        <w:rPr>
          <w:rFonts w:ascii="Calibri" w:eastAsia="ＭＳ ゴシック" w:hAnsi="Calibri" w:cs="Cambria"/>
          <w:noProof/>
          <w:kern w:val="0"/>
          <w:shd w:val="clear" w:color="auto" w:fill="FDFDFD"/>
        </w:rPr>
        <w:t>はじめに</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008948DA">
        <w:rPr>
          <w:noProof/>
        </w:rPr>
        <w:t>4</w:t>
      </w:r>
      <w:r w:rsidRPr="00BA0057">
        <w:rPr>
          <w:noProof/>
        </w:rPr>
        <w:fldChar w:fldCharType="end"/>
      </w:r>
    </w:p>
    <w:p w14:paraId="29FEE095" w14:textId="7EA4B93B"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2</w:t>
      </w:r>
      <w:r w:rsidR="00245910">
        <w:rPr>
          <w:rFonts w:ascii="Calibri" w:eastAsia="ＭＳ ゴシック" w:hAnsi="Calibri" w:cs="Cambria" w:hint="eastAsia"/>
          <w:noProof/>
          <w:kern w:val="0"/>
          <w:shd w:val="clear" w:color="auto" w:fill="FDFDFD"/>
        </w:rPr>
        <w:t>）</w:t>
      </w:r>
      <w:r w:rsidRPr="00BA0057">
        <w:rPr>
          <w:rFonts w:ascii="Calibri" w:eastAsia="ＭＳ ゴシック" w:hAnsi="Calibri" w:cs="Cambria"/>
          <w:noProof/>
          <w:kern w:val="0"/>
          <w:shd w:val="clear" w:color="auto" w:fill="FDFDFD"/>
        </w:rPr>
        <w:t>用語の定義</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008948DA">
        <w:rPr>
          <w:noProof/>
        </w:rPr>
        <w:t>6</w:t>
      </w:r>
      <w:r w:rsidRPr="00BA0057">
        <w:rPr>
          <w:noProof/>
        </w:rPr>
        <w:fldChar w:fldCharType="end"/>
      </w:r>
    </w:p>
    <w:p w14:paraId="31FA83C7" w14:textId="1062FD94"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3</w:t>
      </w:r>
      <w:r w:rsidR="00245910">
        <w:rPr>
          <w:rFonts w:ascii="Calibri" w:eastAsia="ＭＳ ゴシック" w:hAnsi="Calibri" w:cs="Cambria" w:hint="eastAsia"/>
          <w:noProof/>
          <w:kern w:val="0"/>
          <w:shd w:val="clear" w:color="auto" w:fill="FDFDFD"/>
        </w:rPr>
        <w:t>）</w:t>
      </w:r>
      <w:r w:rsidRPr="00BA0057">
        <w:rPr>
          <w:rFonts w:ascii="Calibri" w:eastAsia="ＭＳ ゴシック" w:hAnsi="Calibri" w:cs="Cambria"/>
          <w:noProof/>
          <w:kern w:val="0"/>
          <w:shd w:val="clear" w:color="auto" w:fill="FDFDFD"/>
        </w:rPr>
        <w:t>満たすべき要件</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008948DA">
        <w:rPr>
          <w:noProof/>
        </w:rPr>
        <w:t>7</w:t>
      </w:r>
      <w:r w:rsidRPr="00BA0057">
        <w:rPr>
          <w:noProof/>
        </w:rPr>
        <w:fldChar w:fldCharType="end"/>
      </w:r>
    </w:p>
    <w:p w14:paraId="729E465A"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G1: FOSS</w:t>
      </w:r>
      <w:r w:rsidRPr="00BA0057">
        <w:rPr>
          <w:rFonts w:ascii="Cambria" w:eastAsia="Calibri" w:hAnsi="Calibri" w:cs="Calibri"/>
          <w:noProof/>
          <w:kern w:val="0"/>
        </w:rPr>
        <w:t>に関わる責任の理解</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008948DA">
        <w:rPr>
          <w:noProof/>
        </w:rPr>
        <w:t>7</w:t>
      </w:r>
      <w:r w:rsidRPr="00BA0057">
        <w:rPr>
          <w:noProof/>
        </w:rPr>
        <w:fldChar w:fldCharType="end"/>
      </w:r>
    </w:p>
    <w:p w14:paraId="3CFDDB77"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G2: </w:t>
      </w:r>
      <w:r w:rsidRPr="00BA0057">
        <w:rPr>
          <w:rFonts w:ascii="Cambria" w:eastAsia="Calibri" w:hAnsi="Calibri" w:cs="Calibri"/>
          <w:noProof/>
          <w:kern w:val="0"/>
        </w:rPr>
        <w:t>コンプライアンスを履行するための責任者のアサイン</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008948DA">
        <w:rPr>
          <w:noProof/>
        </w:rPr>
        <w:t>9</w:t>
      </w:r>
      <w:r w:rsidRPr="00BA0057">
        <w:rPr>
          <w:noProof/>
        </w:rPr>
        <w:fldChar w:fldCharType="end"/>
      </w:r>
    </w:p>
    <w:p w14:paraId="71D925F1"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G3: FOSS</w:t>
      </w:r>
      <w:r w:rsidRPr="00BA0057">
        <w:rPr>
          <w:rFonts w:ascii="Cambria" w:eastAsia="Calibri" w:hAnsi="Calibri" w:cs="Calibri"/>
          <w:noProof/>
          <w:kern w:val="0"/>
        </w:rPr>
        <w:t>コンテンツのレビューと承認</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008948DA">
        <w:rPr>
          <w:noProof/>
        </w:rPr>
        <w:t>10</w:t>
      </w:r>
      <w:r w:rsidRPr="00BA0057">
        <w:rPr>
          <w:noProof/>
        </w:rPr>
        <w:fldChar w:fldCharType="end"/>
      </w:r>
    </w:p>
    <w:p w14:paraId="329173DB"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G4: FOSS</w:t>
      </w:r>
      <w:r w:rsidRPr="00BA0057">
        <w:rPr>
          <w:rFonts w:ascii="Cambria" w:eastAsia="Calibri" w:hAnsi="Calibri" w:cs="Calibri"/>
          <w:noProof/>
          <w:kern w:val="0"/>
        </w:rPr>
        <w:t>コンテンツ</w:t>
      </w:r>
      <w:r w:rsidRPr="00BA0057">
        <w:rPr>
          <w:rFonts w:ascii="Cambria" w:eastAsia="Calibri" w:hAnsi="Calibri" w:cs="Calibri"/>
          <w:noProof/>
          <w:kern w:val="0"/>
        </w:rPr>
        <w:t xml:space="preserve"> </w:t>
      </w:r>
      <w:r w:rsidRPr="00BA0057">
        <w:rPr>
          <w:rFonts w:ascii="Cambria" w:eastAsia="Calibri" w:hAnsi="Calibri" w:cs="Calibri"/>
          <w:noProof/>
          <w:kern w:val="0"/>
        </w:rPr>
        <w:t>ドキュメントとコンプライアンス関連資料の頒布</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008948DA">
        <w:rPr>
          <w:noProof/>
        </w:rPr>
        <w:t>11</w:t>
      </w:r>
      <w:r w:rsidRPr="00BA0057">
        <w:rPr>
          <w:noProof/>
        </w:rPr>
        <w:fldChar w:fldCharType="end"/>
      </w:r>
    </w:p>
    <w:p w14:paraId="11166237"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G5: FOSS</w:t>
      </w:r>
      <w:r w:rsidRPr="00BA0057">
        <w:rPr>
          <w:rFonts w:ascii="Cambria" w:eastAsia="Calibri" w:hAnsi="Calibri" w:cs="Calibri"/>
          <w:noProof/>
          <w:kern w:val="0"/>
        </w:rPr>
        <w:t>コミュニティへの（積極的な）関わり方の理解</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008948DA">
        <w:rPr>
          <w:noProof/>
        </w:rPr>
        <w:t>12</w:t>
      </w:r>
      <w:r w:rsidRPr="00BA0057">
        <w:rPr>
          <w:noProof/>
        </w:rPr>
        <w:fldChar w:fldCharType="end"/>
      </w:r>
    </w:p>
    <w:p w14:paraId="22C2A0AA"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G6: OpenChain</w:t>
      </w:r>
      <w:r w:rsidRPr="00BA0057">
        <w:rPr>
          <w:rFonts w:ascii="Cambria" w:eastAsia="Calibri" w:hAnsi="Calibri" w:cs="Calibri"/>
          <w:noProof/>
          <w:kern w:val="0"/>
        </w:rPr>
        <w:t>要件適合の認定</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008948DA">
        <w:rPr>
          <w:noProof/>
        </w:rPr>
        <w:t>13</w:t>
      </w:r>
      <w:r w:rsidRPr="00BA0057">
        <w:rPr>
          <w:noProof/>
        </w:rPr>
        <w:fldChar w:fldCharType="end"/>
      </w:r>
    </w:p>
    <w:p w14:paraId="1F9A5494" w14:textId="5B476B92"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付録</w:t>
      </w:r>
      <w:r w:rsidRPr="00BA0057">
        <w:rPr>
          <w:rFonts w:ascii="Calibri" w:eastAsia="ＭＳ ゴシック" w:hAnsi="Calibri" w:cs="Cambria"/>
          <w:noProof/>
          <w:kern w:val="0"/>
          <w:shd w:val="clear" w:color="auto" w:fill="FDFDFD"/>
        </w:rPr>
        <w:t>I</w:t>
      </w:r>
      <w:r w:rsidRPr="00BA0057">
        <w:rPr>
          <w:rFonts w:ascii="Calibri" w:eastAsia="ＭＳ ゴシック" w:hAnsi="Calibri" w:cs="Cambria"/>
          <w:noProof/>
          <w:kern w:val="0"/>
          <w:shd w:val="clear" w:color="auto" w:fill="FDFDFD"/>
        </w:rPr>
        <w:t>：</w:t>
      </w:r>
      <w:r w:rsidR="00AC31F6">
        <w:rPr>
          <w:rFonts w:ascii="Calibri" w:eastAsia="ＭＳ ゴシック" w:hAnsi="Calibri" w:cs="Cambria" w:hint="eastAsia"/>
          <w:noProof/>
          <w:kern w:val="0"/>
          <w:shd w:val="clear" w:color="auto" w:fill="FDFDFD"/>
        </w:rPr>
        <w:t>本文書の</w:t>
      </w:r>
      <w:r w:rsidRPr="00BA0057">
        <w:rPr>
          <w:rFonts w:ascii="Calibri" w:eastAsia="ＭＳ ゴシック" w:hAnsi="Calibri" w:cs="Cambria"/>
          <w:noProof/>
          <w:kern w:val="0"/>
          <w:shd w:val="clear" w:color="auto" w:fill="FDFDFD"/>
        </w:rPr>
        <w:t>翻訳について</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008948DA">
        <w:rPr>
          <w:noProof/>
        </w:rPr>
        <w:t>14</w:t>
      </w:r>
      <w:r w:rsidRPr="00BA0057">
        <w:rPr>
          <w:noProof/>
        </w:rPr>
        <w:fldChar w:fldCharType="end"/>
      </w:r>
    </w:p>
    <w:p w14:paraId="7EAB7BCB" w14:textId="77777777" w:rsidR="00BA0057" w:rsidRPr="00BA0057" w:rsidRDefault="00BA0057" w:rsidP="00BA0057">
      <w:pPr>
        <w:spacing w:before="360"/>
        <w:ind w:left="4547" w:right="4264"/>
        <w:jc w:val="center"/>
        <w:rPr>
          <w:rFonts w:ascii="Arial" w:eastAsia="ＭＳ Ｐゴシック" w:hAnsi="Arial" w:cs="Calibri"/>
          <w:kern w:val="0"/>
          <w:sz w:val="22"/>
          <w:szCs w:val="22"/>
        </w:rPr>
        <w:sectPr w:rsidR="00BA0057" w:rsidRPr="00BA0057" w:rsidSect="00DC4093">
          <w:headerReference w:type="default" r:id="rId9"/>
          <w:footerReference w:type="default" r:id="rId10"/>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14:paraId="13B90645" w14:textId="77777777" w:rsidR="00BA0057" w:rsidRPr="00BA0057" w:rsidRDefault="00BA0057" w:rsidP="00934EB1">
      <w:pPr>
        <w:pStyle w:val="1"/>
      </w:pPr>
      <w:bookmarkStart w:id="0" w:name="_Toc480816633"/>
      <w:bookmarkStart w:id="1" w:name="_Toc483131392"/>
      <w:bookmarkStart w:id="2" w:name="_Toc483132244"/>
      <w:r w:rsidRPr="00BA0057">
        <w:lastRenderedPageBreak/>
        <w:t>免責事項（</w:t>
      </w:r>
      <w:r w:rsidRPr="00BA0057">
        <w:t>Disclaimer</w:t>
      </w:r>
      <w:r w:rsidRPr="00BA0057">
        <w:t>）</w:t>
      </w:r>
      <w:bookmarkEnd w:id="0"/>
      <w:bookmarkEnd w:id="1"/>
      <w:bookmarkEnd w:id="2"/>
    </w:p>
    <w:p w14:paraId="3C3251B8" w14:textId="6A4EAD14"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本文書は、</w:t>
      </w:r>
      <w:r w:rsidRPr="00BA0057">
        <w:rPr>
          <w:rFonts w:ascii="Calibri" w:eastAsia="ＭＳ ゴシック" w:hAnsi="Calibri" w:cs="Calibri"/>
          <w:kern w:val="0"/>
          <w:sz w:val="22"/>
          <w:szCs w:val="22"/>
        </w:rPr>
        <w:t>The Linux Foundation</w:t>
      </w:r>
      <w:r w:rsidRPr="00BA0057">
        <w:rPr>
          <w:rFonts w:ascii="Calibri" w:eastAsia="ＭＳ ゴシック" w:hAnsi="Calibri" w:cs="Calibri" w:hint="eastAsia"/>
          <w:kern w:val="0"/>
          <w:sz w:val="22"/>
          <w:szCs w:val="22"/>
        </w:rPr>
        <w:t>における</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hint="eastAsia"/>
          <w:kern w:val="0"/>
          <w:sz w:val="22"/>
          <w:szCs w:val="22"/>
        </w:rPr>
        <w:t>プロジェクトの英文ドキュメントから翻訳された公式翻訳版です。</w:t>
      </w:r>
      <w:r w:rsidR="00AC31F6">
        <w:rPr>
          <w:rFonts w:ascii="Calibri" w:eastAsia="ＭＳ ゴシック" w:hAnsi="Calibri" w:cs="Calibri" w:hint="eastAsia"/>
          <w:kern w:val="0"/>
          <w:sz w:val="22"/>
          <w:szCs w:val="22"/>
        </w:rPr>
        <w:t>ただし</w:t>
      </w:r>
      <w:r w:rsidRPr="00BA0057">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また、</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 xml:space="preserve">This is an official translation from the </w:t>
      </w:r>
      <w:proofErr w:type="spellStart"/>
      <w:r w:rsidRPr="00BA0057">
        <w:rPr>
          <w:rFonts w:ascii="Calibri" w:eastAsia="ＭＳ ゴシック" w:hAnsi="Calibri" w:cs="Calibri"/>
          <w:kern w:val="0"/>
          <w:sz w:val="22"/>
          <w:szCs w:val="22"/>
          <w:lang w:eastAsia="en-US"/>
        </w:rPr>
        <w:t>OpenChain</w:t>
      </w:r>
      <w:proofErr w:type="spellEnd"/>
      <w:r w:rsidRPr="00BA0057">
        <w:rPr>
          <w:rFonts w:ascii="Calibri" w:eastAsia="ＭＳ ゴシック" w:hAnsi="Calibri" w:cs="Calibri"/>
          <w:kern w:val="0"/>
          <w:sz w:val="22"/>
          <w:szCs w:val="22"/>
          <w:lang w:eastAsia="en-US"/>
        </w:rPr>
        <w:t xml:space="preserve"> Project. It has been translated from the original English text. In the event there is confusion between a translation and the English version, The English text shall take precedence.</w:t>
      </w:r>
    </w:p>
    <w:p w14:paraId="320F3285" w14:textId="77777777" w:rsidR="00BA0057" w:rsidRPr="00BA0057" w:rsidRDefault="00BA0057" w:rsidP="00934EB1">
      <w:pPr>
        <w:pStyle w:val="1"/>
      </w:pPr>
      <w:bookmarkStart w:id="3" w:name="_Toc480816634"/>
      <w:bookmarkStart w:id="4" w:name="_Toc483131393"/>
      <w:bookmarkStart w:id="5" w:name="_Toc483132245"/>
      <w:r w:rsidRPr="00BA0057">
        <w:rPr>
          <w:rFonts w:hint="eastAsia"/>
        </w:rPr>
        <w:t>著作権、ライセンス</w:t>
      </w:r>
      <w:bookmarkEnd w:id="3"/>
      <w:bookmarkEnd w:id="4"/>
      <w:bookmarkEnd w:id="5"/>
    </w:p>
    <w:p w14:paraId="161DD36F" w14:textId="77777777" w:rsidR="00105CE6" w:rsidRDefault="00105CE6" w:rsidP="009B155C">
      <w:pPr>
        <w:spacing w:beforeLines="100" w:before="240"/>
        <w:ind w:leftChars="300" w:left="630"/>
        <w:rPr>
          <w:rFonts w:ascii="Calibri" w:eastAsia="ＭＳ ゴシック" w:hAnsi="Calibri" w:cs="Calibri"/>
          <w:kern w:val="0"/>
          <w:sz w:val="22"/>
          <w:szCs w:val="22"/>
        </w:rPr>
      </w:pPr>
      <w:r w:rsidRPr="005D0201">
        <w:rPr>
          <w:rFonts w:eastAsia="ＭＳ ゴシック"/>
        </w:rPr>
        <w:t>Copyright © 2016 The Linux Foundation®.</w:t>
      </w:r>
    </w:p>
    <w:p w14:paraId="0C11F109" w14:textId="1144FB28" w:rsidR="00702B3C" w:rsidRPr="00BA0057" w:rsidRDefault="00702B3C" w:rsidP="00105CE6">
      <w:pPr>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本仕様書の利用は、</w:t>
      </w:r>
      <w:r>
        <w:rPr>
          <w:rFonts w:ascii="Calibri" w:eastAsia="ＭＳ ゴシック" w:hAnsi="Calibri" w:cs="Calibri"/>
          <w:kern w:val="0"/>
          <w:sz w:val="22"/>
          <w:szCs w:val="22"/>
        </w:rPr>
        <w:t xml:space="preserve">Creative Commons Attribution 4.0 International (CC-BY 4.0) </w:t>
      </w:r>
      <w:r>
        <w:rPr>
          <w:rFonts w:ascii="Calibri" w:eastAsia="ＭＳ ゴシック" w:hAnsi="Calibri" w:cs="Calibri"/>
          <w:kern w:val="0"/>
          <w:sz w:val="22"/>
          <w:szCs w:val="22"/>
        </w:rPr>
        <w:t>ライセンスの下で許諾されます。ライセンスの写しは</w:t>
      </w:r>
      <w:r>
        <w:rPr>
          <w:rFonts w:ascii="Calibri" w:eastAsia="ＭＳ ゴシック" w:hAnsi="Calibri" w:cs="Calibri"/>
          <w:kern w:val="0"/>
          <w:sz w:val="22"/>
          <w:szCs w:val="22"/>
        </w:rPr>
        <w:t xml:space="preserve"> </w:t>
      </w:r>
      <w:hyperlink r:id="rId11" w:history="1">
        <w:r w:rsidR="00F92F90" w:rsidRPr="00D757EB">
          <w:rPr>
            <w:rStyle w:val="a6"/>
            <w:rFonts w:ascii="Calibri" w:eastAsia="ＭＳ ゴシック" w:hAnsi="Calibri" w:cs="Calibri"/>
            <w:kern w:val="0"/>
            <w:sz w:val="22"/>
            <w:szCs w:val="22"/>
          </w:rPr>
          <w:t>https://creativecommons.org/licenses/by/4.0/</w:t>
        </w:r>
      </w:hyperlink>
      <w:r>
        <w:rPr>
          <w:rFonts w:ascii="Calibri" w:eastAsia="ＭＳ ゴシック" w:hAnsi="Calibri" w:cs="Calibri"/>
          <w:kern w:val="0"/>
          <w:sz w:val="22"/>
          <w:szCs w:val="22"/>
        </w:rPr>
        <w:t xml:space="preserve"> </w:t>
      </w:r>
      <w:r>
        <w:rPr>
          <w:rFonts w:ascii="Calibri" w:eastAsia="ＭＳ ゴシック" w:hAnsi="Calibri" w:cs="Calibri"/>
          <w:kern w:val="0"/>
          <w:sz w:val="22"/>
          <w:szCs w:val="22"/>
        </w:rPr>
        <w:t>で確認できます。</w:t>
      </w:r>
      <w:bookmarkStart w:id="6" w:name="_GoBack"/>
      <w:bookmarkEnd w:id="6"/>
      <w:r w:rsidR="00E32C24">
        <w:fldChar w:fldCharType="begin"/>
      </w:r>
      <w:r w:rsidR="00E32C24">
        <w:instrText xml:space="preserve"> HYPERLINK "https://creativecommons.org/licenses/by/4.0/" </w:instrText>
      </w:r>
      <w:r w:rsidR="00E32C24">
        <w:fldChar w:fldCharType="end"/>
      </w:r>
    </w:p>
    <w:p w14:paraId="27589C25" w14:textId="77777777" w:rsidR="00BA0057" w:rsidRPr="00BA0057" w:rsidRDefault="005F2A5D" w:rsidP="00BA0057">
      <w:pPr>
        <w:spacing w:beforeLines="100" w:before="240"/>
        <w:ind w:leftChars="300" w:left="630"/>
        <w:rPr>
          <w:rFonts w:ascii="Calibri" w:eastAsia="ＭＳ ゴシック" w:hAnsi="Calibri" w:cs="Calibri"/>
          <w:kern w:val="0"/>
          <w:sz w:val="22"/>
          <w:szCs w:val="22"/>
        </w:rPr>
      </w:pPr>
      <w:hyperlink r:id="rId12" w:history="1"/>
    </w:p>
    <w:p w14:paraId="0D6B01EC" w14:textId="77777777" w:rsidR="00BA0057" w:rsidRPr="00BA0057" w:rsidRDefault="00BA0057" w:rsidP="00BA0057">
      <w:pPr>
        <w:rPr>
          <w:rFonts w:ascii="Calibri" w:eastAsia="ＭＳ ゴシック" w:hAnsi="Calibri" w:cs="Calibri"/>
          <w:kern w:val="0"/>
          <w:sz w:val="22"/>
          <w:szCs w:val="22"/>
        </w:rPr>
        <w:sectPr w:rsidR="00BA0057" w:rsidRPr="00BA0057" w:rsidSect="00DC4093">
          <w:footerReference w:type="default" r:id="rId13"/>
          <w:pgSz w:w="11907" w:h="16840" w:code="9"/>
          <w:pgMar w:top="1134" w:right="1191" w:bottom="1021" w:left="1134" w:header="567" w:footer="1417" w:gutter="0"/>
          <w:cols w:space="720"/>
          <w:docGrid w:linePitch="299"/>
        </w:sectPr>
      </w:pPr>
    </w:p>
    <w:p w14:paraId="5D358357" w14:textId="75178273" w:rsidR="00BA0057" w:rsidRPr="00BA0057" w:rsidRDefault="00BA0057" w:rsidP="00934EB1">
      <w:pPr>
        <w:pStyle w:val="1"/>
      </w:pPr>
      <w:bookmarkStart w:id="7" w:name="_bookmark0"/>
      <w:bookmarkStart w:id="8" w:name="_Toc480816635"/>
      <w:bookmarkStart w:id="9" w:name="_Toc483131394"/>
      <w:bookmarkStart w:id="10" w:name="_Toc483132246"/>
      <w:bookmarkEnd w:id="7"/>
      <w:r w:rsidRPr="00BA0057">
        <w:lastRenderedPageBreak/>
        <w:t>1</w:t>
      </w:r>
      <w:r w:rsidR="00AC31F6">
        <w:rPr>
          <w:rFonts w:hint="eastAsia"/>
        </w:rPr>
        <w:t>）</w:t>
      </w:r>
      <w:r w:rsidRPr="00BA0057">
        <w:t>はじめに</w:t>
      </w:r>
      <w:bookmarkEnd w:id="8"/>
      <w:bookmarkEnd w:id="9"/>
      <w:bookmarkEnd w:id="10"/>
    </w:p>
    <w:p w14:paraId="68FC7AD1" w14:textId="77777777"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イニシアチブは</w:t>
      </w:r>
      <w:r w:rsidRPr="00BA0057">
        <w:rPr>
          <w:rFonts w:ascii="Calibri" w:eastAsia="ＭＳ ゴシック" w:hAnsi="Calibri" w:cs="Calibri"/>
          <w:kern w:val="0"/>
          <w:sz w:val="22"/>
          <w:szCs w:val="22"/>
        </w:rPr>
        <w:t>2013</w:t>
      </w:r>
      <w:r w:rsidRPr="00BA0057">
        <w:rPr>
          <w:rFonts w:ascii="Calibri" w:eastAsia="ＭＳ ゴシック" w:hAnsi="Calibri" w:cs="Calibri"/>
          <w:kern w:val="0"/>
          <w:sz w:val="22"/>
          <w:szCs w:val="22"/>
        </w:rPr>
        <w:t>年に開始されました。当時ソフトウェア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サプライチェーンでオープンソースを活用していた実務者グループは、オープンソース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コンプライアンスに関して</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つのパターンを見出していました。それは、</w:t>
      </w:r>
      <w:r w:rsidRPr="00BA0057">
        <w:rPr>
          <w:rFonts w:ascii="Calibri" w:eastAsia="ＭＳ ゴシック" w:hAnsi="Calibri" w:cs="Calibri"/>
          <w:kern w:val="0"/>
          <w:sz w:val="22"/>
          <w:szCs w:val="22"/>
        </w:rPr>
        <w:t>1</w:t>
      </w:r>
      <w:r w:rsidRPr="00BA0057">
        <w:rPr>
          <w:rFonts w:ascii="Calibri" w:eastAsia="ＭＳ ゴシック" w:hAnsi="Calibri" w:cs="Calibri"/>
          <w:kern w:val="0"/>
          <w:sz w:val="22"/>
          <w:szCs w:val="22"/>
        </w:rPr>
        <w:t>）成熟したオープンソース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プログラムを持つ組織のプロセスには顕著な類似性があること、および、</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）いまだに多くの組織が遅れたコンプライアンス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こうした背景から、標準的なコンプライアンス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プログラムの仕様書を整備できるかどうかを検討する研究グループが形成されました。この仕様書は、</w:t>
      </w:r>
      <w:proofErr w:type="spellStart"/>
      <w:r w:rsidRPr="00BA0057">
        <w:rPr>
          <w:rFonts w:ascii="Calibri" w:eastAsia="ＭＳ ゴシック" w:hAnsi="Calibri" w:cs="Calibri"/>
          <w:kern w:val="0"/>
          <w:sz w:val="22"/>
          <w:szCs w:val="22"/>
        </w:rPr>
        <w:t>i</w:t>
      </w:r>
      <w:proofErr w:type="spellEnd"/>
      <w:r w:rsidRPr="00BA0057">
        <w:rPr>
          <w:rFonts w:ascii="Calibri" w:eastAsia="ＭＳ ゴシック" w:hAnsi="Calibri" w:cs="Calibri"/>
          <w:kern w:val="0"/>
          <w:sz w:val="22"/>
          <w:szCs w:val="22"/>
        </w:rPr>
        <w:t>）業界全体で共有されるオープンソース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コンプライアンス関連情報の品質と一貫性の向上促進、および、</w:t>
      </w:r>
      <w:r w:rsidRPr="00BA0057">
        <w:rPr>
          <w:rFonts w:ascii="Calibri" w:eastAsia="ＭＳ ゴシック" w:hAnsi="Calibri" w:cs="Calibri"/>
          <w:kern w:val="0"/>
          <w:sz w:val="22"/>
          <w:szCs w:val="22"/>
        </w:rPr>
        <w:t>ii</w:t>
      </w:r>
      <w:r w:rsidRPr="00BA0057">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グループへと発展し、その後</w:t>
      </w:r>
      <w:r w:rsidRPr="00BA0057">
        <w:rPr>
          <w:rFonts w:ascii="Calibri" w:eastAsia="ＭＳ ゴシック" w:hAnsi="Calibri" w:cs="Calibri"/>
          <w:kern w:val="0"/>
          <w:sz w:val="22"/>
          <w:szCs w:val="22"/>
        </w:rPr>
        <w:t>2016</w:t>
      </w:r>
      <w:r w:rsidRPr="00BA0057">
        <w:rPr>
          <w:rFonts w:ascii="Calibri" w:eastAsia="ＭＳ ゴシック" w:hAnsi="Calibri" w:cs="Calibri"/>
          <w:kern w:val="0"/>
          <w:sz w:val="22"/>
          <w:szCs w:val="22"/>
        </w:rPr>
        <w:t>年</w:t>
      </w:r>
      <w:r w:rsidRPr="00BA0057">
        <w:rPr>
          <w:rFonts w:ascii="Calibri" w:eastAsia="ＭＳ ゴシック" w:hAnsi="Calibri" w:cs="Calibri"/>
          <w:kern w:val="0"/>
          <w:sz w:val="22"/>
          <w:szCs w:val="22"/>
        </w:rPr>
        <w:t>4</w:t>
      </w:r>
      <w:r w:rsidRPr="00BA0057">
        <w:rPr>
          <w:rFonts w:ascii="Calibri" w:eastAsia="ＭＳ ゴシック" w:hAnsi="Calibri" w:cs="Calibri"/>
          <w:kern w:val="0"/>
          <w:sz w:val="22"/>
          <w:szCs w:val="22"/>
        </w:rPr>
        <w:t>月に正式に</w:t>
      </w:r>
      <w:r w:rsidRPr="00BA0057">
        <w:rPr>
          <w:rFonts w:ascii="Calibri" w:eastAsia="ＭＳ ゴシック" w:hAnsi="Calibri" w:cs="Calibri"/>
          <w:kern w:val="0"/>
          <w:sz w:val="22"/>
          <w:szCs w:val="22"/>
        </w:rPr>
        <w:t>Linux Foundation</w:t>
      </w:r>
      <w:r w:rsidRPr="00BA0057">
        <w:rPr>
          <w:rFonts w:ascii="Calibri" w:eastAsia="ＭＳ ゴシック" w:hAnsi="Calibri" w:cs="Calibri"/>
          <w:kern w:val="0"/>
          <w:sz w:val="22"/>
          <w:szCs w:val="22"/>
        </w:rPr>
        <w:t>協業プロジェクトとして組織されました。</w:t>
      </w:r>
    </w:p>
    <w:p w14:paraId="66E4EBD5"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イニシアチブのビジョンとミッションは以下のとおりです。</w:t>
      </w:r>
    </w:p>
    <w:p w14:paraId="773840D6" w14:textId="3E826F69" w:rsidR="00BA0057" w:rsidRPr="00F92F90"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ビジョン</w:t>
      </w:r>
      <w:r w:rsidRPr="00F92F90">
        <w:rPr>
          <w:rFonts w:ascii="Calibri" w:eastAsia="ＭＳ ゴシック" w:hAnsi="Calibri" w:cs="Calibri"/>
          <w:kern w:val="0"/>
          <w:sz w:val="22"/>
          <w:szCs w:val="22"/>
        </w:rPr>
        <w:t>：フリー／オープンソース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ソフトウェア（</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）が信頼性と一貫性のあるコンプライアンス情報とともに提供される</w:t>
      </w:r>
      <w:r w:rsidR="0015266B">
        <w:rPr>
          <w:rFonts w:ascii="Calibri" w:eastAsia="ＭＳ ゴシック" w:hAnsi="Calibri" w:cs="Calibri" w:hint="eastAsia"/>
          <w:kern w:val="0"/>
          <w:sz w:val="22"/>
          <w:szCs w:val="22"/>
        </w:rPr>
        <w:t>、</w:t>
      </w:r>
      <w:r w:rsidRPr="00F92F90">
        <w:rPr>
          <w:rFonts w:ascii="Calibri" w:eastAsia="ＭＳ ゴシック" w:hAnsi="Calibri" w:cs="Calibri"/>
          <w:kern w:val="0"/>
          <w:sz w:val="22"/>
          <w:szCs w:val="22"/>
        </w:rPr>
        <w:t>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w:t>
      </w:r>
      <w:r w:rsidR="00257CBB">
        <w:rPr>
          <w:rFonts w:ascii="Calibri" w:eastAsia="ＭＳ ゴシック" w:hAnsi="Calibri" w:cs="Calibri" w:hint="eastAsia"/>
          <w:kern w:val="0"/>
          <w:sz w:val="22"/>
          <w:szCs w:val="22"/>
        </w:rPr>
        <w:t>を</w:t>
      </w:r>
      <w:r w:rsidRPr="00F92F90">
        <w:rPr>
          <w:rFonts w:ascii="Calibri" w:eastAsia="ＭＳ ゴシック" w:hAnsi="Calibri" w:cs="Calibri"/>
          <w:kern w:val="0"/>
          <w:sz w:val="22"/>
          <w:szCs w:val="22"/>
        </w:rPr>
        <w:t>実現</w:t>
      </w:r>
      <w:r w:rsidR="00257CBB">
        <w:rPr>
          <w:rFonts w:ascii="Calibri" w:eastAsia="ＭＳ ゴシック" w:hAnsi="Calibri" w:cs="Calibri" w:hint="eastAsia"/>
          <w:kern w:val="0"/>
          <w:sz w:val="22"/>
          <w:szCs w:val="22"/>
        </w:rPr>
        <w:t>すること</w:t>
      </w:r>
      <w:r w:rsidR="00240256">
        <w:rPr>
          <w:rStyle w:val="af2"/>
        </w:rPr>
        <w:commentReference w:id="11"/>
      </w:r>
      <w:r w:rsidRPr="00F92F90">
        <w:rPr>
          <w:rFonts w:ascii="Calibri" w:eastAsia="ＭＳ ゴシック" w:hAnsi="Calibri" w:cs="Calibri"/>
          <w:kern w:val="0"/>
          <w:sz w:val="22"/>
          <w:szCs w:val="22"/>
        </w:rPr>
        <w:t>。</w:t>
      </w:r>
    </w:p>
    <w:p w14:paraId="441C589D" w14:textId="77777777"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ミッション</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の効果的マネジメントを実現するための要件をソフトウェア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サプライチェーン、オープンソース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コミュニティ、および学術研究機関の代表者らがオープンに協働しながら開発を進める。</w:t>
      </w:r>
    </w:p>
    <w:p w14:paraId="0E805714" w14:textId="77777777"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プログラムの「何（</w:t>
      </w:r>
      <w:r w:rsidRPr="00BA0057">
        <w:rPr>
          <w:rFonts w:ascii="Calibri" w:eastAsia="ＭＳ ゴシック" w:hAnsi="Calibri" w:cs="Calibri"/>
          <w:kern w:val="0"/>
          <w:sz w:val="22"/>
          <w:szCs w:val="22"/>
        </w:rPr>
        <w:t>What</w:t>
      </w:r>
      <w:r w:rsidRPr="00BA0057">
        <w:rPr>
          <w:rFonts w:ascii="Calibri" w:eastAsia="ＭＳ ゴシック" w:hAnsi="Calibri" w:cs="Calibri"/>
          <w:kern w:val="0"/>
          <w:sz w:val="22"/>
          <w:szCs w:val="22"/>
        </w:rPr>
        <w:t>）」や「なぜ（</w:t>
      </w:r>
      <w:r w:rsidRPr="00BA0057">
        <w:rPr>
          <w:rFonts w:ascii="Calibri" w:eastAsia="ＭＳ ゴシック" w:hAnsi="Calibri" w:cs="Calibri"/>
          <w:kern w:val="0"/>
          <w:sz w:val="22"/>
          <w:szCs w:val="22"/>
        </w:rPr>
        <w:t>Why</w:t>
      </w:r>
      <w:r w:rsidRPr="00BA0057">
        <w:rPr>
          <w:rFonts w:ascii="Calibri" w:eastAsia="ＭＳ ゴシック" w:hAnsi="Calibri" w:cs="Calibri"/>
          <w:kern w:val="0"/>
          <w:sz w:val="22"/>
          <w:szCs w:val="22"/>
        </w:rPr>
        <w:t>）」の属性に焦点をあてており、「どのように（</w:t>
      </w:r>
      <w:r w:rsidRPr="00BA0057">
        <w:rPr>
          <w:rFonts w:ascii="Calibri" w:eastAsia="ＭＳ ゴシック" w:hAnsi="Calibri" w:cs="Calibri"/>
          <w:kern w:val="0"/>
          <w:sz w:val="22"/>
          <w:szCs w:val="22"/>
        </w:rPr>
        <w:t>How</w:t>
      </w:r>
      <w:r w:rsidRPr="00BA0057">
        <w:rPr>
          <w:rFonts w:ascii="Calibri" w:eastAsia="ＭＳ ゴシック" w:hAnsi="Calibri" w:cs="Calibri"/>
          <w:kern w:val="0"/>
          <w:sz w:val="22"/>
          <w:szCs w:val="22"/>
        </w:rPr>
        <w:t>）」や「いつ（</w:t>
      </w:r>
      <w:r w:rsidRPr="00BA0057">
        <w:rPr>
          <w:rFonts w:ascii="Calibri" w:eastAsia="ＭＳ ゴシック" w:hAnsi="Calibri" w:cs="Calibri"/>
          <w:kern w:val="0"/>
          <w:sz w:val="22"/>
          <w:szCs w:val="22"/>
        </w:rPr>
        <w:t>When</w:t>
      </w:r>
      <w:r w:rsidRPr="00BA0057">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r w:rsidRPr="00BA0057">
        <w:rPr>
          <w:rFonts w:ascii="Calibri" w:eastAsia="ＭＳ ゴシック" w:hAnsi="Calibri" w:cs="Calibri"/>
          <w:kern w:val="0"/>
          <w:sz w:val="22"/>
          <w:szCs w:val="22"/>
        </w:rPr>
        <w:t xml:space="preserve"> </w:t>
      </w:r>
    </w:p>
    <w:p w14:paraId="6C995E26" w14:textId="1A083462"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第</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節では、本資料全般で用いられる重要用語について定義します。第</w:t>
      </w:r>
      <w:r w:rsidRPr="00BA0057">
        <w:rPr>
          <w:rFonts w:ascii="Calibri" w:eastAsia="ＭＳ ゴシック" w:hAnsi="Calibri" w:cs="Calibri"/>
          <w:kern w:val="0"/>
          <w:sz w:val="22"/>
          <w:szCs w:val="22"/>
        </w:rPr>
        <w:t>3</w:t>
      </w:r>
      <w:r w:rsidRPr="00BA0057">
        <w:rPr>
          <w:rFonts w:ascii="Calibri" w:eastAsia="ＭＳ ゴシック" w:hAnsi="Calibri" w:cs="Calibri"/>
          <w:kern w:val="0"/>
          <w:sz w:val="22"/>
          <w:szCs w:val="22"/>
        </w:rPr>
        <w:t>節では、仕様としての要件を示します。それぞれに</w:t>
      </w:r>
      <w:r w:rsidRPr="00BA0057">
        <w:rPr>
          <w:rFonts w:ascii="Calibri" w:eastAsia="ＭＳ ゴシック" w:hAnsi="Calibri" w:cs="Calibri"/>
          <w:kern w:val="0"/>
          <w:sz w:val="22"/>
          <w:szCs w:val="22"/>
        </w:rPr>
        <w:t>1</w:t>
      </w:r>
      <w:r w:rsidRPr="00BA0057">
        <w:rPr>
          <w:rFonts w:ascii="Calibri" w:eastAsia="ＭＳ ゴシック" w:hAnsi="Calibri" w:cs="Calibri"/>
          <w:kern w:val="0"/>
          <w:sz w:val="22"/>
          <w:szCs w:val="22"/>
        </w:rPr>
        <w:t>つ以上の「</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検証すべき証跡（</w:t>
      </w:r>
      <w:r w:rsidRPr="00BA0057">
        <w:rPr>
          <w:rFonts w:ascii="Calibri" w:eastAsia="ＭＳ ゴシック" w:hAnsi="Calibri" w:cs="Calibri"/>
          <w:kern w:val="0"/>
          <w:sz w:val="22"/>
          <w:szCs w:val="22"/>
        </w:rPr>
        <w:t>Verification Artifact</w:t>
      </w:r>
      <w:r w:rsidRPr="00BA0057">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プログラムが満たしている場合には、仕様書第</w:t>
      </w:r>
      <w:r w:rsidRPr="00BA0057">
        <w:rPr>
          <w:rFonts w:ascii="Calibri" w:eastAsia="ＭＳ ゴシック" w:hAnsi="Calibri" w:cs="Calibri"/>
          <w:kern w:val="0"/>
          <w:sz w:val="22"/>
          <w:szCs w:val="22"/>
        </w:rPr>
        <w:t>1.1</w:t>
      </w:r>
      <w:r w:rsidRPr="00BA0057">
        <w:rPr>
          <w:rFonts w:ascii="Calibri" w:eastAsia="ＭＳ ゴシック" w:hAnsi="Calibri" w:cs="Calibri"/>
          <w:kern w:val="0"/>
          <w:sz w:val="22"/>
          <w:szCs w:val="22"/>
        </w:rPr>
        <w:t>版における「</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適合（</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Conforming</w:t>
      </w:r>
      <w:r w:rsidRPr="00BA0057">
        <w:rPr>
          <w:rFonts w:ascii="Calibri" w:eastAsia="ＭＳ ゴシック" w:hAnsi="Calibri" w:cs="Calibri"/>
          <w:kern w:val="0"/>
          <w:sz w:val="22"/>
          <w:szCs w:val="22"/>
        </w:rPr>
        <w:t>）」とみなされます。「検証すべき証跡（</w:t>
      </w:r>
      <w:r w:rsidRPr="00BA0057">
        <w:rPr>
          <w:rFonts w:ascii="Calibri" w:eastAsia="ＭＳ ゴシック" w:hAnsi="Calibri" w:cs="Calibri"/>
          <w:kern w:val="0"/>
          <w:sz w:val="22"/>
          <w:szCs w:val="22"/>
        </w:rPr>
        <w:t>Verification Artifact</w:t>
      </w:r>
      <w:r w:rsidRPr="00BA0057">
        <w:rPr>
          <w:rFonts w:ascii="Calibri" w:eastAsia="ＭＳ ゴシック" w:hAnsi="Calibri" w:cs="Calibri"/>
          <w:kern w:val="0"/>
          <w:sz w:val="22"/>
          <w:szCs w:val="22"/>
        </w:rPr>
        <w:t>）」は公開を意図したものではありませんが、</w:t>
      </w:r>
      <w:commentRangeStart w:id="12"/>
      <w:r w:rsidR="00CC0F96">
        <w:rPr>
          <w:rStyle w:val="af2"/>
        </w:rPr>
        <w:commentReference w:id="13"/>
      </w:r>
      <w:commentRangeEnd w:id="12"/>
      <w:r w:rsidR="00257CBB">
        <w:rPr>
          <w:rStyle w:val="af2"/>
        </w:rPr>
        <w:commentReference w:id="12"/>
      </w:r>
      <w:r w:rsidR="00551801" w:rsidRPr="00BA0057">
        <w:rPr>
          <w:rFonts w:ascii="Calibri" w:eastAsia="ＭＳ ゴシック" w:hAnsi="Calibri" w:cs="Calibri"/>
          <w:kern w:val="0"/>
          <w:sz w:val="22"/>
          <w:szCs w:val="22"/>
        </w:rPr>
        <w:t>守</w:t>
      </w:r>
      <w:r w:rsidR="00551801" w:rsidRPr="00BA0057">
        <w:rPr>
          <w:rFonts w:ascii="Calibri" w:eastAsia="ＭＳ ゴシック" w:hAnsi="Calibri" w:cs="Calibri"/>
          <w:kern w:val="0"/>
          <w:sz w:val="22"/>
          <w:szCs w:val="22"/>
        </w:rPr>
        <w:lastRenderedPageBreak/>
        <w:t>秘義務契約（</w:t>
      </w:r>
      <w:r w:rsidR="00551801" w:rsidRPr="00BA0057">
        <w:rPr>
          <w:rFonts w:ascii="Calibri" w:eastAsia="ＭＳ ゴシック" w:hAnsi="Calibri" w:cs="Calibri"/>
          <w:kern w:val="0"/>
          <w:sz w:val="22"/>
          <w:szCs w:val="22"/>
        </w:rPr>
        <w:t>NDA</w:t>
      </w:r>
      <w:r w:rsidR="00551801" w:rsidRPr="00BA0057">
        <w:rPr>
          <w:rFonts w:ascii="Calibri" w:eastAsia="ＭＳ ゴシック" w:hAnsi="Calibri" w:cs="Calibri"/>
          <w:kern w:val="0"/>
          <w:sz w:val="22"/>
          <w:szCs w:val="22"/>
        </w:rPr>
        <w:t>）</w:t>
      </w:r>
      <w:r w:rsidRPr="00BA0057">
        <w:rPr>
          <w:rFonts w:ascii="Calibri" w:eastAsia="ＭＳ ゴシック" w:hAnsi="Calibri" w:cs="Calibri"/>
          <w:kern w:val="0"/>
          <w:sz w:val="22"/>
          <w:szCs w:val="22"/>
        </w:rPr>
        <w:t>のもと</w:t>
      </w:r>
      <w:r w:rsidR="00CC0F96">
        <w:rPr>
          <w:rFonts w:ascii="Calibri" w:eastAsia="ＭＳ ゴシック" w:hAnsi="Calibri" w:cs="Calibri" w:hint="eastAsia"/>
          <w:kern w:val="0"/>
          <w:sz w:val="22"/>
          <w:szCs w:val="22"/>
        </w:rPr>
        <w:t>、</w:t>
      </w:r>
      <w:r w:rsidR="00AC31F6">
        <w:rPr>
          <w:rFonts w:ascii="Calibri" w:eastAsia="ＭＳ ゴシック" w:hAnsi="Calibri" w:cs="Calibri" w:hint="eastAsia"/>
          <w:kern w:val="0"/>
          <w:sz w:val="22"/>
          <w:szCs w:val="22"/>
        </w:rPr>
        <w:t>または</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適合を</w:t>
      </w:r>
      <w:r w:rsidR="00AC31F6">
        <w:rPr>
          <w:rFonts w:ascii="Calibri" w:eastAsia="ＭＳ ゴシック" w:hAnsi="Calibri" w:cs="Calibri" w:hint="eastAsia"/>
          <w:kern w:val="0"/>
          <w:sz w:val="22"/>
          <w:szCs w:val="22"/>
        </w:rPr>
        <w:t>検証</w:t>
      </w:r>
      <w:r w:rsidRPr="00BA0057">
        <w:rPr>
          <w:rFonts w:ascii="Calibri" w:eastAsia="ＭＳ ゴシック" w:hAnsi="Calibri" w:cs="Calibri"/>
          <w:kern w:val="0"/>
          <w:sz w:val="22"/>
          <w:szCs w:val="22"/>
        </w:rPr>
        <w:t>する機関による</w:t>
      </w:r>
      <w:r w:rsidR="00AC31F6">
        <w:rPr>
          <w:rFonts w:ascii="Calibri" w:eastAsia="ＭＳ ゴシック" w:hAnsi="Calibri" w:cs="Calibri" w:hint="eastAsia"/>
          <w:kern w:val="0"/>
          <w:sz w:val="22"/>
          <w:szCs w:val="22"/>
        </w:rPr>
        <w:t>非公開</w:t>
      </w:r>
      <w:r w:rsidRPr="00BA0057">
        <w:rPr>
          <w:rFonts w:ascii="Calibri" w:eastAsia="ＭＳ ゴシック" w:hAnsi="Calibri" w:cs="Calibri"/>
          <w:kern w:val="0"/>
          <w:sz w:val="22"/>
          <w:szCs w:val="22"/>
        </w:rPr>
        <w:t>の要請</w:t>
      </w:r>
      <w:r w:rsidR="00551801">
        <w:rPr>
          <w:rFonts w:ascii="Calibri" w:eastAsia="ＭＳ ゴシック" w:hAnsi="Calibri" w:cs="Calibri" w:hint="eastAsia"/>
          <w:kern w:val="0"/>
          <w:sz w:val="22"/>
          <w:szCs w:val="22"/>
        </w:rPr>
        <w:t>に</w:t>
      </w:r>
      <w:r w:rsidR="00AC31F6">
        <w:rPr>
          <w:rFonts w:ascii="Calibri" w:eastAsia="ＭＳ ゴシック" w:hAnsi="Calibri" w:cs="Calibri" w:hint="eastAsia"/>
          <w:kern w:val="0"/>
          <w:sz w:val="22"/>
          <w:szCs w:val="22"/>
        </w:rPr>
        <w:t>応じて</w:t>
      </w:r>
      <w:r w:rsidRPr="00BA0057">
        <w:rPr>
          <w:rFonts w:ascii="Calibri" w:eastAsia="ＭＳ ゴシック" w:hAnsi="Calibri" w:cs="Calibri"/>
          <w:kern w:val="0"/>
          <w:sz w:val="22"/>
          <w:szCs w:val="22"/>
        </w:rPr>
        <w:t>提供されること</w:t>
      </w:r>
      <w:r w:rsidR="00AC31F6">
        <w:rPr>
          <w:rFonts w:ascii="Calibri" w:eastAsia="ＭＳ ゴシック" w:hAnsi="Calibri" w:cs="Calibri" w:hint="eastAsia"/>
          <w:kern w:val="0"/>
          <w:sz w:val="22"/>
          <w:szCs w:val="22"/>
        </w:rPr>
        <w:t>があります</w:t>
      </w:r>
      <w:r w:rsidRPr="00BA0057">
        <w:rPr>
          <w:rFonts w:ascii="Calibri" w:eastAsia="ＭＳ ゴシック" w:hAnsi="Calibri" w:cs="Calibri"/>
          <w:kern w:val="0"/>
          <w:sz w:val="22"/>
          <w:szCs w:val="22"/>
        </w:rPr>
        <w:t>。</w:t>
      </w:r>
    </w:p>
    <w:p w14:paraId="52BDC75F" w14:textId="77777777"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DC4093">
          <w:footerReference w:type="default" r:id="rId16"/>
          <w:pgSz w:w="11907" w:h="16840" w:code="9"/>
          <w:pgMar w:top="1134" w:right="851" w:bottom="851" w:left="851" w:header="567" w:footer="1417" w:gutter="0"/>
          <w:cols w:space="720"/>
          <w:docGrid w:linePitch="299"/>
        </w:sectPr>
      </w:pPr>
    </w:p>
    <w:p w14:paraId="5596732F" w14:textId="47CE6067" w:rsidR="00BA0057" w:rsidRPr="00BA0057" w:rsidRDefault="00BA0057" w:rsidP="00934EB1">
      <w:pPr>
        <w:pStyle w:val="1"/>
      </w:pPr>
      <w:bookmarkStart w:id="14" w:name="_bookmark1"/>
      <w:bookmarkStart w:id="15" w:name="_Toc480816636"/>
      <w:bookmarkStart w:id="16" w:name="_Toc483131395"/>
      <w:bookmarkStart w:id="17" w:name="_Toc483132247"/>
      <w:bookmarkEnd w:id="14"/>
      <w:r w:rsidRPr="00BA0057">
        <w:lastRenderedPageBreak/>
        <w:t>2</w:t>
      </w:r>
      <w:r w:rsidR="00F0198F">
        <w:rPr>
          <w:rFonts w:hint="eastAsia"/>
        </w:rPr>
        <w:t>）</w:t>
      </w:r>
      <w:r w:rsidRPr="00BA0057">
        <w:t>用語の定義</w:t>
      </w:r>
      <w:bookmarkEnd w:id="15"/>
      <w:bookmarkEnd w:id="16"/>
      <w:bookmarkEnd w:id="17"/>
    </w:p>
    <w:p w14:paraId="07CDAC97"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（フリー／オープンソース</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ソフトウェア）</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Open Source Initiative</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OpenSource.org</w:t>
      </w:r>
      <w:r w:rsidRPr="00F92F90">
        <w:rPr>
          <w:rFonts w:ascii="Calibri" w:eastAsia="ＭＳ ゴシック" w:hAnsi="Calibri" w:cs="Calibri"/>
          <w:kern w:val="0"/>
          <w:sz w:val="22"/>
          <w:szCs w:val="22"/>
        </w:rPr>
        <w:t>）によって公開されているオープンソースの定義や（</w:t>
      </w:r>
      <w:r w:rsidRPr="00F92F90">
        <w:rPr>
          <w:rFonts w:ascii="Calibri" w:eastAsia="ＭＳ ゴシック" w:hAnsi="Calibri" w:cs="Calibri"/>
          <w:kern w:val="0"/>
          <w:sz w:val="22"/>
          <w:szCs w:val="22"/>
        </w:rPr>
        <w:t>Free Software Foundation</w:t>
      </w:r>
      <w:r w:rsidRPr="00F92F90">
        <w:rPr>
          <w:rFonts w:ascii="Calibri" w:eastAsia="ＭＳ ゴシック" w:hAnsi="Calibri" w:cs="Calibri"/>
          <w:kern w:val="0"/>
          <w:sz w:val="22"/>
          <w:szCs w:val="22"/>
        </w:rPr>
        <w:t>によって公開されている）</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フリー</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ソフトウェアの定義に該当または類似したライセンスの</w:t>
      </w:r>
      <w:r w:rsidRPr="00F92F90">
        <w:rPr>
          <w:rFonts w:ascii="Calibri" w:eastAsia="ＭＳ ゴシック" w:hAnsi="Calibri" w:cs="Calibri"/>
          <w:kern w:val="0"/>
          <w:sz w:val="22"/>
          <w:szCs w:val="22"/>
        </w:rPr>
        <w:t>1</w:t>
      </w:r>
      <w:r w:rsidRPr="00F92F90">
        <w:rPr>
          <w:rFonts w:ascii="Calibri" w:eastAsia="ＭＳ ゴシック" w:hAnsi="Calibri" w:cs="Calibri"/>
          <w:kern w:val="0"/>
          <w:sz w:val="22"/>
          <w:szCs w:val="22"/>
        </w:rPr>
        <w:t>つもしくはそれ以上に従うソフトウェアのこと。</w:t>
      </w:r>
    </w:p>
    <w:p w14:paraId="7862E083"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w:t>
      </w:r>
      <w:r w:rsidRPr="00BA0057">
        <w:rPr>
          <w:rFonts w:ascii="Calibri" w:eastAsia="ＭＳ ゴシック" w:hAnsi="Calibri" w:cs="Calibri"/>
          <w:b/>
          <w:kern w:val="0"/>
          <w:sz w:val="22"/>
          <w:szCs w:val="22"/>
        </w:rPr>
        <w:t>窓口（</w:t>
      </w:r>
      <w:r w:rsidRPr="00BA0057">
        <w:rPr>
          <w:rFonts w:ascii="Calibri" w:eastAsia="ＭＳ ゴシック" w:hAnsi="Calibri" w:cs="Calibri"/>
          <w:b/>
          <w:kern w:val="0"/>
          <w:sz w:val="22"/>
          <w:szCs w:val="22"/>
        </w:rPr>
        <w:t>FOSS Liaison</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に関し、外部からの問い合わせに対応するためにアサインされた担当者のこと。</w:t>
      </w:r>
    </w:p>
    <w:p w14:paraId="044C029F"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確認ライセンス（</w:t>
      </w:r>
      <w:r w:rsidRPr="00BA0057">
        <w:rPr>
          <w:rFonts w:ascii="Calibri" w:eastAsia="ＭＳ ゴシック" w:hAnsi="Calibri" w:cs="Calibri"/>
          <w:b/>
          <w:kern w:val="0"/>
          <w:sz w:val="22"/>
          <w:szCs w:val="22"/>
        </w:rPr>
        <w:t>Identified License</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－適切なライセンス確認手順の結果として存在の確認ができた一連の</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ライセンスのこと。</w:t>
      </w:r>
    </w:p>
    <w:p w14:paraId="730D38FE" w14:textId="77777777" w:rsidR="00BA0057" w:rsidRPr="00F92F90" w:rsidRDefault="00BA0057" w:rsidP="00BA0057">
      <w:pPr>
        <w:spacing w:beforeLines="100" w:before="240" w:line="278" w:lineRule="auto"/>
        <w:ind w:left="561" w:right="425"/>
        <w:rPr>
          <w:rFonts w:ascii="Calibri" w:eastAsia="ＭＳ ゴシック" w:hAnsi="Calibri" w:cs="Calibri"/>
          <w:kern w:val="0"/>
          <w:sz w:val="22"/>
          <w:szCs w:val="22"/>
        </w:rPr>
      </w:pPr>
      <w:proofErr w:type="spellStart"/>
      <w:r w:rsidRPr="00BA0057">
        <w:rPr>
          <w:rFonts w:ascii="Calibri" w:eastAsia="ＭＳ ゴシック" w:hAnsi="Calibri" w:cs="Calibri"/>
          <w:b/>
          <w:kern w:val="0"/>
          <w:sz w:val="22"/>
          <w:szCs w:val="22"/>
        </w:rPr>
        <w:t>OpenChain</w:t>
      </w:r>
      <w:proofErr w:type="spellEnd"/>
      <w:r w:rsidRPr="00BA0057">
        <w:rPr>
          <w:rFonts w:ascii="Calibri" w:eastAsia="ＭＳ ゴシック" w:hAnsi="Calibri" w:cs="Calibri"/>
          <w:b/>
          <w:kern w:val="0"/>
          <w:sz w:val="22"/>
          <w:szCs w:val="22"/>
        </w:rPr>
        <w:t>適合（</w:t>
      </w:r>
      <w:proofErr w:type="spellStart"/>
      <w:r w:rsidRPr="00BA0057">
        <w:rPr>
          <w:rFonts w:ascii="Calibri" w:eastAsia="ＭＳ ゴシック" w:hAnsi="Calibri" w:cs="Calibri"/>
          <w:b/>
          <w:kern w:val="0"/>
          <w:sz w:val="22"/>
          <w:szCs w:val="22"/>
        </w:rPr>
        <w:t>OpenChain</w:t>
      </w:r>
      <w:proofErr w:type="spellEnd"/>
      <w:r w:rsidRPr="00BA0057">
        <w:rPr>
          <w:rFonts w:ascii="Calibri" w:eastAsia="ＭＳ ゴシック" w:hAnsi="Calibri" w:cs="Calibri"/>
          <w:b/>
          <w:kern w:val="0"/>
          <w:sz w:val="22"/>
          <w:szCs w:val="22"/>
        </w:rPr>
        <w:t xml:space="preserve"> Conforming</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－本仕様書のすべての要件を満たすコンプライアンス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プログラムのこと。</w:t>
      </w:r>
    </w:p>
    <w:p w14:paraId="5D50610E"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w:t>
      </w:r>
      <w:r w:rsidRPr="00F92F90">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エンジニア、品質管理技術者、プロダクト</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マーケティング担当者、プロダクト管理者などが含まれる（ただし、この限りではない）。</w:t>
      </w:r>
    </w:p>
    <w:p w14:paraId="6FA84ECB"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b/>
          <w:kern w:val="0"/>
          <w:sz w:val="22"/>
          <w:szCs w:val="22"/>
        </w:rPr>
        <w:t>もしくは</w:t>
      </w:r>
      <w:r w:rsidRPr="00BA0057">
        <w:rPr>
          <w:rFonts w:ascii="Calibri" w:eastAsia="ＭＳ ゴシック" w:hAnsi="Calibri" w:cs="Calibri"/>
          <w:b/>
          <w:kern w:val="0"/>
          <w:sz w:val="22"/>
          <w:szCs w:val="22"/>
        </w:rPr>
        <w:t>Software Package Data Exchange</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SPDX</w:t>
      </w:r>
      <w:r w:rsidRPr="00F92F90">
        <w:rPr>
          <w:rFonts w:ascii="Calibri" w:eastAsia="ＭＳ ゴシック" w:hAnsi="Calibri" w:cs="Calibri"/>
          <w:kern w:val="0"/>
          <w:sz w:val="22"/>
          <w:szCs w:val="22"/>
        </w:rPr>
        <w:t>ワーキング</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Pr="00F92F90">
        <w:rPr>
          <w:rFonts w:ascii="Calibri" w:eastAsia="ＭＳ ゴシック" w:hAnsi="Calibri" w:cs="Calibri"/>
          <w:kern w:val="0"/>
          <w:sz w:val="22"/>
          <w:szCs w:val="22"/>
        </w:rPr>
        <w:t>SPDX</w:t>
      </w:r>
      <w:r w:rsidRPr="00F92F90">
        <w:rPr>
          <w:rFonts w:ascii="Calibri" w:eastAsia="ＭＳ ゴシック" w:hAnsi="Calibri" w:cs="Calibri"/>
          <w:kern w:val="0"/>
          <w:sz w:val="22"/>
          <w:szCs w:val="22"/>
        </w:rPr>
        <w:t>については</w:t>
      </w:r>
      <w:r w:rsidRPr="00F92F90">
        <w:rPr>
          <w:rFonts w:ascii="Calibri" w:eastAsia="ＭＳ ゴシック" w:hAnsi="Calibri" w:cs="Calibri"/>
          <w:kern w:val="0"/>
          <w:sz w:val="22"/>
          <w:szCs w:val="22"/>
        </w:rPr>
        <w:t>www.spdx.org</w:t>
      </w:r>
      <w:r w:rsidRPr="00F92F90">
        <w:rPr>
          <w:rFonts w:ascii="Calibri" w:eastAsia="ＭＳ ゴシック" w:hAnsi="Calibri" w:cs="Calibri"/>
          <w:kern w:val="0"/>
          <w:sz w:val="22"/>
          <w:szCs w:val="22"/>
        </w:rPr>
        <w:t>にその仕様が記載されている。</w:t>
      </w:r>
    </w:p>
    <w:p w14:paraId="26E3B37D" w14:textId="77777777" w:rsidR="00BA0057" w:rsidRPr="00F92F90"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供給ソフトウェア（</w:t>
      </w:r>
      <w:r w:rsidRPr="00BA0057">
        <w:rPr>
          <w:rFonts w:ascii="Calibri" w:eastAsia="ＭＳ ゴシック" w:hAnsi="Calibri" w:cs="Calibri"/>
          <w:b/>
          <w:kern w:val="0"/>
          <w:sz w:val="22"/>
          <w:szCs w:val="22"/>
        </w:rPr>
        <w:t>Supplied Software</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－組織が第三者（他組織または個人）に対して提供するソフトウェアのこと。</w:t>
      </w:r>
    </w:p>
    <w:p w14:paraId="086991EA"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検証すべき証跡（</w:t>
      </w:r>
      <w:r w:rsidRPr="00BA0057">
        <w:rPr>
          <w:rFonts w:ascii="Calibri" w:eastAsia="ＭＳ ゴシック" w:hAnsi="Calibri" w:cs="Calibri"/>
          <w:b/>
          <w:kern w:val="0"/>
          <w:sz w:val="22"/>
          <w:szCs w:val="22"/>
        </w:rPr>
        <w:t>Verification Artifact</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BA0057" w:rsidRDefault="00BA0057" w:rsidP="00BA0057">
      <w:pPr>
        <w:spacing w:before="197" w:line="278" w:lineRule="auto"/>
        <w:ind w:left="560" w:right="894"/>
        <w:rPr>
          <w:rFonts w:ascii="Calibri" w:eastAsia="ＭＳ ゴシック" w:hAnsi="Calibri" w:cs="Calibri"/>
          <w:kern w:val="0"/>
          <w:sz w:val="22"/>
          <w:szCs w:val="22"/>
        </w:rPr>
      </w:pPr>
    </w:p>
    <w:p w14:paraId="4AE66636" w14:textId="77777777" w:rsidR="00BA0057" w:rsidRPr="00BA0057" w:rsidRDefault="00BA0057" w:rsidP="00BA0057">
      <w:pPr>
        <w:spacing w:line="278" w:lineRule="auto"/>
        <w:rPr>
          <w:rFonts w:ascii="Arial" w:eastAsia="ＭＳ Ｐゴシック" w:hAnsi="Arial" w:cs="Calibri"/>
          <w:kern w:val="0"/>
          <w:sz w:val="22"/>
          <w:szCs w:val="22"/>
        </w:rPr>
        <w:sectPr w:rsidR="00BA0057" w:rsidRPr="00BA0057" w:rsidSect="00DC4093">
          <w:footerReference w:type="default" r:id="rId17"/>
          <w:pgSz w:w="11907" w:h="16840" w:code="9"/>
          <w:pgMar w:top="1134" w:right="1191" w:bottom="964" w:left="1134" w:header="567" w:footer="1417" w:gutter="0"/>
          <w:cols w:space="720"/>
          <w:docGrid w:linePitch="299"/>
        </w:sectPr>
      </w:pPr>
    </w:p>
    <w:p w14:paraId="03EC0CDF" w14:textId="2A72B323" w:rsidR="00BA0057" w:rsidRPr="00934EB1" w:rsidRDefault="00BA0057">
      <w:pPr>
        <w:pStyle w:val="1"/>
        <w:pPrChange w:id="18" w:author="tani" w:date="2017-05-30T08:23:00Z">
          <w:pPr>
            <w:spacing w:beforeLines="100" w:before="240"/>
            <w:ind w:left="561"/>
            <w:outlineLvl w:val="0"/>
          </w:pPr>
        </w:pPrChange>
      </w:pPr>
      <w:bookmarkStart w:id="19" w:name="_bookmark2"/>
      <w:bookmarkStart w:id="20" w:name="_Toc480816637"/>
      <w:bookmarkStart w:id="21" w:name="_Toc483131396"/>
      <w:bookmarkStart w:id="22" w:name="_Toc483132248"/>
      <w:bookmarkEnd w:id="19"/>
      <w:r w:rsidRPr="00BA0057">
        <w:lastRenderedPageBreak/>
        <w:t>3</w:t>
      </w:r>
      <w:r w:rsidR="00F0198F">
        <w:rPr>
          <w:rFonts w:hint="eastAsia"/>
        </w:rPr>
        <w:t>）</w:t>
      </w:r>
      <w:r w:rsidRPr="00BA0057">
        <w:t>満たすべき要件</w:t>
      </w:r>
      <w:bookmarkEnd w:id="20"/>
      <w:bookmarkEnd w:id="21"/>
      <w:bookmarkEnd w:id="22"/>
    </w:p>
    <w:p w14:paraId="11B68608" w14:textId="77777777" w:rsidR="00BA0057" w:rsidRPr="00552CC0" w:rsidRDefault="00BA0057" w:rsidP="00934EB1">
      <w:pPr>
        <w:pStyle w:val="20"/>
        <w:rPr>
          <w:rStyle w:val="21"/>
        </w:rPr>
      </w:pPr>
      <w:bookmarkStart w:id="23" w:name="_bookmark3"/>
      <w:bookmarkStart w:id="24" w:name="_Toc480816638"/>
      <w:bookmarkStart w:id="25" w:name="_Toc483131397"/>
      <w:bookmarkStart w:id="26" w:name="_Toc483132249"/>
      <w:bookmarkEnd w:id="23"/>
      <w:r w:rsidRPr="00BA0057">
        <w:t>G1: FOSS</w:t>
      </w:r>
      <w:r w:rsidRPr="00BA0057">
        <w:t>に関わる責任の理解</w:t>
      </w:r>
      <w:bookmarkEnd w:id="24"/>
      <w:bookmarkEnd w:id="25"/>
      <w:bookmarkEnd w:id="26"/>
    </w:p>
    <w:p w14:paraId="22408B2B" w14:textId="378DD348"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供給ソフトウェアの頒布について</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ライセンス</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コンプライアンスを統制する</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ポリシーが書面として存在していること。</w:t>
      </w:r>
      <w:commentRangeStart w:id="27"/>
      <w:commentRangeStart w:id="28"/>
      <w:r w:rsidRPr="00752B5D">
        <w:rPr>
          <w:rFonts w:ascii="ＭＳ ゴシック" w:eastAsia="ＭＳ ゴシック" w:hAnsi="ＭＳ ゴシック" w:hint="eastAsia"/>
          <w:b/>
          <w:kern w:val="0"/>
          <w:sz w:val="22"/>
        </w:rPr>
        <w:t>そのポリシーは組織内に周知されていなければならない。</w:t>
      </w:r>
      <w:commentRangeEnd w:id="27"/>
      <w:r w:rsidR="00061945" w:rsidRPr="00752B5D">
        <w:rPr>
          <w:rStyle w:val="af2"/>
          <w:rFonts w:ascii="ＭＳ ゴシック" w:eastAsia="ＭＳ ゴシック" w:hAnsi="ＭＳ ゴシック"/>
        </w:rPr>
        <w:commentReference w:id="27"/>
      </w:r>
      <w:commentRangeEnd w:id="28"/>
      <w:r w:rsidR="00240256">
        <w:rPr>
          <w:rStyle w:val="af2"/>
        </w:rPr>
        <w:commentReference w:id="28"/>
      </w:r>
    </w:p>
    <w:p w14:paraId="2127B52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0B5E8745"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文書化された</w:t>
      </w:r>
      <w:r w:rsidRPr="00BA0057">
        <w:rPr>
          <w:rFonts w:ascii="Calibri" w:eastAsia="ＭＳ ゴシック" w:hAnsi="Calibri" w:cs="Calibri"/>
          <w:kern w:val="0"/>
          <w:sz w:val="22"/>
          <w:szCs w:val="22"/>
        </w:rPr>
        <w:t xml:space="preserve">FOSS </w:t>
      </w:r>
      <w:r w:rsidRPr="00BA0057">
        <w:rPr>
          <w:rFonts w:ascii="Calibri" w:eastAsia="ＭＳ ゴシック" w:hAnsi="Calibri" w:cs="Calibri"/>
          <w:kern w:val="0"/>
          <w:sz w:val="22"/>
          <w:szCs w:val="22"/>
        </w:rPr>
        <w:t>ポリシーが存在する。</w:t>
      </w:r>
    </w:p>
    <w:p w14:paraId="44782893"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すべてのソフトウェア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スタッフが（トレーニングや社内</w:t>
      </w:r>
      <w:r w:rsidRPr="00BA0057">
        <w:rPr>
          <w:rFonts w:ascii="Calibri" w:eastAsia="ＭＳ ゴシック" w:hAnsi="Calibri" w:cs="Calibri"/>
          <w:kern w:val="0"/>
          <w:sz w:val="22"/>
          <w:szCs w:val="22"/>
        </w:rPr>
        <w:t>wiki</w:t>
      </w:r>
      <w:r w:rsidRPr="00BA0057">
        <w:rPr>
          <w:rFonts w:ascii="Calibri" w:eastAsia="ＭＳ ゴシック" w:hAnsi="Calibri" w:cs="Calibri"/>
          <w:kern w:val="0"/>
          <w:sz w:val="22"/>
          <w:szCs w:val="22"/>
        </w:rPr>
        <w:t>、その他実践的なコミュニケーションを通じて）</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ポリシーの存在を知ることのできる文書化された手続きが存在する。</w:t>
      </w:r>
    </w:p>
    <w:p w14:paraId="50B96652"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5846A4">
        <w:rPr>
          <w:rFonts w:ascii="Calibri" w:eastAsia="ＭＳ ゴシック" w:hAnsi="Calibri" w:cs="Calibri"/>
          <w:b/>
          <w:bCs/>
          <w:kern w:val="0"/>
          <w:sz w:val="22"/>
          <w:szCs w:val="22"/>
        </w:rPr>
        <w:t>論拠</w:t>
      </w:r>
      <w:r w:rsidRPr="00BA0057">
        <w:rPr>
          <w:rFonts w:ascii="Calibri" w:eastAsia="ＭＳ ゴシック" w:hAnsi="Calibri" w:cs="Calibri"/>
          <w:b/>
          <w:bCs/>
          <w:kern w:val="0"/>
          <w:sz w:val="22"/>
          <w:szCs w:val="22"/>
        </w:rPr>
        <w:t>：</w:t>
      </w:r>
    </w:p>
    <w:p w14:paraId="7397263C" w14:textId="3B92D50D"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ポリシーを作成・記録するステップが取られ、ソフトウェア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スタッフに</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ポリシーの存在を知らせることを</w:t>
      </w:r>
      <w:r w:rsidRPr="00F735EB">
        <w:rPr>
          <w:rFonts w:ascii="Calibri" w:eastAsia="ＭＳ ゴシック" w:hAnsi="Calibri" w:cs="Calibri"/>
          <w:kern w:val="0"/>
          <w:sz w:val="22"/>
          <w:szCs w:val="22"/>
        </w:rPr>
        <w:t>確かなものにします</w:t>
      </w:r>
      <w:r w:rsidRPr="00BA0057">
        <w:rPr>
          <w:rFonts w:ascii="Calibri" w:eastAsia="ＭＳ ゴシック" w:hAnsi="Calibri" w:cs="Calibri"/>
          <w:kern w:val="0"/>
          <w:sz w:val="22"/>
          <w:szCs w:val="22"/>
        </w:rPr>
        <w:t>。</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ポリシーに含まれるべき内容について</w:t>
      </w:r>
      <w:r w:rsidR="00061945">
        <w:rPr>
          <w:rFonts w:ascii="Calibri" w:eastAsia="ＭＳ ゴシック" w:hAnsi="Calibri" w:cs="Calibri" w:hint="eastAsia"/>
          <w:kern w:val="0"/>
          <w:sz w:val="22"/>
          <w:szCs w:val="22"/>
        </w:rPr>
        <w:t>の</w:t>
      </w:r>
      <w:r w:rsidR="00DC4093">
        <w:rPr>
          <w:rFonts w:ascii="Calibri" w:eastAsia="ＭＳ ゴシック" w:hAnsi="Calibri" w:cs="Calibri" w:hint="eastAsia"/>
          <w:kern w:val="0"/>
          <w:sz w:val="22"/>
          <w:szCs w:val="22"/>
        </w:rPr>
        <w:t>要件</w:t>
      </w:r>
      <w:r w:rsidRPr="00BA0057">
        <w:rPr>
          <w:rFonts w:ascii="Calibri" w:eastAsia="ＭＳ ゴシック" w:hAnsi="Calibri" w:cs="Calibri"/>
          <w:kern w:val="0"/>
          <w:sz w:val="22"/>
          <w:szCs w:val="22"/>
        </w:rPr>
        <w:t>はここで提示されませんが、他の節でポリシー</w:t>
      </w:r>
      <w:r w:rsidR="00061945">
        <w:rPr>
          <w:rFonts w:ascii="Calibri" w:eastAsia="ＭＳ ゴシック" w:hAnsi="Calibri" w:cs="Calibri" w:hint="eastAsia"/>
          <w:kern w:val="0"/>
          <w:sz w:val="22"/>
          <w:szCs w:val="22"/>
        </w:rPr>
        <w:t>に関する</w:t>
      </w:r>
      <w:r w:rsidRPr="00BA0057">
        <w:rPr>
          <w:rFonts w:ascii="Calibri" w:eastAsia="ＭＳ ゴシック" w:hAnsi="Calibri" w:cs="Calibri"/>
          <w:kern w:val="0"/>
          <w:sz w:val="22"/>
          <w:szCs w:val="22"/>
        </w:rPr>
        <w:t>要件</w:t>
      </w:r>
      <w:r w:rsidR="00061945">
        <w:rPr>
          <w:rFonts w:ascii="Calibri" w:eastAsia="ＭＳ ゴシック" w:hAnsi="Calibri" w:cs="Calibri" w:hint="eastAsia"/>
          <w:kern w:val="0"/>
          <w:sz w:val="22"/>
          <w:szCs w:val="22"/>
        </w:rPr>
        <w:t>が</w:t>
      </w:r>
      <w:r w:rsidRPr="00BA0057">
        <w:rPr>
          <w:rFonts w:ascii="Calibri" w:eastAsia="ＭＳ ゴシック" w:hAnsi="Calibri" w:cs="Calibri"/>
          <w:kern w:val="0"/>
          <w:sz w:val="22"/>
          <w:szCs w:val="22"/>
        </w:rPr>
        <w:t>課される場合があります。</w:t>
      </w:r>
    </w:p>
    <w:p w14:paraId="08A2D2D2" w14:textId="77777777"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すべてのソフトウェア</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ポリシーおよびそれがどこで見つけられるか</w:t>
      </w:r>
    </w:p>
    <w:p w14:paraId="00DBBA0E"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および</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ライセンスに付随する知的財産権関連法令の基礎</w:t>
      </w:r>
    </w:p>
    <w:p w14:paraId="087D6948"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ライセンスの概念（コピーレフト</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ライセンスやパーミッシブなライセンスの概念など）</w:t>
      </w:r>
    </w:p>
    <w:p w14:paraId="4E3C997E"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プロジェクトのライセンス供与のモデル</w:t>
      </w:r>
    </w:p>
    <w:p w14:paraId="05D94DCE"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コンプライアンスに具体的に関係し、</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ポリシー全般に関係するソフトウェア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スタッフの役割と責任</w:t>
      </w:r>
    </w:p>
    <w:p w14:paraId="7C8A9D97"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供給ソフトウェアの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コンポーネントを特定、記録、および追跡するためのプロセス</w:t>
      </w:r>
    </w:p>
    <w:p w14:paraId="6CCCAE2D" w14:textId="77777777"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スタッフは、</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トレーニングを過去</w:t>
      </w:r>
      <w:r w:rsidRPr="00BA0057">
        <w:rPr>
          <w:rFonts w:ascii="Calibri" w:eastAsia="ＭＳ ゴシック" w:hAnsi="Calibri" w:cs="Calibri"/>
          <w:b/>
          <w:kern w:val="0"/>
          <w:sz w:val="22"/>
          <w:szCs w:val="22"/>
        </w:rPr>
        <w:t>24</w:t>
      </w:r>
      <w:r w:rsidRPr="00BA0057">
        <w:rPr>
          <w:rFonts w:ascii="Calibri" w:eastAsia="ＭＳ ゴシック" w:hAnsi="Calibri" w:cs="Calibri"/>
          <w:b/>
          <w:kern w:val="0"/>
          <w:sz w:val="22"/>
          <w:szCs w:val="22"/>
        </w:rPr>
        <w:t>か月以内に（最新の状況に即すとみなされるよう）修了していること。ソフトウェア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3964E5B7"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上記のトピックを含んだ</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トレーニング教材（たとえばスライドやオンライン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コース、その他のトレーニング用資料）が存在する。</w:t>
      </w:r>
    </w:p>
    <w:p w14:paraId="6ECD60EA"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スタッフ全員について、トレーニングの修了を追跡する手段がある。</w:t>
      </w:r>
    </w:p>
    <w:p w14:paraId="580BF422"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スタッフのうち少なくとも</w:t>
      </w:r>
      <w:r w:rsidRPr="00BA0057">
        <w:rPr>
          <w:rFonts w:ascii="Calibri" w:eastAsia="ＭＳ ゴシック" w:hAnsi="Calibri" w:cs="Calibri"/>
          <w:kern w:val="0"/>
          <w:sz w:val="22"/>
          <w:szCs w:val="22"/>
        </w:rPr>
        <w:t>85%</w:t>
      </w:r>
      <w:r w:rsidRPr="00BA0057">
        <w:rPr>
          <w:rFonts w:ascii="Calibri" w:eastAsia="ＭＳ ゴシック" w:hAnsi="Calibri" w:cs="Calibri"/>
          <w:kern w:val="0"/>
          <w:sz w:val="22"/>
          <w:szCs w:val="22"/>
        </w:rPr>
        <w:t>が、本節上記で定義したような最新の状況に即した状態にある。</w:t>
      </w:r>
    </w:p>
    <w:p w14:paraId="5DA1913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論拠：</w:t>
      </w:r>
    </w:p>
    <w:p w14:paraId="1A4DF003" w14:textId="77777777"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スタッフが最新の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トレーニングに参加したこと、およびそのトレーニングで</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関連の適切なトピックが取り扱われていることを確かなものにします。ここで意図しているのは、一連の中核的な基本レベルのトピックがカバーされることですが、通常実施されているトレーニング</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プログラムでは、ここで求められる内容より包括的なものになると考えられます。</w:t>
      </w:r>
    </w:p>
    <w:p w14:paraId="3AFD5990" w14:textId="51421723" w:rsidR="00BA0057" w:rsidRPr="00BA0057" w:rsidRDefault="00F0198F"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r>
        <w:rPr>
          <w:rFonts w:ascii="Arial" w:eastAsia="ＭＳ Ｐゴシック" w:hAnsi="Arial" w:cs="Calibri" w:hint="eastAsia"/>
          <w:b/>
          <w:bCs/>
          <w:kern w:val="0"/>
          <w:sz w:val="22"/>
          <w:szCs w:val="22"/>
        </w:rPr>
        <w:lastRenderedPageBreak/>
        <w:t>各</w:t>
      </w:r>
      <w:r w:rsidR="00651BFE">
        <w:rPr>
          <w:rFonts w:ascii="Arial" w:eastAsia="ＭＳ Ｐゴシック" w:hAnsi="Arial" w:cs="Calibri" w:hint="eastAsia"/>
          <w:b/>
          <w:bCs/>
          <w:kern w:val="0"/>
          <w:sz w:val="22"/>
          <w:szCs w:val="22"/>
        </w:rPr>
        <w:t>ライセンスによって</w:t>
      </w:r>
      <w:r>
        <w:rPr>
          <w:rFonts w:ascii="Arial" w:eastAsia="ＭＳ Ｐゴシック" w:hAnsi="Arial" w:cs="Calibri" w:hint="eastAsia"/>
          <w:b/>
          <w:bCs/>
          <w:kern w:val="0"/>
          <w:sz w:val="22"/>
          <w:szCs w:val="22"/>
        </w:rPr>
        <w:t>付与される</w:t>
      </w:r>
      <w:r w:rsidR="00BA0057" w:rsidRPr="00BA0057">
        <w:rPr>
          <w:rFonts w:ascii="Arial" w:eastAsia="ＭＳ Ｐゴシック" w:hAnsi="Arial" w:cs="Calibri"/>
          <w:b/>
          <w:bCs/>
          <w:kern w:val="0"/>
          <w:sz w:val="22"/>
          <w:szCs w:val="22"/>
        </w:rPr>
        <w:t>義務、制約</w:t>
      </w:r>
      <w:r w:rsidR="00651BFE">
        <w:rPr>
          <w:rFonts w:ascii="Arial" w:eastAsia="ＭＳ Ｐゴシック" w:hAnsi="Arial" w:cs="Calibri" w:hint="eastAsia"/>
          <w:b/>
          <w:bCs/>
          <w:kern w:val="0"/>
          <w:sz w:val="22"/>
          <w:szCs w:val="22"/>
        </w:rPr>
        <w:t>、</w:t>
      </w:r>
      <w:r w:rsidR="00BA0057" w:rsidRPr="00BA0057">
        <w:rPr>
          <w:rFonts w:ascii="Arial" w:eastAsia="ＭＳ Ｐゴシック" w:hAnsi="Arial" w:cs="Calibri"/>
          <w:b/>
          <w:bCs/>
          <w:kern w:val="0"/>
          <w:sz w:val="22"/>
          <w:szCs w:val="22"/>
        </w:rPr>
        <w:t>および権利を判断</w:t>
      </w:r>
      <w:r>
        <w:rPr>
          <w:rFonts w:ascii="Arial" w:eastAsia="ＭＳ Ｐゴシック" w:hAnsi="Arial" w:cs="Calibri" w:hint="eastAsia"/>
          <w:b/>
          <w:bCs/>
          <w:kern w:val="0"/>
          <w:sz w:val="22"/>
          <w:szCs w:val="22"/>
        </w:rPr>
        <w:t>できるように</w:t>
      </w:r>
      <w:r w:rsidR="00651BFE">
        <w:rPr>
          <w:rFonts w:ascii="Arial" w:eastAsia="ＭＳ Ｐゴシック" w:hAnsi="Arial" w:cs="Calibri" w:hint="eastAsia"/>
          <w:b/>
          <w:bCs/>
          <w:kern w:val="0"/>
          <w:sz w:val="22"/>
          <w:szCs w:val="22"/>
        </w:rPr>
        <w:t>、</w:t>
      </w:r>
      <w:r w:rsidR="00BA0057" w:rsidRPr="00BA0057">
        <w:rPr>
          <w:rFonts w:ascii="Arial" w:eastAsia="ＭＳ Ｐゴシック" w:hAnsi="Arial" w:cs="Calibri"/>
          <w:b/>
          <w:bCs/>
          <w:kern w:val="0"/>
          <w:sz w:val="22"/>
          <w:szCs w:val="22"/>
        </w:rPr>
        <w:t>確認ライセンスをレビューするプロセスが存在すること。</w:t>
      </w:r>
    </w:p>
    <w:p w14:paraId="2461C52D"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55D61D59" w14:textId="27EA41B9"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供給ソフトウェアを統制している確認ライセンスそれぞれが</w:t>
      </w:r>
      <w:r w:rsidR="00F0198F">
        <w:rPr>
          <w:rFonts w:ascii="Arial" w:eastAsia="ＭＳ Ｐゴシック" w:hAnsi="Arial" w:cs="Calibri" w:hint="eastAsia"/>
          <w:kern w:val="0"/>
          <w:sz w:val="22"/>
          <w:szCs w:val="22"/>
        </w:rPr>
        <w:t>付与する</w:t>
      </w:r>
      <w:r w:rsidRPr="00BA0057">
        <w:rPr>
          <w:rFonts w:ascii="Arial" w:eastAsia="ＭＳ Ｐゴシック" w:hAnsi="Arial" w:cs="Calibri"/>
          <w:kern w:val="0"/>
          <w:sz w:val="22"/>
          <w:szCs w:val="22"/>
        </w:rPr>
        <w:t>義務、制約</w:t>
      </w:r>
      <w:r w:rsidR="00651BFE">
        <w:rPr>
          <w:rFonts w:ascii="Arial" w:eastAsia="ＭＳ Ｐゴシック" w:hAnsi="Arial" w:cs="Calibri" w:hint="eastAsia"/>
          <w:kern w:val="0"/>
          <w:sz w:val="22"/>
          <w:szCs w:val="22"/>
        </w:rPr>
        <w:t>、</w:t>
      </w:r>
      <w:r w:rsidRPr="00BA0057">
        <w:rPr>
          <w:rFonts w:ascii="Arial" w:eastAsia="ＭＳ Ｐゴシック" w:hAnsi="Arial" w:cs="Calibri"/>
          <w:kern w:val="0"/>
          <w:sz w:val="22"/>
          <w:szCs w:val="22"/>
        </w:rPr>
        <w:t>および権利についてレビューし、</w:t>
      </w:r>
      <w:r w:rsidR="00651BFE">
        <w:rPr>
          <w:rFonts w:ascii="Arial" w:eastAsia="ＭＳ Ｐゴシック" w:hAnsi="Arial" w:cs="Calibri" w:hint="eastAsia"/>
          <w:kern w:val="0"/>
          <w:sz w:val="22"/>
          <w:szCs w:val="22"/>
        </w:rPr>
        <w:t>文書</w:t>
      </w:r>
      <w:r w:rsidR="00240256">
        <w:rPr>
          <w:rFonts w:ascii="Arial" w:eastAsia="ＭＳ Ｐゴシック" w:hAnsi="Arial" w:cs="Calibri" w:hint="eastAsia"/>
          <w:kern w:val="0"/>
          <w:sz w:val="22"/>
          <w:szCs w:val="22"/>
        </w:rPr>
        <w:t>として記録</w:t>
      </w:r>
      <w:commentRangeStart w:id="29"/>
      <w:commentRangeStart w:id="30"/>
      <w:r w:rsidRPr="00BA0057">
        <w:rPr>
          <w:rFonts w:ascii="Arial" w:eastAsia="ＭＳ Ｐゴシック" w:hAnsi="Arial" w:cs="Calibri"/>
          <w:kern w:val="0"/>
          <w:sz w:val="22"/>
          <w:szCs w:val="22"/>
        </w:rPr>
        <w:t>する</w:t>
      </w:r>
      <w:commentRangeEnd w:id="29"/>
      <w:r w:rsidR="00651BFE">
        <w:rPr>
          <w:rStyle w:val="af2"/>
        </w:rPr>
        <w:commentReference w:id="29"/>
      </w:r>
      <w:commentRangeEnd w:id="30"/>
      <w:r w:rsidR="00240256">
        <w:rPr>
          <w:rStyle w:val="af2"/>
        </w:rPr>
        <w:commentReference w:id="30"/>
      </w:r>
      <w:r w:rsidRPr="00BA0057">
        <w:rPr>
          <w:rFonts w:ascii="Arial" w:eastAsia="ＭＳ Ｐゴシック" w:hAnsi="Arial" w:cs="Calibri"/>
          <w:kern w:val="0"/>
          <w:sz w:val="22"/>
          <w:szCs w:val="22"/>
        </w:rPr>
        <w:t>ための手続きが文書化されている。</w:t>
      </w:r>
    </w:p>
    <w:p w14:paraId="1230BC8C"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論拠：</w:t>
      </w:r>
    </w:p>
    <w:p w14:paraId="72BDF8D5" w14:textId="6BF95BC1"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t>確認ライセンスそれぞれについて、さまざまなユースケースに対</w:t>
      </w:r>
      <w:r w:rsidR="00CF2374">
        <w:rPr>
          <w:rFonts w:ascii="Arial" w:eastAsia="ＭＳ Ｐゴシック" w:hAnsi="Arial" w:cs="Calibri" w:hint="eastAsia"/>
          <w:kern w:val="0"/>
          <w:sz w:val="22"/>
          <w:szCs w:val="22"/>
        </w:rPr>
        <w:t>応した</w:t>
      </w:r>
      <w:r w:rsidRPr="00BA0057">
        <w:rPr>
          <w:rFonts w:ascii="Arial" w:eastAsia="ＭＳ Ｐゴシック" w:hAnsi="Arial" w:cs="Calibri"/>
          <w:kern w:val="0"/>
          <w:sz w:val="22"/>
          <w:szCs w:val="22"/>
        </w:rPr>
        <w:t>ライセンスの義務を</w:t>
      </w:r>
      <w:r w:rsidR="00CF2374" w:rsidRPr="00BA0057">
        <w:rPr>
          <w:rFonts w:ascii="Arial" w:eastAsia="ＭＳ Ｐゴシック" w:hAnsi="Arial" w:cs="Calibri"/>
          <w:kern w:val="0"/>
          <w:sz w:val="22"/>
          <w:szCs w:val="22"/>
        </w:rPr>
        <w:t>レビュー</w:t>
      </w:r>
      <w:r w:rsidR="00F0198F">
        <w:rPr>
          <w:rFonts w:ascii="Arial" w:eastAsia="ＭＳ Ｐゴシック" w:hAnsi="Arial" w:cs="Calibri" w:hint="eastAsia"/>
          <w:kern w:val="0"/>
          <w:sz w:val="22"/>
          <w:szCs w:val="22"/>
        </w:rPr>
        <w:t>および</w:t>
      </w:r>
      <w:r w:rsidRPr="00BA0057">
        <w:rPr>
          <w:rFonts w:ascii="Arial" w:eastAsia="ＭＳ Ｐゴシック" w:hAnsi="Arial" w:cs="Calibri"/>
          <w:kern w:val="0"/>
          <w:sz w:val="22"/>
          <w:szCs w:val="22"/>
        </w:rPr>
        <w:t>明確化するプロセスが存在することを確かなものに</w:t>
      </w:r>
      <w:commentRangeStart w:id="31"/>
      <w:r w:rsidRPr="00BA0057">
        <w:rPr>
          <w:rFonts w:ascii="Arial" w:eastAsia="ＭＳ Ｐゴシック" w:hAnsi="Arial" w:cs="Calibri"/>
          <w:kern w:val="0"/>
          <w:sz w:val="22"/>
          <w:szCs w:val="22"/>
        </w:rPr>
        <w:t>します</w:t>
      </w:r>
      <w:commentRangeEnd w:id="31"/>
      <w:r w:rsidR="002B5BE2">
        <w:rPr>
          <w:rStyle w:val="af2"/>
        </w:rPr>
        <w:commentReference w:id="31"/>
      </w:r>
      <w:r w:rsidRPr="00BA0057">
        <w:rPr>
          <w:rFonts w:ascii="Arial" w:eastAsia="ＭＳ Ｐゴシック" w:hAnsi="Arial" w:cs="Calibri"/>
          <w:kern w:val="0"/>
          <w:sz w:val="22"/>
          <w:szCs w:val="22"/>
        </w:rPr>
        <w:t>。</w:t>
      </w:r>
    </w:p>
    <w:p w14:paraId="7D00097F" w14:textId="77777777" w:rsidR="00BA0057" w:rsidRPr="00BA0057" w:rsidRDefault="00BA0057" w:rsidP="00BA0057">
      <w:pPr>
        <w:rPr>
          <w:rFonts w:ascii="Arial" w:eastAsia="ＭＳ Ｐゴシック" w:hAnsi="Arial" w:cs="Calibri"/>
          <w:kern w:val="0"/>
          <w:sz w:val="22"/>
          <w:szCs w:val="22"/>
        </w:rPr>
      </w:pPr>
    </w:p>
    <w:p w14:paraId="05795297"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021" w:bottom="907" w:left="1021" w:header="567" w:footer="1418" w:gutter="0"/>
          <w:cols w:space="720"/>
        </w:sectPr>
      </w:pPr>
    </w:p>
    <w:p w14:paraId="1A620B4D" w14:textId="77777777" w:rsidR="00BA0057" w:rsidRPr="00BA0057" w:rsidRDefault="00BA0057" w:rsidP="00934EB1">
      <w:pPr>
        <w:pStyle w:val="20"/>
      </w:pPr>
      <w:bookmarkStart w:id="32" w:name="_Toc480816639"/>
      <w:bookmarkStart w:id="33" w:name="_Toc483131398"/>
      <w:bookmarkStart w:id="34" w:name="_Toc483132250"/>
      <w:r w:rsidRPr="00BA0057">
        <w:lastRenderedPageBreak/>
        <w:t xml:space="preserve">G2: </w:t>
      </w:r>
      <w:r w:rsidRPr="00BA0057">
        <w:t>コンプライアンスを履行するための責任者のアサイン</w:t>
      </w:r>
      <w:bookmarkEnd w:id="32"/>
      <w:bookmarkEnd w:id="33"/>
      <w:bookmarkEnd w:id="34"/>
    </w:p>
    <w:p w14:paraId="3E585566"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FA5399">
        <w:rPr>
          <w:rFonts w:ascii="Calibri" w:eastAsia="ＭＳ ゴシック" w:hAnsi="Calibri" w:cs="Calibri"/>
          <w:b/>
          <w:bCs/>
          <w:kern w:val="0"/>
          <w:sz w:val="22"/>
          <w:szCs w:val="22"/>
        </w:rPr>
        <w:t>FOSS</w:t>
      </w:r>
      <w:r w:rsidRPr="00BA0057">
        <w:rPr>
          <w:rFonts w:ascii="Arial" w:eastAsia="ＭＳ ゴシック" w:hAnsi="Arial" w:cs="Calibri"/>
          <w:b/>
          <w:bCs/>
          <w:kern w:val="0"/>
          <w:sz w:val="22"/>
          <w:szCs w:val="22"/>
        </w:rPr>
        <w:t>に関する窓口機能を明確にすること（「</w:t>
      </w:r>
      <w:r w:rsidRPr="00FA5399">
        <w:rPr>
          <w:rFonts w:ascii="Calibri" w:eastAsia="ＭＳ ゴシック" w:hAnsi="Calibri" w:cs="Calibri"/>
          <w:b/>
          <w:bCs/>
          <w:kern w:val="0"/>
          <w:sz w:val="22"/>
          <w:szCs w:val="22"/>
        </w:rPr>
        <w:t>FOSS</w:t>
      </w:r>
      <w:r w:rsidRPr="00BA0057">
        <w:rPr>
          <w:rFonts w:ascii="Arial" w:eastAsia="ＭＳ ゴシック" w:hAnsi="Arial" w:cs="Calibri"/>
          <w:b/>
          <w:bCs/>
          <w:kern w:val="0"/>
          <w:sz w:val="22"/>
          <w:szCs w:val="22"/>
        </w:rPr>
        <w:t>窓口」）。</w:t>
      </w:r>
    </w:p>
    <w:p w14:paraId="5DD10E62" w14:textId="5841F1CC"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に関する外部からの問い合わせに対応する責任者をアサインすること。</w:t>
      </w:r>
    </w:p>
    <w:p w14:paraId="3821A7C2" w14:textId="77777777"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窓口は</w:t>
      </w: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コンプライアンスの問い合わせに対し、商業的に合理的な努力を払い適切に対応すること。</w:t>
      </w:r>
    </w:p>
    <w:p w14:paraId="7E2D955D" w14:textId="77777777"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窓口にコンタクトする手段を公的に明らかにすること。</w:t>
      </w:r>
    </w:p>
    <w:p w14:paraId="35C81376"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検証すべき証跡：</w:t>
      </w:r>
    </w:p>
    <w:p w14:paraId="579F6750" w14:textId="74E61485"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FA5399">
        <w:rPr>
          <w:rFonts w:ascii="Calibri" w:eastAsia="ＭＳ ゴシック" w:hAnsi="Calibri" w:cs="Calibri"/>
          <w:kern w:val="0"/>
          <w:sz w:val="22"/>
          <w:szCs w:val="22"/>
        </w:rPr>
        <w:t>OSS</w:t>
      </w:r>
      <w:r w:rsidRPr="00BA0057">
        <w:rPr>
          <w:rFonts w:ascii="Arial" w:eastAsia="ＭＳ ゴシック" w:hAnsi="Arial" w:cs="Calibri"/>
          <w:kern w:val="0"/>
          <w:sz w:val="22"/>
          <w:szCs w:val="22"/>
        </w:rPr>
        <w:t>に関する窓口機能が（たとえば</w:t>
      </w:r>
      <w:r w:rsidR="00CF2374">
        <w:rPr>
          <w:rFonts w:ascii="Arial" w:eastAsia="ＭＳ ゴシック" w:hAnsi="Arial" w:cs="Calibri" w:hint="eastAsia"/>
          <w:kern w:val="0"/>
          <w:sz w:val="22"/>
          <w:szCs w:val="22"/>
        </w:rPr>
        <w:t>公開された</w:t>
      </w:r>
      <w:r w:rsidRPr="00BA0057">
        <w:rPr>
          <w:rFonts w:ascii="Arial" w:eastAsia="ＭＳ ゴシック" w:hAnsi="Arial" w:cs="Calibri"/>
          <w:kern w:val="0"/>
          <w:sz w:val="22"/>
          <w:szCs w:val="22"/>
        </w:rPr>
        <w:t>電子メールアドレスや</w:t>
      </w:r>
      <w:r w:rsidRPr="00FA5399">
        <w:rPr>
          <w:rFonts w:ascii="Calibri" w:eastAsia="ＭＳ ゴシック" w:hAnsi="Calibri" w:cs="Calibri"/>
          <w:kern w:val="0"/>
          <w:sz w:val="22"/>
          <w:szCs w:val="22"/>
        </w:rPr>
        <w:t>Linux</w:t>
      </w:r>
      <w:r w:rsidRPr="00BA0057">
        <w:rPr>
          <w:rFonts w:ascii="Arial" w:eastAsia="ＭＳ ゴシック" w:hAnsi="Arial" w:cs="Calibri"/>
          <w:kern w:val="0"/>
          <w:sz w:val="22"/>
          <w:szCs w:val="22"/>
        </w:rPr>
        <w:t xml:space="preserve"> </w:t>
      </w:r>
      <w:r w:rsidRPr="00FA5399">
        <w:rPr>
          <w:rFonts w:ascii="Calibri" w:eastAsia="ＭＳ ゴシック" w:hAnsi="Calibri" w:cs="Calibri"/>
          <w:kern w:val="0"/>
          <w:sz w:val="22"/>
          <w:szCs w:val="22"/>
        </w:rPr>
        <w:t>Foundation</w:t>
      </w:r>
      <w:r w:rsidRPr="00BA0057">
        <w:rPr>
          <w:rFonts w:ascii="Arial" w:eastAsia="ＭＳ ゴシック" w:hAnsi="Arial" w:cs="Calibri"/>
          <w:kern w:val="0"/>
          <w:sz w:val="22"/>
          <w:szCs w:val="22"/>
        </w:rPr>
        <w:t>オープン</w:t>
      </w:r>
      <w:r w:rsidRPr="00BA0057">
        <w:rPr>
          <w:rFonts w:ascii="Arial" w:eastAsia="ＭＳ ゴシック" w:hAnsi="Arial" w:cs="Calibri"/>
          <w:kern w:val="0"/>
          <w:sz w:val="22"/>
          <w:szCs w:val="22"/>
        </w:rPr>
        <w:t xml:space="preserve"> </w:t>
      </w:r>
      <w:r w:rsidRPr="00BA0057">
        <w:rPr>
          <w:rFonts w:ascii="Arial" w:eastAsia="ＭＳ ゴシック" w:hAnsi="Arial" w:cs="Calibri"/>
          <w:kern w:val="0"/>
          <w:sz w:val="22"/>
          <w:szCs w:val="22"/>
        </w:rPr>
        <w:t>コンプライアンス</w:t>
      </w:r>
      <w:r w:rsidRPr="00BA0057">
        <w:rPr>
          <w:rFonts w:ascii="Arial" w:eastAsia="ＭＳ ゴシック" w:hAnsi="Arial" w:cs="Calibri"/>
          <w:kern w:val="0"/>
          <w:sz w:val="22"/>
          <w:szCs w:val="22"/>
        </w:rPr>
        <w:t xml:space="preserve"> </w:t>
      </w:r>
      <w:r w:rsidRPr="00BA0057">
        <w:rPr>
          <w:rFonts w:ascii="Arial" w:eastAsia="ＭＳ ゴシック" w:hAnsi="Arial" w:cs="Calibri"/>
          <w:kern w:val="0"/>
          <w:sz w:val="22"/>
          <w:szCs w:val="22"/>
        </w:rPr>
        <w:t>ディレクトリを通じて）公的に明示されている。</w:t>
      </w:r>
    </w:p>
    <w:p w14:paraId="194B52EA" w14:textId="39AE245C"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FA5399">
        <w:rPr>
          <w:rFonts w:ascii="Calibri" w:eastAsia="ＭＳ ゴシック" w:hAnsi="Calibri" w:cs="Calibri"/>
          <w:kern w:val="0"/>
          <w:sz w:val="22"/>
          <w:szCs w:val="22"/>
        </w:rPr>
        <w:t>FOSS</w:t>
      </w:r>
      <w:r w:rsidRPr="00BA0057">
        <w:rPr>
          <w:rFonts w:ascii="Arial" w:eastAsia="ＭＳ ゴシック" w:hAnsi="Arial" w:cs="Calibri"/>
          <w:kern w:val="0"/>
          <w:sz w:val="22"/>
          <w:szCs w:val="22"/>
        </w:rPr>
        <w:t>コンプライアンスの問い合わせに対応する責任者をアサインするための手続きが内部文書化されている。</w:t>
      </w:r>
    </w:p>
    <w:p w14:paraId="79B88F3B"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論拠：</w:t>
      </w:r>
    </w:p>
    <w:p w14:paraId="385BBB6D" w14:textId="68B5A294" w:rsidR="00BA0057" w:rsidRPr="00BA0057" w:rsidRDefault="00BA0057" w:rsidP="00BA0057">
      <w:pPr>
        <w:spacing w:afterLines="100" w:after="240"/>
        <w:ind w:left="1281" w:right="703"/>
        <w:rPr>
          <w:rFonts w:ascii="Arial" w:eastAsia="ＭＳ ゴシック" w:hAnsi="Arial" w:cs="Calibri"/>
          <w:kern w:val="0"/>
          <w:sz w:val="22"/>
          <w:szCs w:val="22"/>
        </w:rPr>
      </w:pPr>
      <w:r w:rsidRPr="00FA5399">
        <w:rPr>
          <w:rFonts w:ascii="Calibri" w:eastAsia="ＭＳ ゴシック" w:hAnsi="Calibri" w:cs="Calibri"/>
          <w:kern w:val="0"/>
          <w:sz w:val="22"/>
          <w:szCs w:val="22"/>
        </w:rPr>
        <w:t>FOSS</w:t>
      </w:r>
      <w:r w:rsidRPr="00BA0057">
        <w:rPr>
          <w:rFonts w:ascii="Arial" w:eastAsia="ＭＳ ゴシック" w:hAnsi="Arial" w:cs="Calibri"/>
          <w:kern w:val="0"/>
          <w:sz w:val="22"/>
          <w:szCs w:val="22"/>
        </w:rPr>
        <w:t>コンプライアンスの問い合わせについて、第三者がその組織にコンタクトできる合理的な手段があり、責任者が効果的にアサインされていることを確かなもの</w:t>
      </w:r>
      <w:r w:rsidR="00744316">
        <w:rPr>
          <w:rFonts w:ascii="Arial" w:eastAsia="ＭＳ ゴシック" w:hAnsi="Arial" w:cs="Calibri" w:hint="eastAsia"/>
          <w:kern w:val="0"/>
          <w:sz w:val="22"/>
          <w:szCs w:val="22"/>
        </w:rPr>
        <w:t>に</w:t>
      </w:r>
      <w:r w:rsidRPr="00BA0057">
        <w:rPr>
          <w:rFonts w:ascii="Arial" w:eastAsia="ＭＳ ゴシック" w:hAnsi="Arial" w:cs="Calibri"/>
          <w:kern w:val="0"/>
          <w:sz w:val="22"/>
          <w:szCs w:val="22"/>
        </w:rPr>
        <w:t>します。</w:t>
      </w:r>
    </w:p>
    <w:p w14:paraId="32321B24"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組織内部における</w:t>
      </w:r>
      <w:r w:rsidRPr="00FA5399">
        <w:rPr>
          <w:rFonts w:ascii="Calibri" w:eastAsia="ＭＳ ゴシック" w:hAnsi="Calibri" w:cs="Calibri"/>
          <w:b/>
          <w:bCs/>
          <w:kern w:val="0"/>
          <w:sz w:val="22"/>
          <w:szCs w:val="22"/>
        </w:rPr>
        <w:t>FOSS</w:t>
      </w:r>
      <w:r w:rsidRPr="00BA0057">
        <w:rPr>
          <w:rFonts w:ascii="Arial" w:eastAsia="ＭＳ ゴシック" w:hAnsi="Arial" w:cs="Calibri"/>
          <w:b/>
          <w:bCs/>
          <w:kern w:val="0"/>
          <w:sz w:val="22"/>
          <w:szCs w:val="22"/>
        </w:rPr>
        <w:t>コンプライアンスを履行する役割を明確にすること。</w:t>
      </w:r>
    </w:p>
    <w:p w14:paraId="4748060D" w14:textId="1B2AFAB5" w:rsidR="00BA0057" w:rsidRPr="00FA5399" w:rsidRDefault="00BA0057" w:rsidP="00BA0057">
      <w:pPr>
        <w:numPr>
          <w:ilvl w:val="0"/>
          <w:numId w:val="8"/>
        </w:numPr>
        <w:rPr>
          <w:rFonts w:ascii="Calibri" w:eastAsia="ＭＳ ゴシック" w:hAnsi="Calibri" w:cs="Calibri"/>
          <w:b/>
          <w:kern w:val="0"/>
          <w:sz w:val="22"/>
          <w:szCs w:val="22"/>
        </w:rPr>
      </w:pPr>
      <w:r w:rsidRPr="00BA0057">
        <w:rPr>
          <w:rFonts w:ascii="Arial" w:eastAsia="ＭＳ ゴシック" w:hAnsi="Arial" w:cs="Calibri"/>
          <w:b/>
          <w:kern w:val="0"/>
          <w:sz w:val="22"/>
          <w:szCs w:val="22"/>
        </w:rPr>
        <w:t>組織内部の</w:t>
      </w:r>
      <w:r w:rsidRPr="00FA5399">
        <w:rPr>
          <w:rFonts w:ascii="Calibri" w:eastAsia="ＭＳ ゴシック" w:hAnsi="Calibri" w:cs="Calibri"/>
          <w:b/>
          <w:kern w:val="0"/>
          <w:sz w:val="22"/>
          <w:szCs w:val="22"/>
        </w:rPr>
        <w:t>FOSS</w:t>
      </w:r>
      <w:r w:rsidRPr="00FA5399">
        <w:rPr>
          <w:rFonts w:ascii="Calibri" w:eastAsia="ＭＳ ゴシック" w:hAnsi="Calibri" w:cs="Calibri"/>
          <w:b/>
          <w:kern w:val="0"/>
          <w:sz w:val="22"/>
          <w:szCs w:val="22"/>
        </w:rPr>
        <w:t>コ</w:t>
      </w:r>
      <w:r w:rsidRPr="00BA0057">
        <w:rPr>
          <w:rFonts w:ascii="Arial" w:eastAsia="ＭＳ ゴシック" w:hAnsi="Arial" w:cs="Calibri"/>
          <w:b/>
          <w:kern w:val="0"/>
          <w:sz w:val="22"/>
          <w:szCs w:val="22"/>
        </w:rPr>
        <w:t>ンプライアンスを管理する責任者をアサインすること。本</w:t>
      </w:r>
      <w:r w:rsidRPr="00FA5399">
        <w:rPr>
          <w:rFonts w:ascii="Calibri" w:eastAsia="ＭＳ ゴシック" w:hAnsi="Calibri" w:cs="Calibri"/>
          <w:b/>
          <w:kern w:val="0"/>
          <w:sz w:val="22"/>
          <w:szCs w:val="22"/>
        </w:rPr>
        <w:t>FOSS</w:t>
      </w:r>
      <w:r w:rsidRPr="00FA5399">
        <w:rPr>
          <w:rFonts w:ascii="Calibri" w:eastAsia="ＭＳ ゴシック" w:hAnsi="Calibri" w:cs="Calibri"/>
          <w:b/>
          <w:kern w:val="0"/>
          <w:sz w:val="22"/>
          <w:szCs w:val="22"/>
        </w:rPr>
        <w:t>コンプライアンス</w:t>
      </w:r>
      <w:r w:rsidRPr="00BA0057">
        <w:rPr>
          <w:rFonts w:ascii="Arial" w:eastAsia="ＭＳ ゴシック" w:hAnsi="Arial" w:cs="Calibri"/>
          <w:b/>
          <w:kern w:val="0"/>
          <w:sz w:val="22"/>
          <w:szCs w:val="22"/>
        </w:rPr>
        <w:t>を履行する役割と</w:t>
      </w: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窓口は同じ担当者が兼務することができる。</w:t>
      </w:r>
    </w:p>
    <w:p w14:paraId="311CEFA0" w14:textId="77777777"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コンプライアンス管理に十分な活動資源が提供されていること。</w:t>
      </w:r>
      <w:r w:rsidRPr="00BA0057">
        <w:rPr>
          <w:rFonts w:ascii="Arial" w:eastAsia="ＭＳ ゴシック" w:hAnsi="Arial" w:cs="Calibri"/>
          <w:b/>
          <w:kern w:val="0"/>
          <w:sz w:val="22"/>
          <w:szCs w:val="22"/>
        </w:rPr>
        <w:t xml:space="preserve"> </w:t>
      </w:r>
    </w:p>
    <w:p w14:paraId="3E218ADE" w14:textId="77777777"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職務を遂行するための時間が割り当てられている。</w:t>
      </w:r>
    </w:p>
    <w:p w14:paraId="27D933E7" w14:textId="77777777"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商業的に合理的な予算が配分されている。</w:t>
      </w:r>
    </w:p>
    <w:p w14:paraId="52A8E2CF" w14:textId="5AE0BDA8"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コンプライアンスのポリシーとプロセスを策定および維持するための責任者をアサインすること。</w:t>
      </w:r>
    </w:p>
    <w:p w14:paraId="3411FA63" w14:textId="65E2AF8D"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コンプライアンスの履行担当者が</w:t>
      </w: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コンプライアンスに関する法的専門知識を（その組織内もしくは組織外で）獲得できること。</w:t>
      </w:r>
    </w:p>
    <w:p w14:paraId="30BF83FA" w14:textId="4475AFEE"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コンプライアンスに関わる諸問題を解決するためのプロセスが存在していること。</w:t>
      </w:r>
    </w:p>
    <w:p w14:paraId="3E36E9C2"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検証すべき証跡：</w:t>
      </w:r>
    </w:p>
    <w:p w14:paraId="5BB28C72" w14:textId="77777777" w:rsidR="00BA0057" w:rsidRPr="00FA5399" w:rsidRDefault="00BA0057" w:rsidP="00BA0057">
      <w:pPr>
        <w:numPr>
          <w:ilvl w:val="0"/>
          <w:numId w:val="15"/>
        </w:numPr>
        <w:tabs>
          <w:tab w:val="left" w:pos="1641"/>
        </w:tabs>
        <w:ind w:left="1984" w:hanging="680"/>
        <w:rPr>
          <w:rFonts w:ascii="Calibri" w:eastAsia="ＭＳ ゴシック" w:hAnsi="Calibri" w:cs="Calibri"/>
          <w:kern w:val="0"/>
          <w:sz w:val="22"/>
          <w:szCs w:val="22"/>
        </w:rPr>
      </w:pPr>
      <w:r w:rsidRPr="00FA5399">
        <w:rPr>
          <w:rFonts w:ascii="Calibri" w:eastAsia="ＭＳ ゴシック" w:hAnsi="Calibri" w:cs="Calibri"/>
          <w:kern w:val="0"/>
          <w:sz w:val="22"/>
          <w:szCs w:val="22"/>
        </w:rPr>
        <w:t>FOSS</w:t>
      </w:r>
      <w:r w:rsidRPr="00FA5399">
        <w:rPr>
          <w:rFonts w:ascii="Calibri" w:eastAsia="ＭＳ ゴシック" w:hAnsi="Calibri" w:cs="Calibri"/>
          <w:kern w:val="0"/>
          <w:sz w:val="22"/>
          <w:szCs w:val="22"/>
        </w:rPr>
        <w:t>コンプライアンスの役割を有する履行担当者名、グループまたは機能の名称が内部で特定できる。</w:t>
      </w:r>
    </w:p>
    <w:p w14:paraId="6BC2CA80" w14:textId="4E74DC6B" w:rsidR="00BA0057" w:rsidRPr="00FA5399" w:rsidRDefault="00BA0057" w:rsidP="00BA0057">
      <w:pPr>
        <w:numPr>
          <w:ilvl w:val="0"/>
          <w:numId w:val="15"/>
        </w:numPr>
        <w:tabs>
          <w:tab w:val="left" w:pos="1641"/>
        </w:tabs>
        <w:ind w:left="1984" w:hanging="680"/>
        <w:rPr>
          <w:rFonts w:ascii="Calibri" w:eastAsia="ＭＳ ゴシック" w:hAnsi="Calibri" w:cs="Calibri"/>
          <w:kern w:val="0"/>
          <w:sz w:val="22"/>
          <w:szCs w:val="22"/>
        </w:rPr>
      </w:pPr>
      <w:r w:rsidRPr="00FA5399">
        <w:rPr>
          <w:rFonts w:ascii="Calibri" w:eastAsia="ＭＳ ゴシック" w:hAnsi="Calibri" w:cs="Calibri"/>
          <w:kern w:val="0"/>
          <w:sz w:val="22"/>
          <w:szCs w:val="22"/>
        </w:rPr>
        <w:t>FOSS</w:t>
      </w:r>
      <w:r w:rsidRPr="00FA5399">
        <w:rPr>
          <w:rFonts w:ascii="Calibri" w:eastAsia="ＭＳ ゴシック" w:hAnsi="Calibri" w:cs="Calibri"/>
          <w:kern w:val="0"/>
          <w:sz w:val="22"/>
          <w:szCs w:val="22"/>
        </w:rPr>
        <w:t>コンプライアンスの履行担当者が利用可能な、</w:t>
      </w:r>
      <w:r w:rsidR="005846A4" w:rsidRPr="00FA5399">
        <w:rPr>
          <w:rFonts w:ascii="Calibri" w:eastAsia="ＭＳ ゴシック" w:hAnsi="Calibri" w:cs="Calibri" w:hint="eastAsia"/>
          <w:kern w:val="0"/>
          <w:sz w:val="22"/>
          <w:szCs w:val="22"/>
        </w:rPr>
        <w:t>組織</w:t>
      </w:r>
      <w:r w:rsidRPr="00FA5399">
        <w:rPr>
          <w:rFonts w:ascii="Calibri" w:eastAsia="ＭＳ ゴシック" w:hAnsi="Calibri" w:cs="Calibri"/>
          <w:kern w:val="0"/>
          <w:sz w:val="22"/>
          <w:szCs w:val="22"/>
        </w:rPr>
        <w:t>内外</w:t>
      </w:r>
      <w:r w:rsidR="00215402" w:rsidRPr="00FA5399">
        <w:rPr>
          <w:rFonts w:ascii="Calibri" w:eastAsia="ＭＳ ゴシック" w:hAnsi="Calibri" w:cs="Calibri" w:hint="eastAsia"/>
          <w:kern w:val="0"/>
          <w:sz w:val="22"/>
          <w:szCs w:val="22"/>
        </w:rPr>
        <w:t>にある</w:t>
      </w:r>
      <w:r w:rsidRPr="00FA5399">
        <w:rPr>
          <w:rFonts w:ascii="Calibri" w:eastAsia="ＭＳ ゴシック" w:hAnsi="Calibri" w:cs="Calibri"/>
          <w:kern w:val="0"/>
          <w:sz w:val="22"/>
          <w:szCs w:val="22"/>
        </w:rPr>
        <w:t>法的専門知識の情報源が特定されている。</w:t>
      </w:r>
    </w:p>
    <w:p w14:paraId="2ADF8F94" w14:textId="39F440E6" w:rsidR="00BA0057" w:rsidRPr="00FA5399" w:rsidRDefault="00BA0057" w:rsidP="00BA0057">
      <w:pPr>
        <w:numPr>
          <w:ilvl w:val="0"/>
          <w:numId w:val="15"/>
        </w:numPr>
        <w:tabs>
          <w:tab w:val="left" w:pos="1641"/>
        </w:tabs>
        <w:ind w:left="1984" w:hanging="680"/>
        <w:rPr>
          <w:rFonts w:ascii="Calibri" w:eastAsia="ＭＳ ゴシック" w:hAnsi="Calibri" w:cs="Calibri"/>
          <w:kern w:val="0"/>
          <w:sz w:val="22"/>
          <w:szCs w:val="22"/>
        </w:rPr>
      </w:pPr>
      <w:r w:rsidRPr="00FA5399">
        <w:rPr>
          <w:rFonts w:ascii="Calibri" w:eastAsia="ＭＳ ゴシック" w:hAnsi="Calibri" w:cs="Calibri"/>
          <w:kern w:val="0"/>
          <w:sz w:val="22"/>
          <w:szCs w:val="22"/>
        </w:rPr>
        <w:t>FOSS</w:t>
      </w:r>
      <w:r w:rsidRPr="00BA0057">
        <w:rPr>
          <w:rFonts w:ascii="Arial" w:eastAsia="ＭＳ ゴシック" w:hAnsi="Arial" w:cs="Calibri"/>
          <w:kern w:val="0"/>
          <w:sz w:val="22"/>
          <w:szCs w:val="22"/>
        </w:rPr>
        <w:t>コンプライアンスの内部責任者をアサインする手続きが文書化されている。</w:t>
      </w:r>
    </w:p>
    <w:p w14:paraId="5D93FD00" w14:textId="0527966B" w:rsidR="00BA0057" w:rsidRPr="00FA5399" w:rsidRDefault="0013543D" w:rsidP="0013543D">
      <w:pPr>
        <w:numPr>
          <w:ilvl w:val="0"/>
          <w:numId w:val="15"/>
        </w:numPr>
        <w:tabs>
          <w:tab w:val="left" w:pos="1641"/>
        </w:tabs>
        <w:ind w:left="1984" w:hanging="680"/>
        <w:rPr>
          <w:rFonts w:ascii="Calibri" w:eastAsia="ＭＳ ゴシック" w:hAnsi="Calibri" w:cs="Calibri"/>
          <w:kern w:val="0"/>
          <w:sz w:val="22"/>
          <w:szCs w:val="22"/>
        </w:rPr>
      </w:pPr>
      <w:commentRangeStart w:id="35"/>
      <w:r w:rsidRPr="0013543D">
        <w:rPr>
          <w:rFonts w:ascii="Arial" w:eastAsia="ＭＳ ゴシック" w:hAnsi="Arial" w:cs="Calibri" w:hint="eastAsia"/>
          <w:kern w:val="0"/>
          <w:sz w:val="22"/>
          <w:szCs w:val="22"/>
        </w:rPr>
        <w:t>コンプライアンス</w:t>
      </w:r>
      <w:r>
        <w:rPr>
          <w:rFonts w:ascii="Calibri" w:eastAsia="ＭＳ ゴシック" w:hAnsi="Calibri" w:cs="Calibri" w:hint="eastAsia"/>
          <w:kern w:val="0"/>
          <w:sz w:val="22"/>
          <w:szCs w:val="22"/>
        </w:rPr>
        <w:t>に反する</w:t>
      </w:r>
      <w:commentRangeEnd w:id="35"/>
      <w:r>
        <w:rPr>
          <w:rStyle w:val="af2"/>
        </w:rPr>
        <w:commentReference w:id="35"/>
      </w:r>
      <w:r w:rsidR="00054331" w:rsidRPr="00FA5399">
        <w:rPr>
          <w:rFonts w:ascii="Calibri" w:eastAsia="ＭＳ ゴシック" w:hAnsi="Calibri" w:cs="Calibri" w:hint="eastAsia"/>
          <w:kern w:val="0"/>
          <w:sz w:val="22"/>
          <w:szCs w:val="22"/>
        </w:rPr>
        <w:t>状況の</w:t>
      </w:r>
      <w:r w:rsidR="00BA0057" w:rsidRPr="00FA5399">
        <w:rPr>
          <w:rFonts w:ascii="Calibri" w:eastAsia="ＭＳ ゴシック" w:hAnsi="Calibri" w:cs="Calibri"/>
          <w:kern w:val="0"/>
          <w:sz w:val="22"/>
          <w:szCs w:val="22"/>
        </w:rPr>
        <w:t>調査や</w:t>
      </w:r>
      <w:commentRangeStart w:id="36"/>
      <w:r w:rsidR="00CF2374" w:rsidRPr="00FA5399">
        <w:rPr>
          <w:rFonts w:ascii="Calibri" w:eastAsia="ＭＳ ゴシック" w:hAnsi="Calibri" w:cs="Calibri" w:hint="eastAsia"/>
          <w:kern w:val="0"/>
          <w:sz w:val="22"/>
          <w:szCs w:val="22"/>
        </w:rPr>
        <w:t>救済策</w:t>
      </w:r>
      <w:commentRangeEnd w:id="36"/>
      <w:r w:rsidR="002B5BE2" w:rsidRPr="00FA5399">
        <w:rPr>
          <w:rFonts w:ascii="Calibri" w:eastAsia="ＭＳ ゴシック" w:hAnsi="Calibri" w:cs="Calibri"/>
          <w:kern w:val="0"/>
          <w:sz w:val="22"/>
          <w:szCs w:val="22"/>
        </w:rPr>
        <w:commentReference w:id="36"/>
      </w:r>
      <w:r w:rsidR="00BA0057" w:rsidRPr="00FA5399">
        <w:rPr>
          <w:rFonts w:ascii="Calibri" w:eastAsia="ＭＳ ゴシック" w:hAnsi="Calibri" w:cs="Calibri"/>
          <w:kern w:val="0"/>
          <w:sz w:val="22"/>
          <w:szCs w:val="22"/>
        </w:rPr>
        <w:t>を</w:t>
      </w:r>
      <w:r w:rsidR="00CF2374" w:rsidRPr="00FA5399">
        <w:rPr>
          <w:rFonts w:ascii="Calibri" w:eastAsia="ＭＳ ゴシック" w:hAnsi="Calibri" w:cs="Calibri" w:hint="eastAsia"/>
          <w:kern w:val="0"/>
          <w:sz w:val="22"/>
          <w:szCs w:val="22"/>
        </w:rPr>
        <w:t>実施する</w:t>
      </w:r>
      <w:r w:rsidR="00BA0057" w:rsidRPr="00FA5399">
        <w:rPr>
          <w:rFonts w:ascii="Calibri" w:eastAsia="ＭＳ ゴシック" w:hAnsi="Calibri" w:cs="Calibri"/>
          <w:kern w:val="0"/>
          <w:sz w:val="22"/>
          <w:szCs w:val="22"/>
        </w:rPr>
        <w:t>ための手続きが文書化されている。</w:t>
      </w:r>
    </w:p>
    <w:p w14:paraId="115DD9D8"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論拠：</w:t>
      </w:r>
    </w:p>
    <w:p w14:paraId="587AFC13" w14:textId="77777777" w:rsidR="00BA0057" w:rsidRPr="00FA5399" w:rsidRDefault="00BA0057" w:rsidP="00BA0057">
      <w:pPr>
        <w:ind w:left="1280"/>
        <w:rPr>
          <w:rFonts w:ascii="Calibri" w:eastAsia="ＭＳ ゴシック" w:hAnsi="Calibri" w:cs="Calibri"/>
          <w:kern w:val="0"/>
          <w:sz w:val="22"/>
          <w:szCs w:val="22"/>
        </w:rPr>
      </w:pPr>
      <w:r w:rsidRPr="00BA0057">
        <w:rPr>
          <w:rFonts w:ascii="Arial" w:eastAsia="ＭＳ ゴシック" w:hAnsi="Arial" w:cs="Calibri"/>
          <w:kern w:val="0"/>
          <w:sz w:val="22"/>
          <w:szCs w:val="22"/>
        </w:rPr>
        <w:t>適切な</w:t>
      </w:r>
      <w:r w:rsidRPr="00FA5399">
        <w:rPr>
          <w:rFonts w:ascii="Calibri" w:eastAsia="ＭＳ ゴシック" w:hAnsi="Calibri" w:cs="Calibri"/>
          <w:kern w:val="0"/>
          <w:sz w:val="22"/>
          <w:szCs w:val="22"/>
        </w:rPr>
        <w:t>FOSS</w:t>
      </w:r>
      <w:r w:rsidRPr="00BA0057">
        <w:rPr>
          <w:rFonts w:ascii="Arial" w:eastAsia="ＭＳ ゴシック" w:hAnsi="Arial" w:cs="Calibri"/>
          <w:kern w:val="0"/>
          <w:sz w:val="22"/>
          <w:szCs w:val="22"/>
        </w:rPr>
        <w:t>責任者が効果的にアサインされたことを確かなものにします。</w:t>
      </w:r>
    </w:p>
    <w:p w14:paraId="01253F1F" w14:textId="77777777" w:rsidR="00BA0057" w:rsidRPr="00BA0057" w:rsidRDefault="00BA0057" w:rsidP="00BA0057">
      <w:pPr>
        <w:ind w:left="1280"/>
        <w:rPr>
          <w:rFonts w:ascii="Arial" w:eastAsia="ＭＳ Ｐゴシック" w:hAnsi="Arial" w:cs="Calibri"/>
          <w:kern w:val="0"/>
          <w:sz w:val="22"/>
          <w:szCs w:val="22"/>
        </w:rPr>
      </w:pPr>
    </w:p>
    <w:p w14:paraId="0CF3300D"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191" w:bottom="1021" w:left="1134" w:header="567" w:footer="1417" w:gutter="0"/>
          <w:cols w:space="720"/>
          <w:docGrid w:linePitch="299"/>
        </w:sectPr>
      </w:pPr>
    </w:p>
    <w:p w14:paraId="68872781" w14:textId="0501B54E" w:rsidR="00BA0057" w:rsidRPr="00BA0057" w:rsidRDefault="00BA0057" w:rsidP="00934EB1">
      <w:pPr>
        <w:pStyle w:val="20"/>
      </w:pPr>
      <w:bookmarkStart w:id="37" w:name="_bookmark5"/>
      <w:bookmarkStart w:id="38" w:name="_Toc480816640"/>
      <w:bookmarkStart w:id="39" w:name="_Toc483131399"/>
      <w:bookmarkStart w:id="40" w:name="_Toc483132251"/>
      <w:bookmarkEnd w:id="37"/>
      <w:r w:rsidRPr="00BA0057">
        <w:lastRenderedPageBreak/>
        <w:t>G3: FOSS</w:t>
      </w:r>
      <w:r w:rsidRPr="00BA0057">
        <w:t>コンテンツのレビューと承認</w:t>
      </w:r>
      <w:bookmarkEnd w:id="38"/>
      <w:bookmarkEnd w:id="39"/>
      <w:bookmarkEnd w:id="40"/>
    </w:p>
    <w:p w14:paraId="240381D4" w14:textId="55F20E83" w:rsidR="00BA0057" w:rsidRPr="00BA0057" w:rsidRDefault="00CF2374" w:rsidP="009B155C">
      <w:pPr>
        <w:numPr>
          <w:ilvl w:val="1"/>
          <w:numId w:val="3"/>
        </w:numPr>
        <w:tabs>
          <w:tab w:val="left" w:pos="1281"/>
        </w:tabs>
        <w:spacing w:beforeLines="100" w:before="240"/>
        <w:outlineLvl w:val="2"/>
        <w:rPr>
          <w:rFonts w:ascii="Calibri" w:eastAsia="ＭＳ ゴシック" w:hAnsi="Calibri" w:cs="Calibri"/>
          <w:b/>
          <w:bCs/>
          <w:kern w:val="0"/>
          <w:sz w:val="22"/>
          <w:szCs w:val="22"/>
        </w:rPr>
      </w:pPr>
      <w:r>
        <w:rPr>
          <w:rFonts w:ascii="Calibri" w:eastAsia="ＭＳ ゴシック" w:hAnsi="Calibri" w:cs="ＭＳ ゴシック" w:hint="eastAsia"/>
          <w:b/>
          <w:bCs/>
          <w:kern w:val="0"/>
          <w:sz w:val="22"/>
          <w:szCs w:val="22"/>
        </w:rPr>
        <w:t>FOSS</w:t>
      </w:r>
      <w:r>
        <w:rPr>
          <w:rFonts w:ascii="Calibri" w:eastAsia="ＭＳ ゴシック" w:hAnsi="Calibri" w:cs="ＭＳ ゴシック" w:hint="eastAsia"/>
          <w:b/>
          <w:bCs/>
          <w:kern w:val="0"/>
          <w:sz w:val="22"/>
          <w:szCs w:val="22"/>
        </w:rPr>
        <w:t>コンポーネント</w:t>
      </w:r>
      <w:r w:rsidR="00BA0057" w:rsidRPr="00BA0057">
        <w:rPr>
          <w:rFonts w:ascii="Calibri" w:eastAsia="ＭＳ ゴシック" w:hAnsi="Calibri" w:cs="ＭＳ ゴシック"/>
          <w:b/>
          <w:bCs/>
          <w:kern w:val="0"/>
          <w:sz w:val="22"/>
          <w:szCs w:val="22"/>
        </w:rPr>
        <w:t>部品表（</w:t>
      </w:r>
      <w:r w:rsidR="00BA0057" w:rsidRPr="00BA0057">
        <w:rPr>
          <w:rFonts w:ascii="Calibri" w:eastAsia="ＭＳ ゴシック" w:hAnsi="Calibri" w:cs="ＭＳ ゴシック"/>
          <w:b/>
          <w:bCs/>
          <w:kern w:val="0"/>
          <w:sz w:val="22"/>
          <w:szCs w:val="22"/>
        </w:rPr>
        <w:t>Bill of material</w:t>
      </w:r>
      <w:r w:rsidR="00F92F90">
        <w:rPr>
          <w:rStyle w:val="a9"/>
          <w:rFonts w:ascii="Calibri" w:eastAsia="ＭＳ ゴシック" w:hAnsi="Calibri" w:cs="ＭＳ ゴシック"/>
          <w:b/>
          <w:bCs/>
          <w:kern w:val="0"/>
          <w:sz w:val="22"/>
          <w:szCs w:val="22"/>
        </w:rPr>
        <w:footnoteReference w:id="2"/>
      </w:r>
      <w:r w:rsidR="00BA0057" w:rsidRPr="00BA0057">
        <w:rPr>
          <w:rFonts w:ascii="Calibri" w:eastAsia="ＭＳ ゴシック" w:hAnsi="Calibri" w:cs="ＭＳ ゴシック"/>
          <w:b/>
          <w:bCs/>
          <w:kern w:val="0"/>
          <w:sz w:val="22"/>
          <w:szCs w:val="22"/>
        </w:rPr>
        <w:t>）を</w:t>
      </w:r>
      <w:r w:rsidR="00054331">
        <w:rPr>
          <w:rFonts w:ascii="Calibri" w:eastAsia="ＭＳ ゴシック" w:hAnsi="Calibri" w:cs="ＭＳ ゴシック" w:hint="eastAsia"/>
          <w:b/>
          <w:bCs/>
          <w:kern w:val="0"/>
          <w:sz w:val="22"/>
          <w:szCs w:val="22"/>
        </w:rPr>
        <w:t>作成および</w:t>
      </w:r>
      <w:r w:rsidR="00BA0057" w:rsidRPr="00BA0057">
        <w:rPr>
          <w:rFonts w:ascii="Calibri" w:eastAsia="ＭＳ ゴシック" w:hAnsi="Calibri" w:cs="ＭＳ ゴシック"/>
          <w:b/>
          <w:bCs/>
          <w:kern w:val="0"/>
          <w:sz w:val="22"/>
          <w:szCs w:val="22"/>
        </w:rPr>
        <w:t>管理するためのプロセスが存在すること。</w:t>
      </w:r>
      <w:r w:rsidR="00823622">
        <w:rPr>
          <w:rFonts w:ascii="Calibri" w:eastAsia="ＭＳ ゴシック" w:hAnsi="Calibri" w:cs="ＭＳ ゴシック" w:hint="eastAsia"/>
          <w:b/>
          <w:bCs/>
          <w:kern w:val="0"/>
          <w:sz w:val="22"/>
          <w:szCs w:val="22"/>
        </w:rPr>
        <w:t>この</w:t>
      </w:r>
      <w:r w:rsidR="00054331">
        <w:rPr>
          <w:rFonts w:ascii="Calibri" w:eastAsia="ＭＳ ゴシック" w:hAnsi="Calibri" w:cs="ＭＳ ゴシック" w:hint="eastAsia"/>
          <w:b/>
          <w:bCs/>
          <w:kern w:val="0"/>
          <w:sz w:val="22"/>
          <w:szCs w:val="22"/>
        </w:rPr>
        <w:t>FOSS</w:t>
      </w:r>
      <w:r w:rsidR="00054331">
        <w:rPr>
          <w:rFonts w:ascii="Calibri" w:eastAsia="ＭＳ ゴシック" w:hAnsi="Calibri" w:cs="ＭＳ ゴシック" w:hint="eastAsia"/>
          <w:b/>
          <w:bCs/>
          <w:kern w:val="0"/>
          <w:sz w:val="22"/>
          <w:szCs w:val="22"/>
        </w:rPr>
        <w:t>コンポーネント部品表</w:t>
      </w:r>
      <w:r w:rsidR="00823622">
        <w:rPr>
          <w:rFonts w:ascii="Calibri" w:eastAsia="ＭＳ ゴシック" w:hAnsi="Calibri" w:cs="ＭＳ ゴシック" w:hint="eastAsia"/>
          <w:b/>
          <w:bCs/>
          <w:kern w:val="0"/>
          <w:sz w:val="22"/>
          <w:szCs w:val="22"/>
        </w:rPr>
        <w:t>に</w:t>
      </w:r>
      <w:r w:rsidR="00054331">
        <w:rPr>
          <w:rFonts w:ascii="Calibri" w:eastAsia="ＭＳ ゴシック" w:hAnsi="Calibri" w:cs="ＭＳ ゴシック" w:hint="eastAsia"/>
          <w:b/>
          <w:bCs/>
          <w:kern w:val="0"/>
          <w:sz w:val="22"/>
          <w:szCs w:val="22"/>
        </w:rPr>
        <w:t>は、</w:t>
      </w:r>
      <w:r w:rsidR="00054331" w:rsidRPr="00BA0057">
        <w:rPr>
          <w:rFonts w:ascii="Calibri" w:eastAsia="ＭＳ ゴシック" w:hAnsi="Calibri" w:cs="ＭＳ ゴシック"/>
          <w:b/>
          <w:bCs/>
          <w:kern w:val="0"/>
          <w:sz w:val="22"/>
          <w:szCs w:val="22"/>
        </w:rPr>
        <w:t>供給ソフトウェア</w:t>
      </w:r>
      <w:r w:rsidR="00823622">
        <w:rPr>
          <w:rFonts w:ascii="Calibri" w:eastAsia="ＭＳ ゴシック" w:hAnsi="Calibri" w:cs="ＭＳ ゴシック" w:hint="eastAsia"/>
          <w:b/>
          <w:bCs/>
          <w:kern w:val="0"/>
          <w:sz w:val="22"/>
          <w:szCs w:val="22"/>
        </w:rPr>
        <w:t xml:space="preserve"> </w:t>
      </w:r>
      <w:r w:rsidR="00823622">
        <w:rPr>
          <w:rFonts w:ascii="Calibri" w:eastAsia="ＭＳ ゴシック" w:hAnsi="Calibri" w:cs="ＭＳ ゴシック" w:hint="eastAsia"/>
          <w:b/>
          <w:bCs/>
          <w:kern w:val="0"/>
          <w:sz w:val="22"/>
          <w:szCs w:val="22"/>
        </w:rPr>
        <w:t>リリース</w:t>
      </w:r>
      <w:r w:rsidR="00054331">
        <w:rPr>
          <w:rFonts w:ascii="Calibri" w:eastAsia="ＭＳ ゴシック" w:hAnsi="Calibri" w:cs="ＭＳ ゴシック" w:hint="eastAsia"/>
          <w:b/>
          <w:bCs/>
          <w:kern w:val="0"/>
          <w:sz w:val="22"/>
          <w:szCs w:val="22"/>
        </w:rPr>
        <w:t>の</w:t>
      </w:r>
      <w:r w:rsidR="00054331" w:rsidRPr="00BA0057">
        <w:rPr>
          <w:rFonts w:ascii="Calibri" w:eastAsia="ＭＳ ゴシック" w:hAnsi="Calibri" w:cs="ＭＳ ゴシック"/>
          <w:b/>
          <w:bCs/>
          <w:kern w:val="0"/>
          <w:sz w:val="22"/>
          <w:szCs w:val="22"/>
        </w:rPr>
        <w:t>各</w:t>
      </w:r>
      <w:r w:rsidR="00054331" w:rsidRPr="00BA0057">
        <w:rPr>
          <w:rFonts w:ascii="Calibri" w:eastAsia="ＭＳ ゴシック" w:hAnsi="Calibri" w:cs="ＭＳ ゴシック"/>
          <w:b/>
          <w:bCs/>
          <w:kern w:val="0"/>
          <w:sz w:val="22"/>
          <w:szCs w:val="22"/>
        </w:rPr>
        <w:t>FOSS</w:t>
      </w:r>
      <w:r w:rsidR="00054331" w:rsidRPr="00BA0057">
        <w:rPr>
          <w:rFonts w:ascii="Calibri" w:eastAsia="ＭＳ ゴシック" w:hAnsi="Calibri" w:cs="ＭＳ ゴシック"/>
          <w:b/>
          <w:bCs/>
          <w:kern w:val="0"/>
          <w:sz w:val="22"/>
          <w:szCs w:val="22"/>
        </w:rPr>
        <w:t>コンポーネント（およびその確認ライセンス）</w:t>
      </w:r>
      <w:r w:rsidR="00823622">
        <w:rPr>
          <w:rFonts w:ascii="Calibri" w:eastAsia="ＭＳ ゴシック" w:hAnsi="Calibri" w:cs="ＭＳ ゴシック" w:hint="eastAsia"/>
          <w:b/>
          <w:bCs/>
          <w:kern w:val="0"/>
          <w:sz w:val="22"/>
          <w:szCs w:val="22"/>
        </w:rPr>
        <w:t>が</w:t>
      </w:r>
      <w:r w:rsidR="00054331" w:rsidRPr="00BA0057">
        <w:rPr>
          <w:rFonts w:ascii="Calibri" w:eastAsia="ＭＳ ゴシック" w:hAnsi="Calibri" w:cs="ＭＳ ゴシック"/>
          <w:b/>
          <w:bCs/>
          <w:kern w:val="0"/>
          <w:sz w:val="22"/>
          <w:szCs w:val="22"/>
        </w:rPr>
        <w:t>含</w:t>
      </w:r>
      <w:r w:rsidR="00823622">
        <w:rPr>
          <w:rFonts w:ascii="Calibri" w:eastAsia="ＭＳ ゴシック" w:hAnsi="Calibri" w:cs="ＭＳ ゴシック" w:hint="eastAsia"/>
          <w:b/>
          <w:bCs/>
          <w:kern w:val="0"/>
          <w:sz w:val="22"/>
          <w:szCs w:val="22"/>
        </w:rPr>
        <w:t>まれ</w:t>
      </w:r>
      <w:r w:rsidR="00215402">
        <w:rPr>
          <w:rFonts w:ascii="Calibri" w:eastAsia="ＭＳ ゴシック" w:hAnsi="Calibri" w:cs="ＭＳ ゴシック" w:hint="eastAsia"/>
          <w:b/>
          <w:bCs/>
          <w:kern w:val="0"/>
          <w:sz w:val="22"/>
          <w:szCs w:val="22"/>
        </w:rPr>
        <w:t>る</w:t>
      </w:r>
      <w:r w:rsidR="00823622">
        <w:rPr>
          <w:rFonts w:ascii="Calibri" w:eastAsia="ＭＳ ゴシック" w:hAnsi="Calibri" w:cs="ＭＳ ゴシック" w:hint="eastAsia"/>
          <w:b/>
          <w:bCs/>
          <w:kern w:val="0"/>
          <w:sz w:val="22"/>
          <w:szCs w:val="22"/>
        </w:rPr>
        <w:t>。</w:t>
      </w:r>
    </w:p>
    <w:p w14:paraId="35986AD9"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検証すべき証跡：</w:t>
      </w:r>
    </w:p>
    <w:p w14:paraId="3347CF97" w14:textId="3388EF49"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w:t>
      </w:r>
      <w:r w:rsidR="00BC48CD">
        <w:rPr>
          <w:rFonts w:ascii="Calibri" w:eastAsia="ＭＳ ゴシック" w:hAnsi="Calibri" w:cs="Calibri" w:hint="eastAsia"/>
          <w:kern w:val="0"/>
          <w:sz w:val="22"/>
          <w:szCs w:val="22"/>
        </w:rPr>
        <w:t xml:space="preserve"> </w:t>
      </w:r>
      <w:r w:rsidR="00BC48CD">
        <w:rPr>
          <w:rFonts w:ascii="Calibri" w:eastAsia="ＭＳ ゴシック" w:hAnsi="Calibri" w:cs="Calibri" w:hint="eastAsia"/>
          <w:kern w:val="0"/>
          <w:sz w:val="22"/>
          <w:szCs w:val="22"/>
        </w:rPr>
        <w:t>リリース</w:t>
      </w:r>
      <w:r w:rsidRPr="00BA0057">
        <w:rPr>
          <w:rFonts w:ascii="Calibri" w:eastAsia="ＭＳ ゴシック" w:hAnsi="Calibri" w:cs="Calibri"/>
          <w:kern w:val="0"/>
          <w:sz w:val="22"/>
          <w:szCs w:val="22"/>
        </w:rPr>
        <w:t>を構成する</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w:t>
      </w:r>
      <w:r w:rsidR="00CF2374">
        <w:rPr>
          <w:rFonts w:ascii="Calibri" w:eastAsia="ＭＳ ゴシック" w:hAnsi="Calibri" w:cs="Calibri" w:hint="eastAsia"/>
          <w:kern w:val="0"/>
          <w:sz w:val="22"/>
          <w:szCs w:val="22"/>
        </w:rPr>
        <w:t>の</w:t>
      </w:r>
      <w:r w:rsidRPr="00BA0057">
        <w:rPr>
          <w:rFonts w:ascii="Calibri" w:eastAsia="ＭＳ ゴシック" w:hAnsi="Calibri" w:cs="Calibri"/>
          <w:kern w:val="0"/>
          <w:sz w:val="22"/>
          <w:szCs w:val="22"/>
        </w:rPr>
        <w:t>集</w:t>
      </w:r>
      <w:r w:rsidR="00CF2374">
        <w:rPr>
          <w:rFonts w:ascii="Calibri" w:eastAsia="ＭＳ ゴシック" w:hAnsi="Calibri" w:cs="Calibri" w:hint="eastAsia"/>
          <w:kern w:val="0"/>
          <w:sz w:val="22"/>
          <w:szCs w:val="22"/>
        </w:rPr>
        <w:t>合</w:t>
      </w:r>
      <w:r w:rsidRPr="00BA0057">
        <w:rPr>
          <w:rFonts w:ascii="Calibri" w:eastAsia="ＭＳ ゴシック" w:hAnsi="Calibri" w:cs="Calibri"/>
          <w:kern w:val="0"/>
          <w:sz w:val="22"/>
          <w:szCs w:val="22"/>
        </w:rPr>
        <w:t>について情報を特定し、追跡し、保管するための手続きが文書化されている。</w:t>
      </w:r>
    </w:p>
    <w:p w14:paraId="64F395A4" w14:textId="4785DE03"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供給ソフトウェアの各リリースに対し、</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コンポーネントの記録が存在し、文書化された手続き</w:t>
      </w:r>
      <w:r w:rsidR="00B17EFC">
        <w:rPr>
          <w:rFonts w:ascii="Calibri" w:eastAsia="ＭＳ ゴシック" w:hAnsi="Calibri" w:cs="Calibri" w:hint="eastAsia"/>
          <w:kern w:val="0"/>
          <w:sz w:val="22"/>
          <w:szCs w:val="22"/>
        </w:rPr>
        <w:t>が</w:t>
      </w:r>
      <w:r w:rsidRPr="00BA0057">
        <w:rPr>
          <w:rFonts w:ascii="Calibri" w:eastAsia="ＭＳ ゴシック" w:hAnsi="Calibri" w:cs="Calibri"/>
          <w:kern w:val="0"/>
          <w:sz w:val="22"/>
          <w:szCs w:val="22"/>
        </w:rPr>
        <w:t>適</w:t>
      </w:r>
      <w:r w:rsidR="00CF2374">
        <w:rPr>
          <w:rFonts w:ascii="Calibri" w:eastAsia="ＭＳ ゴシック" w:hAnsi="Calibri" w:cs="Calibri" w:hint="eastAsia"/>
          <w:kern w:val="0"/>
          <w:sz w:val="22"/>
          <w:szCs w:val="22"/>
        </w:rPr>
        <w:t>正</w:t>
      </w:r>
      <w:r w:rsidRPr="00BA0057">
        <w:rPr>
          <w:rFonts w:ascii="Calibri" w:eastAsia="ＭＳ ゴシック" w:hAnsi="Calibri" w:cs="Calibri"/>
          <w:kern w:val="0"/>
          <w:sz w:val="22"/>
          <w:szCs w:val="22"/>
        </w:rPr>
        <w:t>に</w:t>
      </w:r>
      <w:r w:rsidR="00B17EFC">
        <w:rPr>
          <w:rFonts w:ascii="Calibri" w:eastAsia="ＭＳ ゴシック" w:hAnsi="Calibri" w:cs="Calibri" w:hint="eastAsia"/>
          <w:kern w:val="0"/>
          <w:sz w:val="22"/>
          <w:szCs w:val="22"/>
        </w:rPr>
        <w:t>実施されて</w:t>
      </w:r>
      <w:r w:rsidRPr="00BA0057">
        <w:rPr>
          <w:rFonts w:ascii="Calibri" w:eastAsia="ＭＳ ゴシック" w:hAnsi="Calibri" w:cs="Calibri"/>
          <w:kern w:val="0"/>
          <w:sz w:val="22"/>
          <w:szCs w:val="22"/>
        </w:rPr>
        <w:t>いることを示している。</w:t>
      </w:r>
    </w:p>
    <w:p w14:paraId="6FC0A0D9"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4BE790BA" w14:textId="6270E6E5"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供給ソフトウェアに使用される</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コンポーネントの部品表を</w:t>
      </w:r>
      <w:r w:rsidR="00B17211">
        <w:rPr>
          <w:rFonts w:ascii="Calibri" w:eastAsia="ＭＳ ゴシック" w:hAnsi="Calibri" w:cs="Calibri" w:hint="eastAsia"/>
          <w:kern w:val="0"/>
          <w:sz w:val="22"/>
          <w:szCs w:val="22"/>
        </w:rPr>
        <w:t>作成および</w:t>
      </w:r>
      <w:r w:rsidRPr="00BA0057">
        <w:rPr>
          <w:rFonts w:ascii="Calibri" w:eastAsia="ＭＳ ゴシック" w:hAnsi="Calibri" w:cs="Calibri"/>
          <w:kern w:val="0"/>
          <w:sz w:val="22"/>
          <w:szCs w:val="22"/>
        </w:rPr>
        <w:t>管理するためのプロセスが存在することを確かなものにします。部品表は、各コンポーネント</w:t>
      </w:r>
      <w:r w:rsidR="00226F4B">
        <w:rPr>
          <w:rFonts w:ascii="Calibri" w:eastAsia="ＭＳ ゴシック" w:hAnsi="Calibri" w:cs="Calibri" w:hint="eastAsia"/>
          <w:kern w:val="0"/>
          <w:sz w:val="22"/>
          <w:szCs w:val="22"/>
        </w:rPr>
        <w:t>の</w:t>
      </w:r>
      <w:r w:rsidR="00B17EFC" w:rsidRPr="006B2EAA">
        <w:rPr>
          <w:rFonts w:ascii="Calibri" w:eastAsia="ＭＳ ゴシック" w:hAnsi="Calibri" w:cs="Calibri" w:hint="eastAsia"/>
          <w:kern w:val="0"/>
          <w:sz w:val="22"/>
          <w:szCs w:val="22"/>
        </w:rPr>
        <w:t>ライセンス条件</w:t>
      </w:r>
      <w:r w:rsidR="00226F4B">
        <w:rPr>
          <w:rFonts w:ascii="Calibri" w:eastAsia="ＭＳ ゴシック" w:hAnsi="Calibri" w:cs="Calibri" w:hint="eastAsia"/>
          <w:kern w:val="0"/>
          <w:sz w:val="22"/>
          <w:szCs w:val="22"/>
        </w:rPr>
        <w:t>の</w:t>
      </w:r>
      <w:r w:rsidR="00B17EFC" w:rsidRPr="006B2EAA">
        <w:rPr>
          <w:rFonts w:ascii="Calibri" w:eastAsia="ＭＳ ゴシック" w:hAnsi="Calibri" w:cs="Calibri" w:hint="eastAsia"/>
          <w:kern w:val="0"/>
          <w:sz w:val="22"/>
          <w:szCs w:val="22"/>
        </w:rPr>
        <w:t>体系的レビュー</w:t>
      </w:r>
      <w:r w:rsidR="00B17EFC">
        <w:rPr>
          <w:rFonts w:ascii="Calibri" w:eastAsia="ＭＳ ゴシック" w:hAnsi="Calibri" w:cs="Calibri" w:hint="eastAsia"/>
          <w:kern w:val="0"/>
          <w:sz w:val="22"/>
          <w:szCs w:val="22"/>
        </w:rPr>
        <w:t>を</w:t>
      </w:r>
      <w:r w:rsidR="00226F4B">
        <w:rPr>
          <w:rFonts w:ascii="Calibri" w:eastAsia="ＭＳ ゴシック" w:hAnsi="Calibri" w:cs="Calibri" w:hint="eastAsia"/>
          <w:kern w:val="0"/>
          <w:sz w:val="22"/>
          <w:szCs w:val="22"/>
        </w:rPr>
        <w:t>手助けする</w:t>
      </w:r>
      <w:r w:rsidR="00B17EFC" w:rsidRPr="006B2EAA">
        <w:rPr>
          <w:rFonts w:ascii="Calibri" w:eastAsia="ＭＳ ゴシック" w:hAnsi="Calibri" w:cs="Calibri" w:hint="eastAsia"/>
          <w:kern w:val="0"/>
          <w:sz w:val="22"/>
          <w:szCs w:val="22"/>
        </w:rPr>
        <w:t>上で必要となり</w:t>
      </w:r>
      <w:r w:rsidR="005C4F19">
        <w:rPr>
          <w:rFonts w:ascii="Calibri" w:eastAsia="ＭＳ ゴシック" w:hAnsi="Calibri" w:cs="Calibri" w:hint="eastAsia"/>
          <w:kern w:val="0"/>
          <w:sz w:val="22"/>
          <w:szCs w:val="22"/>
        </w:rPr>
        <w:t>ます。そのようなレビュー</w:t>
      </w:r>
      <w:r w:rsidRPr="00BA0057">
        <w:rPr>
          <w:rFonts w:ascii="Calibri" w:eastAsia="ＭＳ ゴシック" w:hAnsi="Calibri" w:cs="Calibri"/>
          <w:kern w:val="0"/>
          <w:sz w:val="22"/>
          <w:szCs w:val="22"/>
        </w:rPr>
        <w:t>に</w:t>
      </w:r>
      <w:r w:rsidR="005C4F19">
        <w:rPr>
          <w:rFonts w:ascii="Calibri" w:eastAsia="ＭＳ ゴシック" w:hAnsi="Calibri" w:cs="Calibri" w:hint="eastAsia"/>
          <w:kern w:val="0"/>
          <w:sz w:val="22"/>
          <w:szCs w:val="22"/>
        </w:rPr>
        <w:t>よって、</w:t>
      </w:r>
      <w:r w:rsidRPr="00BA0057">
        <w:rPr>
          <w:rFonts w:ascii="Calibri" w:eastAsia="ＭＳ ゴシック" w:hAnsi="Calibri" w:cs="Calibri"/>
          <w:kern w:val="0"/>
          <w:sz w:val="22"/>
          <w:szCs w:val="22"/>
        </w:rPr>
        <w:t>供給ソフトウェアを頒布する際に適用される</w:t>
      </w:r>
      <w:r w:rsidR="006B2EAA" w:rsidRPr="006B2EAA">
        <w:rPr>
          <w:rFonts w:ascii="Calibri" w:eastAsia="ＭＳ ゴシック" w:hAnsi="Calibri" w:cs="Calibri" w:hint="eastAsia"/>
          <w:kern w:val="0"/>
          <w:sz w:val="22"/>
          <w:szCs w:val="22"/>
        </w:rPr>
        <w:t>義務、制約が</w:t>
      </w:r>
      <w:r w:rsidR="00226F4B">
        <w:rPr>
          <w:rFonts w:ascii="Calibri" w:eastAsia="ＭＳ ゴシック" w:hAnsi="Calibri" w:cs="Calibri" w:hint="eastAsia"/>
          <w:kern w:val="0"/>
          <w:sz w:val="22"/>
          <w:szCs w:val="22"/>
        </w:rPr>
        <w:t>理解</w:t>
      </w:r>
      <w:r w:rsidR="005C4F19">
        <w:rPr>
          <w:rFonts w:ascii="Calibri" w:eastAsia="ＭＳ ゴシック" w:hAnsi="Calibri" w:cs="Calibri" w:hint="eastAsia"/>
          <w:kern w:val="0"/>
          <w:sz w:val="22"/>
          <w:szCs w:val="22"/>
        </w:rPr>
        <w:t>されます</w:t>
      </w:r>
      <w:r w:rsidR="00ED41DC">
        <w:rPr>
          <w:rStyle w:val="af2"/>
        </w:rPr>
        <w:commentReference w:id="41"/>
      </w:r>
      <w:r w:rsidR="006B2EAA" w:rsidRPr="006B2EAA">
        <w:rPr>
          <w:rFonts w:ascii="Calibri" w:eastAsia="ＭＳ ゴシック" w:hAnsi="Calibri" w:cs="Calibri" w:hint="eastAsia"/>
          <w:kern w:val="0"/>
          <w:sz w:val="22"/>
          <w:szCs w:val="22"/>
        </w:rPr>
        <w:t>。</w:t>
      </w:r>
    </w:p>
    <w:p w14:paraId="0DA81EFE" w14:textId="3AD5021F"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のマネジメント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プログラムは、ソフトウェア</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スタッフが扱う供給ソフトウェアの共通</w:t>
      </w:r>
      <w:r w:rsidR="00D17345">
        <w:rPr>
          <w:rFonts w:ascii="Calibri" w:eastAsia="ＭＳ ゴシック" w:hAnsi="Calibri" w:cs="Calibri" w:hint="eastAsia"/>
          <w:b/>
          <w:bCs/>
          <w:kern w:val="0"/>
          <w:sz w:val="22"/>
          <w:szCs w:val="22"/>
        </w:rPr>
        <w:t>的</w:t>
      </w:r>
      <w:r w:rsidRPr="00BA0057">
        <w:rPr>
          <w:rFonts w:ascii="Calibri" w:eastAsia="ＭＳ ゴシック" w:hAnsi="Calibri" w:cs="Calibri"/>
          <w:b/>
          <w:bCs/>
          <w:kern w:val="0"/>
          <w:sz w:val="22"/>
          <w:szCs w:val="22"/>
        </w:rPr>
        <w:t>FOSS</w:t>
      </w:r>
      <w:r w:rsidR="005C4F19">
        <w:rPr>
          <w:rFonts w:ascii="Calibri" w:eastAsia="ＭＳ ゴシック" w:hAnsi="Calibri" w:cs="Calibri" w:hint="eastAsia"/>
          <w:b/>
          <w:bCs/>
          <w:kern w:val="0"/>
          <w:sz w:val="22"/>
          <w:szCs w:val="22"/>
        </w:rPr>
        <w:t>ライセンス</w:t>
      </w:r>
      <w:r w:rsidR="005C4F19">
        <w:rPr>
          <w:rFonts w:ascii="Calibri" w:eastAsia="ＭＳ ゴシック" w:hAnsi="Calibri" w:cs="Calibri" w:hint="eastAsia"/>
          <w:b/>
          <w:bCs/>
          <w:kern w:val="0"/>
          <w:sz w:val="22"/>
          <w:szCs w:val="22"/>
        </w:rPr>
        <w:t xml:space="preserve"> </w:t>
      </w:r>
      <w:r w:rsidRPr="00BA0057">
        <w:rPr>
          <w:rFonts w:ascii="Calibri" w:eastAsia="ＭＳ ゴシック" w:hAnsi="Calibri" w:cs="Calibri"/>
          <w:b/>
          <w:bCs/>
          <w:kern w:val="0"/>
          <w:sz w:val="22"/>
          <w:szCs w:val="22"/>
        </w:rPr>
        <w:t>ユースケース</w:t>
      </w:r>
      <w:commentRangeStart w:id="42"/>
      <w:commentRangeStart w:id="43"/>
      <w:r w:rsidRPr="00BA0057">
        <w:rPr>
          <w:rFonts w:ascii="Calibri" w:eastAsia="ＭＳ ゴシック" w:hAnsi="Calibri" w:cs="Calibri"/>
          <w:b/>
          <w:bCs/>
          <w:kern w:val="0"/>
          <w:sz w:val="22"/>
          <w:szCs w:val="22"/>
        </w:rPr>
        <w:t>に</w:t>
      </w:r>
      <w:commentRangeEnd w:id="42"/>
      <w:r w:rsidR="005C4F19">
        <w:rPr>
          <w:rStyle w:val="af2"/>
        </w:rPr>
        <w:commentReference w:id="42"/>
      </w:r>
      <w:commentRangeEnd w:id="43"/>
      <w:r w:rsidR="00D17345">
        <w:rPr>
          <w:rStyle w:val="af2"/>
        </w:rPr>
        <w:commentReference w:id="43"/>
      </w:r>
      <w:r w:rsidRPr="00BA0057">
        <w:rPr>
          <w:rFonts w:ascii="Calibri" w:eastAsia="ＭＳ ゴシック" w:hAnsi="Calibri" w:cs="Calibri"/>
          <w:b/>
          <w:bCs/>
          <w:kern w:val="0"/>
          <w:sz w:val="22"/>
          <w:szCs w:val="22"/>
        </w:rPr>
        <w:t>対応できること。共通</w:t>
      </w:r>
      <w:r w:rsidR="00D17345">
        <w:rPr>
          <w:rFonts w:ascii="Calibri" w:eastAsia="ＭＳ ゴシック" w:hAnsi="Calibri" w:cs="Calibri" w:hint="eastAsia"/>
          <w:b/>
          <w:bCs/>
          <w:kern w:val="0"/>
          <w:sz w:val="22"/>
          <w:szCs w:val="22"/>
        </w:rPr>
        <w:t>的</w:t>
      </w:r>
      <w:r w:rsidR="005C4F19">
        <w:rPr>
          <w:rFonts w:ascii="Calibri" w:eastAsia="ＭＳ ゴシック" w:hAnsi="Calibri" w:cs="Calibri" w:hint="eastAsia"/>
          <w:b/>
          <w:bCs/>
          <w:kern w:val="0"/>
          <w:sz w:val="22"/>
          <w:szCs w:val="22"/>
        </w:rPr>
        <w:t>ライセンス</w:t>
      </w:r>
      <w:r w:rsidR="005C4F19">
        <w:rPr>
          <w:rFonts w:ascii="Calibri" w:eastAsia="ＭＳ ゴシック" w:hAnsi="Calibri" w:cs="Calibri" w:hint="eastAsia"/>
          <w:b/>
          <w:bCs/>
          <w:kern w:val="0"/>
          <w:sz w:val="22"/>
          <w:szCs w:val="22"/>
        </w:rPr>
        <w:t xml:space="preserve"> </w:t>
      </w:r>
      <w:r w:rsidRPr="00BA0057">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バイナリ形態で頒布されている</w:t>
      </w:r>
    </w:p>
    <w:p w14:paraId="3F4495D4"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ソースコード形態で頒布されている</w:t>
      </w:r>
    </w:p>
    <w:p w14:paraId="4534AD0C"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コピーレフトの義務を生じうる他の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と統合されている</w:t>
      </w:r>
    </w:p>
    <w:p w14:paraId="10DF86B2" w14:textId="18BF3582"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改変された</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を含んでいる</w:t>
      </w:r>
    </w:p>
    <w:p w14:paraId="6A3F0C44" w14:textId="7A747252"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供給ソフトウェア内の他のコンポーネントとやりとりする、両立性</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のないライセンス下の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やその他のソフトウェアを含んでいる</w:t>
      </w:r>
    </w:p>
    <w:p w14:paraId="0FC66FFD" w14:textId="6052B989"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もしくは、帰属</w:t>
      </w:r>
      <w:r w:rsidR="00DB4278">
        <w:rPr>
          <w:rStyle w:val="af2"/>
        </w:rPr>
        <w:commentReference w:id="44"/>
      </w:r>
      <w:r w:rsidRPr="00BA0057">
        <w:rPr>
          <w:rFonts w:ascii="Calibri" w:eastAsia="ＭＳ ゴシック" w:hAnsi="Calibri" w:cs="Calibri"/>
          <w:b/>
          <w:kern w:val="0"/>
          <w:sz w:val="22"/>
          <w:szCs w:val="22"/>
        </w:rPr>
        <w:t>要求（</w:t>
      </w:r>
      <w:r w:rsidRPr="00BA0057">
        <w:rPr>
          <w:rFonts w:ascii="Calibri" w:eastAsia="ＭＳ ゴシック" w:hAnsi="Calibri" w:cs="Calibri"/>
          <w:b/>
          <w:kern w:val="0"/>
          <w:sz w:val="22"/>
          <w:szCs w:val="22"/>
        </w:rPr>
        <w:t>Attribution requirement</w:t>
      </w:r>
      <w:r w:rsidRPr="00BA0057">
        <w:rPr>
          <w:rFonts w:ascii="Calibri" w:eastAsia="ＭＳ ゴシック" w:hAnsi="Calibri" w:cs="Calibri"/>
          <w:b/>
          <w:kern w:val="0"/>
          <w:sz w:val="22"/>
          <w:szCs w:val="22"/>
        </w:rPr>
        <w:t>）のある</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を含んでいる</w:t>
      </w:r>
      <w:r w:rsidRPr="00BA0057">
        <w:rPr>
          <w:rFonts w:ascii="Calibri" w:eastAsia="Calibri" w:hAnsi="Calibri" w:cs="Calibri"/>
          <w:kern w:val="0"/>
          <w:sz w:val="22"/>
          <w:szCs w:val="22"/>
          <w:vertAlign w:val="superscript"/>
          <w:lang w:eastAsia="en-US"/>
        </w:rPr>
        <w:footnoteReference w:id="3"/>
      </w:r>
    </w:p>
    <w:p w14:paraId="4AC2E3D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14:paraId="31ACCD3C" w14:textId="46CF0493" w:rsidR="00BA0057" w:rsidRPr="00BA0057" w:rsidRDefault="00BA0057" w:rsidP="001D7F7B">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供給ソフトウェアの</w:t>
      </w:r>
      <w:r w:rsidR="00EA28FF">
        <w:rPr>
          <w:rFonts w:ascii="Calibri" w:eastAsia="ＭＳ ゴシック" w:hAnsi="Calibri" w:cs="Calibri" w:hint="eastAsia"/>
          <w:kern w:val="0"/>
          <w:sz w:val="22"/>
          <w:szCs w:val="22"/>
        </w:rPr>
        <w:t>各</w:t>
      </w:r>
      <w:r w:rsidRPr="00BA0057">
        <w:rPr>
          <w:rFonts w:ascii="Calibri" w:eastAsia="ＭＳ ゴシック" w:hAnsi="Calibri" w:cs="Calibri"/>
          <w:kern w:val="0"/>
          <w:sz w:val="22"/>
          <w:szCs w:val="22"/>
        </w:rPr>
        <w:t>リリースの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コンポーネントに対し、共通的な</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ライセンス</w:t>
      </w:r>
      <w:r w:rsidR="005C4F19">
        <w:rPr>
          <w:rFonts w:ascii="Calibri" w:eastAsia="ＭＳ ゴシック" w:hAnsi="Calibri" w:cs="Calibri" w:hint="eastAsia"/>
          <w:kern w:val="0"/>
          <w:sz w:val="22"/>
          <w:szCs w:val="22"/>
        </w:rPr>
        <w:t xml:space="preserve"> </w:t>
      </w:r>
      <w:r w:rsidRPr="00BA0057">
        <w:rPr>
          <w:rFonts w:ascii="Calibri" w:eastAsia="ＭＳ ゴシック" w:hAnsi="Calibri" w:cs="Calibri"/>
          <w:kern w:val="0"/>
          <w:sz w:val="22"/>
          <w:szCs w:val="22"/>
        </w:rPr>
        <w:t>ユースケースを取り扱う</w:t>
      </w:r>
      <w:r w:rsidR="005C4F19">
        <w:rPr>
          <w:rFonts w:ascii="Calibri" w:eastAsia="ＭＳ ゴシック" w:hAnsi="Calibri" w:cs="Calibri" w:hint="eastAsia"/>
          <w:kern w:val="0"/>
          <w:sz w:val="22"/>
          <w:szCs w:val="22"/>
        </w:rPr>
        <w:t>手続き</w:t>
      </w:r>
      <w:r w:rsidRPr="00BA0057">
        <w:rPr>
          <w:rFonts w:ascii="Calibri" w:eastAsia="ＭＳ ゴシック" w:hAnsi="Calibri" w:cs="Calibri"/>
          <w:kern w:val="0"/>
          <w:sz w:val="22"/>
          <w:szCs w:val="22"/>
        </w:rPr>
        <w:t>が整備されている。</w:t>
      </w:r>
    </w:p>
    <w:p w14:paraId="4D4A4DDD"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3699F3AC" w14:textId="7BBD0188"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そのプログラムが組織における共通</w:t>
      </w:r>
      <w:r w:rsidR="00D17345">
        <w:rPr>
          <w:rFonts w:ascii="Calibri" w:eastAsia="ＭＳ ゴシック" w:hAnsi="Calibri" w:cs="Calibri" w:hint="eastAsia"/>
          <w:kern w:val="0"/>
          <w:sz w:val="22"/>
          <w:szCs w:val="22"/>
        </w:rPr>
        <w:t>的</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ライセンス</w:t>
      </w:r>
      <w:r w:rsidR="005C4F19">
        <w:rPr>
          <w:rFonts w:ascii="Calibri" w:eastAsia="ＭＳ ゴシック" w:hAnsi="Calibri" w:cs="Calibri" w:hint="eastAsia"/>
          <w:kern w:val="0"/>
          <w:sz w:val="22"/>
          <w:szCs w:val="22"/>
        </w:rPr>
        <w:t xml:space="preserve"> </w:t>
      </w:r>
      <w:r w:rsidRPr="00BA0057">
        <w:rPr>
          <w:rFonts w:ascii="Calibri" w:eastAsia="ＭＳ ゴシック" w:hAnsi="Calibri" w:cs="Calibri"/>
          <w:kern w:val="0"/>
          <w:sz w:val="22"/>
          <w:szCs w:val="22"/>
        </w:rPr>
        <w:t>ユースケースに対応できるよう十分堅固なものにします。</w:t>
      </w:r>
      <w:commentRangeStart w:id="45"/>
      <w:r w:rsidR="005C4F19">
        <w:rPr>
          <w:rStyle w:val="af2"/>
        </w:rPr>
        <w:commentReference w:id="46"/>
      </w:r>
      <w:commentRangeEnd w:id="45"/>
      <w:r w:rsidR="00187FAE">
        <w:rPr>
          <w:rStyle w:val="af2"/>
        </w:rPr>
        <w:commentReference w:id="45"/>
      </w:r>
      <w:r w:rsidRPr="00BA0057">
        <w:rPr>
          <w:rFonts w:ascii="Calibri" w:eastAsia="ＭＳ ゴシック" w:hAnsi="Calibri" w:cs="Calibri"/>
          <w:kern w:val="0"/>
          <w:sz w:val="22"/>
          <w:szCs w:val="22"/>
        </w:rPr>
        <w:t>その活動を支援する手続きが存在し、その手続きに従っていることを確かなものにします。</w:t>
      </w:r>
    </w:p>
    <w:p w14:paraId="4B25E5E6" w14:textId="77777777" w:rsidR="00BA0057" w:rsidRPr="00BA0057" w:rsidRDefault="00BA0057" w:rsidP="00BA0057">
      <w:pPr>
        <w:spacing w:before="1" w:line="276" w:lineRule="auto"/>
        <w:ind w:left="1280" w:right="567"/>
        <w:rPr>
          <w:rFonts w:ascii="Arial" w:eastAsia="ＭＳ Ｐゴシック" w:hAnsi="Arial" w:cs="Calibri"/>
          <w:kern w:val="0"/>
          <w:sz w:val="22"/>
          <w:szCs w:val="22"/>
        </w:rPr>
      </w:pPr>
    </w:p>
    <w:p w14:paraId="07F18F49" w14:textId="77777777"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DC4093">
          <w:pgSz w:w="11907" w:h="16840" w:code="9"/>
          <w:pgMar w:top="1134" w:right="1191" w:bottom="1021" w:left="1134" w:header="567" w:footer="1417" w:gutter="0"/>
          <w:cols w:space="720"/>
          <w:docGrid w:linePitch="299"/>
        </w:sectPr>
      </w:pPr>
    </w:p>
    <w:p w14:paraId="5912981E" w14:textId="7743EEB9" w:rsidR="00BA0057" w:rsidRPr="00BA0057" w:rsidRDefault="00BA0057" w:rsidP="00934EB1">
      <w:pPr>
        <w:pStyle w:val="20"/>
      </w:pPr>
      <w:bookmarkStart w:id="47" w:name="_bookmark6"/>
      <w:bookmarkStart w:id="48" w:name="_Toc483131400"/>
      <w:bookmarkStart w:id="49" w:name="_Toc483132252"/>
      <w:bookmarkStart w:id="50" w:name="_Toc480816641"/>
      <w:bookmarkEnd w:id="47"/>
      <w:r w:rsidRPr="00BA0057">
        <w:lastRenderedPageBreak/>
        <w:t>G4: FOSS</w:t>
      </w:r>
      <w:r w:rsidRPr="00BA0057">
        <w:t>コンテンツ</w:t>
      </w:r>
      <w:r w:rsidRPr="00BA0057">
        <w:t xml:space="preserve"> </w:t>
      </w:r>
      <w:r w:rsidRPr="00BA0057">
        <w:t>ドキュメントとコンプライアンス関連資料の頒布</w:t>
      </w:r>
      <w:bookmarkEnd w:id="48"/>
      <w:bookmarkEnd w:id="49"/>
      <w:bookmarkEnd w:id="50"/>
    </w:p>
    <w:p w14:paraId="3962A45F" w14:textId="33928BBA" w:rsidR="00BA0057" w:rsidRPr="00BA0057" w:rsidRDefault="00BA0057" w:rsidP="005B712B">
      <w:pPr>
        <w:numPr>
          <w:ilvl w:val="1"/>
          <w:numId w:val="11"/>
        </w:numPr>
        <w:tabs>
          <w:tab w:val="left" w:pos="1281"/>
        </w:tabs>
        <w:spacing w:beforeLines="100" w:before="240"/>
        <w:ind w:rightChars="100" w:right="210"/>
        <w:outlineLvl w:val="2"/>
        <w:rPr>
          <w:rFonts w:ascii="Calibri" w:eastAsia="Calibri" w:hAnsi="Calibri" w:cs="Calibri"/>
          <w:b/>
          <w:bCs/>
          <w:kern w:val="0"/>
          <w:sz w:val="22"/>
          <w:szCs w:val="22"/>
        </w:rPr>
      </w:pPr>
      <w:r w:rsidRPr="00BA0057">
        <w:rPr>
          <w:rFonts w:ascii="Calibri" w:eastAsia="ＭＳ ゴシック" w:hAnsi="Calibri" w:cs="Calibri"/>
          <w:b/>
          <w:bCs/>
          <w:kern w:val="0"/>
          <w:sz w:val="22"/>
          <w:szCs w:val="22"/>
        </w:rPr>
        <w:t>供給ソフトウェアの各リリースに対し、</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のマネジメント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w:t>
      </w:r>
      <w:r w:rsidR="00556337">
        <w:rPr>
          <w:rFonts w:ascii="Calibri" w:eastAsia="ＭＳ ゴシック" w:hAnsi="Calibri" w:cs="Calibri" w:hint="eastAsia"/>
          <w:b/>
          <w:bCs/>
          <w:kern w:val="0"/>
          <w:sz w:val="22"/>
          <w:szCs w:val="22"/>
        </w:rPr>
        <w:t>の</w:t>
      </w:r>
      <w:r w:rsidRPr="00BA0057">
        <w:rPr>
          <w:rFonts w:ascii="Calibri" w:eastAsia="ＭＳ ゴシック" w:hAnsi="Calibri" w:cs="Calibri"/>
          <w:b/>
          <w:bCs/>
          <w:kern w:val="0"/>
          <w:sz w:val="22"/>
          <w:szCs w:val="22"/>
        </w:rPr>
        <w:t>生成物一式が用意されていること。この生成物一式は</w:t>
      </w:r>
      <w:commentRangeStart w:id="51"/>
      <w:r w:rsidR="005B712B">
        <w:rPr>
          <w:rFonts w:ascii="Calibri" w:eastAsia="ＭＳ ゴシック" w:hAnsi="Calibri" w:cs="Calibri" w:hint="eastAsia"/>
          <w:b/>
          <w:bCs/>
          <w:kern w:val="0"/>
          <w:sz w:val="22"/>
          <w:szCs w:val="22"/>
        </w:rPr>
        <w:t>「</w:t>
      </w:r>
      <w:r w:rsidRPr="00BA0057">
        <w:rPr>
          <w:rFonts w:ascii="Calibri" w:eastAsia="ＭＳ ゴシック" w:hAnsi="Calibri" w:cs="Calibri"/>
          <w:b/>
          <w:bCs/>
          <w:kern w:val="0"/>
          <w:sz w:val="22"/>
          <w:szCs w:val="22"/>
        </w:rPr>
        <w:t>コンプライアンス関連資料</w:t>
      </w:r>
      <w:r w:rsidR="005B712B">
        <w:rPr>
          <w:rFonts w:ascii="Calibri" w:eastAsia="ＭＳ ゴシック" w:hAnsi="Calibri" w:cs="Calibri" w:hint="eastAsia"/>
          <w:b/>
          <w:bCs/>
          <w:kern w:val="0"/>
          <w:sz w:val="22"/>
          <w:szCs w:val="22"/>
        </w:rPr>
        <w:t>」</w:t>
      </w:r>
      <w:commentRangeEnd w:id="51"/>
      <w:r w:rsidR="005B712B">
        <w:rPr>
          <w:rStyle w:val="af2"/>
        </w:rPr>
        <w:commentReference w:id="51"/>
      </w:r>
      <w:r w:rsidRPr="00BA0057">
        <w:rPr>
          <w:rFonts w:ascii="Calibri" w:eastAsia="ＭＳ ゴシック" w:hAnsi="Calibri" w:cs="Calibri"/>
          <w:b/>
          <w:bCs/>
          <w:kern w:val="0"/>
          <w:sz w:val="22"/>
          <w:szCs w:val="22"/>
        </w:rPr>
        <w:t>として</w:t>
      </w:r>
      <w:r w:rsidR="00556337">
        <w:rPr>
          <w:rFonts w:ascii="Calibri" w:eastAsia="ＭＳ ゴシック" w:hAnsi="Calibri" w:cs="Calibri" w:hint="eastAsia"/>
          <w:b/>
          <w:bCs/>
          <w:kern w:val="0"/>
          <w:sz w:val="22"/>
          <w:szCs w:val="22"/>
        </w:rPr>
        <w:t>言及され、</w:t>
      </w:r>
      <w:r w:rsidRPr="00BA0057">
        <w:rPr>
          <w:rFonts w:ascii="Calibri" w:eastAsia="ＭＳ ゴシック" w:hAnsi="Calibri" w:cs="Calibri"/>
          <w:b/>
          <w:bCs/>
          <w:kern w:val="0"/>
          <w:sz w:val="22"/>
          <w:szCs w:val="22"/>
        </w:rPr>
        <w:t>次の</w:t>
      </w:r>
      <w:r w:rsidR="00CD24E7">
        <w:rPr>
          <w:rFonts w:ascii="Calibri" w:eastAsia="ＭＳ ゴシック" w:hAnsi="Calibri" w:cs="Calibri" w:hint="eastAsia"/>
          <w:b/>
          <w:bCs/>
          <w:kern w:val="0"/>
          <w:sz w:val="22"/>
          <w:szCs w:val="22"/>
        </w:rPr>
        <w:t>1</w:t>
      </w:r>
      <w:r w:rsidRPr="00BA0057">
        <w:rPr>
          <w:rFonts w:ascii="Calibri" w:eastAsia="ＭＳ ゴシック" w:hAnsi="Calibri" w:cs="Calibri"/>
          <w:b/>
          <w:bCs/>
          <w:kern w:val="0"/>
          <w:sz w:val="22"/>
          <w:szCs w:val="22"/>
        </w:rPr>
        <w:t>つ、もしくは複数のもの</w:t>
      </w:r>
      <w:r w:rsidR="00556337" w:rsidRPr="00CD24E7">
        <w:rPr>
          <w:rFonts w:ascii="Calibri" w:eastAsia="ＭＳ ゴシック" w:hAnsi="Calibri" w:cs="Calibri" w:hint="eastAsia"/>
          <w:b/>
          <w:bCs/>
          <w:kern w:val="0"/>
          <w:sz w:val="22"/>
          <w:szCs w:val="22"/>
        </w:rPr>
        <w:t>を含む</w:t>
      </w:r>
      <w:r w:rsidRPr="00BA0057">
        <w:rPr>
          <w:rFonts w:ascii="Calibri" w:eastAsia="ＭＳ ゴシック" w:hAnsi="Calibri" w:cs="Calibri"/>
          <w:b/>
          <w:bCs/>
          <w:kern w:val="0"/>
          <w:sz w:val="22"/>
          <w:szCs w:val="22"/>
        </w:rPr>
        <w:t>（ただし、この限りではない）</w:t>
      </w:r>
      <w:r w:rsidR="002A25E6">
        <w:rPr>
          <w:rFonts w:ascii="Calibri" w:eastAsia="ＭＳ ゴシック" w:hAnsi="Calibri" w:cs="Calibri" w:hint="eastAsia"/>
          <w:b/>
          <w:bCs/>
          <w:kern w:val="0"/>
          <w:sz w:val="22"/>
          <w:szCs w:val="22"/>
        </w:rPr>
        <w:t>。</w:t>
      </w:r>
      <w:r w:rsidRPr="00BA0057">
        <w:rPr>
          <w:rFonts w:ascii="Calibri" w:eastAsia="ＭＳ ゴシック" w:hAnsi="Calibri" w:cs="Calibri"/>
          <w:b/>
          <w:bCs/>
          <w:kern w:val="0"/>
          <w:sz w:val="22"/>
          <w:szCs w:val="22"/>
        </w:rPr>
        <w:t>ソースコード、帰属告知（</w:t>
      </w:r>
      <w:r w:rsidRPr="00BA0057">
        <w:rPr>
          <w:rFonts w:ascii="Calibri" w:eastAsia="ＭＳ ゴシック" w:hAnsi="Calibri" w:cs="Calibri"/>
          <w:b/>
          <w:bCs/>
          <w:kern w:val="0"/>
          <w:sz w:val="22"/>
          <w:szCs w:val="22"/>
        </w:rPr>
        <w:t>Attribution notice</w:t>
      </w:r>
      <w:r w:rsidRPr="00BA0057">
        <w:rPr>
          <w:rFonts w:ascii="Calibri" w:eastAsia="ＭＳ ゴシック" w:hAnsi="Calibri" w:cs="Calibri"/>
          <w:b/>
          <w:bCs/>
          <w:kern w:val="0"/>
          <w:sz w:val="22"/>
          <w:szCs w:val="22"/>
        </w:rPr>
        <w:t>）、著作権表示（</w:t>
      </w:r>
      <w:r w:rsidRPr="00BA0057">
        <w:rPr>
          <w:rFonts w:ascii="Calibri" w:eastAsia="ＭＳ ゴシック" w:hAnsi="Calibri" w:cs="Calibri"/>
          <w:b/>
          <w:bCs/>
          <w:kern w:val="0"/>
          <w:sz w:val="22"/>
          <w:szCs w:val="22"/>
        </w:rPr>
        <w:t>Copyright notice</w:t>
      </w:r>
      <w:r w:rsidRPr="00BA0057">
        <w:rPr>
          <w:rFonts w:ascii="Calibri" w:eastAsia="ＭＳ ゴシック" w:hAnsi="Calibri" w:cs="Calibri"/>
          <w:b/>
          <w:bCs/>
          <w:kern w:val="0"/>
          <w:sz w:val="22"/>
          <w:szCs w:val="22"/>
        </w:rPr>
        <w:t>）、ライセンスの写し、改変告知（</w:t>
      </w:r>
      <w:r w:rsidRPr="00BA0057">
        <w:rPr>
          <w:rFonts w:ascii="Calibri" w:eastAsia="ＭＳ ゴシック" w:hAnsi="Calibri" w:cs="Calibri"/>
          <w:b/>
          <w:bCs/>
          <w:kern w:val="0"/>
          <w:sz w:val="22"/>
          <w:szCs w:val="22"/>
        </w:rPr>
        <w:t>Modification notification</w:t>
      </w:r>
      <w:r w:rsidRPr="00BA0057">
        <w:rPr>
          <w:rFonts w:ascii="Calibri" w:eastAsia="ＭＳ ゴシック" w:hAnsi="Calibri" w:cs="Calibri"/>
          <w:b/>
          <w:bCs/>
          <w:kern w:val="0"/>
          <w:sz w:val="22"/>
          <w:szCs w:val="22"/>
        </w:rPr>
        <w:t>）、書面による申し出（</w:t>
      </w:r>
      <w:r w:rsidRPr="00BA0057">
        <w:rPr>
          <w:rFonts w:ascii="Calibri" w:eastAsia="ＭＳ ゴシック" w:hAnsi="Calibri" w:cs="Calibri"/>
          <w:b/>
          <w:bCs/>
          <w:kern w:val="0"/>
          <w:sz w:val="22"/>
          <w:szCs w:val="22"/>
        </w:rPr>
        <w:t>Written offer</w:t>
      </w:r>
      <w:r w:rsidRPr="00BA0057">
        <w:rPr>
          <w:rFonts w:ascii="Calibri" w:eastAsia="ＭＳ ゴシック" w:hAnsi="Calibri" w:cs="Calibri"/>
          <w:b/>
          <w:bCs/>
          <w:kern w:val="0"/>
          <w:sz w:val="22"/>
          <w:szCs w:val="22"/>
        </w:rPr>
        <w:t>）</w:t>
      </w:r>
      <w:r w:rsidR="004C23F7" w:rsidRPr="00BA0057">
        <w:rPr>
          <w:rFonts w:ascii="Calibri" w:eastAsia="ＭＳ ゴシック" w:hAnsi="Calibri" w:cs="Calibri"/>
          <w:b/>
          <w:bCs/>
          <w:kern w:val="0"/>
          <w:sz w:val="22"/>
          <w:szCs w:val="22"/>
          <w:vertAlign w:val="superscript"/>
        </w:rPr>
        <w:footnoteReference w:id="4"/>
      </w:r>
      <w:r w:rsidRPr="00BA0057">
        <w:rPr>
          <w:rFonts w:ascii="Calibri" w:eastAsia="ＭＳ ゴシック" w:hAnsi="Calibri" w:cs="Calibri"/>
          <w:b/>
          <w:bCs/>
          <w:kern w:val="0"/>
          <w:sz w:val="22"/>
          <w:szCs w:val="22"/>
        </w:rPr>
        <w:t>、</w:t>
      </w:r>
      <w:r w:rsidRPr="00BA0057">
        <w:rPr>
          <w:rFonts w:ascii="Calibri" w:eastAsia="ＭＳ ゴシック" w:hAnsi="Calibri" w:cs="Calibri"/>
          <w:b/>
          <w:bCs/>
          <w:kern w:val="0"/>
          <w:sz w:val="22"/>
          <w:szCs w:val="22"/>
        </w:rPr>
        <w:t>SPDX</w:t>
      </w:r>
      <w:r w:rsidRPr="00BA0057">
        <w:rPr>
          <w:rFonts w:ascii="Calibri" w:eastAsia="ＭＳ ゴシック" w:hAnsi="Calibri" w:cs="Calibri"/>
          <w:b/>
          <w:bCs/>
          <w:kern w:val="0"/>
          <w:sz w:val="22"/>
          <w:szCs w:val="22"/>
        </w:rPr>
        <w:t>ドキュメントなど</w:t>
      </w:r>
      <w:r w:rsidR="002A25E6">
        <w:rPr>
          <w:rFonts w:ascii="Calibri" w:eastAsia="ＭＳ ゴシック" w:hAnsi="Calibri" w:cs="Calibri" w:hint="eastAsia"/>
          <w:b/>
          <w:bCs/>
          <w:kern w:val="0"/>
          <w:sz w:val="22"/>
          <w:szCs w:val="22"/>
        </w:rPr>
        <w:t>。</w:t>
      </w:r>
    </w:p>
    <w:p w14:paraId="18489274"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14:paraId="332719A0" w14:textId="77777777"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コンプライアンス関連資料が用意され、それらが確認ライセンスの要求するとおりに供給ソフトウェアのリリースと併せ頒布されることを確かにする手続きが文書化されている。</w:t>
      </w:r>
    </w:p>
    <w:p w14:paraId="7E0ECC6A" w14:textId="77777777" w:rsidR="007E5EFF" w:rsidRPr="00BA0057" w:rsidRDefault="007E5EFF" w:rsidP="007E5EF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る。</w:t>
      </w:r>
    </w:p>
    <w:p w14:paraId="18C4EEA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5605398A" w14:textId="11DE9990"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供給ソフトウェアを統制する確認ライセンスの要求に基づいてコンプライアンス関連資料が、その他</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レビュープロセスで生成されたレポートと併せ供給ソフトウェアに</w:t>
      </w:r>
      <w:r w:rsidR="00556337" w:rsidRPr="00BA0057">
        <w:rPr>
          <w:rFonts w:ascii="Calibri" w:eastAsia="ＭＳ ゴシック" w:hAnsi="Calibri" w:cs="Calibri"/>
          <w:kern w:val="0"/>
          <w:sz w:val="22"/>
          <w:szCs w:val="22"/>
        </w:rPr>
        <w:t>完備</w:t>
      </w:r>
      <w:r w:rsidRPr="00BA0057">
        <w:rPr>
          <w:rFonts w:ascii="Calibri" w:eastAsia="ＭＳ ゴシック" w:hAnsi="Calibri" w:cs="Calibri"/>
          <w:kern w:val="0"/>
          <w:sz w:val="22"/>
          <w:szCs w:val="22"/>
        </w:rPr>
        <w:t>されることを確かなものに</w:t>
      </w:r>
      <w:commentRangeStart w:id="52"/>
      <w:r w:rsidRPr="00BA0057">
        <w:rPr>
          <w:rFonts w:ascii="Calibri" w:eastAsia="ＭＳ ゴシック" w:hAnsi="Calibri" w:cs="Calibri"/>
          <w:kern w:val="0"/>
          <w:sz w:val="22"/>
          <w:szCs w:val="22"/>
        </w:rPr>
        <w:t>します</w:t>
      </w:r>
      <w:commentRangeEnd w:id="52"/>
      <w:r w:rsidR="005B712B">
        <w:rPr>
          <w:rStyle w:val="af2"/>
        </w:rPr>
        <w:commentReference w:id="52"/>
      </w:r>
      <w:r w:rsidRPr="00BA0057">
        <w:rPr>
          <w:rFonts w:ascii="Calibri" w:eastAsia="ＭＳ ゴシック" w:hAnsi="Calibri" w:cs="Calibri"/>
          <w:kern w:val="0"/>
          <w:sz w:val="22"/>
          <w:szCs w:val="22"/>
        </w:rPr>
        <w:t>。</w:t>
      </w:r>
    </w:p>
    <w:p w14:paraId="217D430B" w14:textId="77777777" w:rsidR="00BA0057" w:rsidRPr="00BA0057" w:rsidRDefault="00BA0057" w:rsidP="00BA0057">
      <w:pPr>
        <w:ind w:left="1280" w:right="702"/>
        <w:rPr>
          <w:rFonts w:ascii="Arial" w:eastAsia="ＭＳ Ｐゴシック" w:hAnsi="Arial" w:cs="Calibri"/>
          <w:kern w:val="0"/>
          <w:sz w:val="22"/>
          <w:szCs w:val="22"/>
        </w:rPr>
      </w:pPr>
    </w:p>
    <w:p w14:paraId="5D81C3A7"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191" w:bottom="1021" w:left="1134" w:header="567" w:footer="1417" w:gutter="0"/>
          <w:cols w:space="720"/>
          <w:docGrid w:linePitch="299"/>
        </w:sectPr>
      </w:pPr>
    </w:p>
    <w:p w14:paraId="563BC285" w14:textId="6A807C31" w:rsidR="00BA0057" w:rsidRPr="00552CC0" w:rsidRDefault="00BA0057" w:rsidP="00934EB1">
      <w:pPr>
        <w:pStyle w:val="20"/>
      </w:pPr>
      <w:bookmarkStart w:id="53" w:name="_bookmark7"/>
      <w:bookmarkStart w:id="54" w:name="_Toc480816642"/>
      <w:bookmarkStart w:id="55" w:name="_Toc483131401"/>
      <w:bookmarkStart w:id="56" w:name="_Toc483132253"/>
      <w:bookmarkEnd w:id="53"/>
      <w:r w:rsidRPr="00BA0057">
        <w:rPr>
          <w:rFonts w:eastAsia="Calibri" w:hAnsi="Calibri"/>
        </w:rPr>
        <w:lastRenderedPageBreak/>
        <w:t>G5: FOSS</w:t>
      </w:r>
      <w:r w:rsidRPr="00552CC0">
        <w:t>コミュニティへの（積極的な）関わり方の理解</w:t>
      </w:r>
      <w:bookmarkEnd w:id="54"/>
      <w:bookmarkEnd w:id="55"/>
      <w:bookmarkEnd w:id="56"/>
    </w:p>
    <w:p w14:paraId="4DA254E3" w14:textId="12C1849C"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commentRangeStart w:id="57"/>
      <w:r w:rsidR="005B712B">
        <w:rPr>
          <w:rFonts w:ascii="Calibri" w:eastAsia="ＭＳ ゴシック" w:hAnsi="Calibri" w:cs="Calibri" w:hint="eastAsia"/>
          <w:b/>
          <w:bCs/>
          <w:kern w:val="0"/>
          <w:sz w:val="22"/>
          <w:szCs w:val="22"/>
        </w:rPr>
        <w:t>周知</w:t>
      </w:r>
      <w:commentRangeEnd w:id="57"/>
      <w:r w:rsidR="005B712B">
        <w:rPr>
          <w:rStyle w:val="af2"/>
        </w:rPr>
        <w:commentReference w:id="57"/>
      </w:r>
      <w:r w:rsidRPr="00BA0057">
        <w:rPr>
          <w:rFonts w:ascii="Calibri" w:eastAsia="ＭＳ ゴシック" w:hAnsi="Calibri" w:cs="Calibri"/>
          <w:b/>
          <w:bCs/>
          <w:kern w:val="0"/>
          <w:sz w:val="22"/>
          <w:szCs w:val="22"/>
        </w:rPr>
        <w:t>されていなければならない。</w:t>
      </w:r>
    </w:p>
    <w:p w14:paraId="679F69D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14:paraId="69AD6EF2" w14:textId="77777777"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ポリシーが文書化されている。</w:t>
      </w:r>
    </w:p>
    <w:p w14:paraId="3D861913" w14:textId="77777777" w:rsidR="001529AB" w:rsidRPr="00BA0057" w:rsidRDefault="001529AB" w:rsidP="001529AB">
      <w:pPr>
        <w:numPr>
          <w:ilvl w:val="0"/>
          <w:numId w:val="19"/>
        </w:numPr>
        <w:tabs>
          <w:tab w:val="left" w:pos="1641"/>
        </w:tabs>
        <w:ind w:left="1984" w:hanging="680"/>
        <w:rPr>
          <w:rFonts w:ascii="Calibri" w:eastAsia="ＭＳ ゴシック" w:hAnsi="Calibri" w:cs="Calibri"/>
          <w:kern w:val="0"/>
          <w:sz w:val="22"/>
          <w:szCs w:val="22"/>
        </w:rPr>
      </w:pPr>
      <w:r w:rsidRPr="00627386">
        <w:rPr>
          <w:rFonts w:ascii="Calibri" w:eastAsia="ＭＳ ゴシック" w:hAnsi="Calibri" w:cs="Calibri"/>
          <w:kern w:val="0"/>
          <w:sz w:val="22"/>
          <w:szCs w:val="22"/>
        </w:rPr>
        <w:t>FOSS</w:t>
      </w:r>
      <w:r w:rsidRPr="00627386">
        <w:rPr>
          <w:rFonts w:ascii="Calibri" w:eastAsia="ＭＳ ゴシック" w:hAnsi="Calibri" w:cs="Calibri"/>
          <w:kern w:val="0"/>
          <w:sz w:val="22"/>
          <w:szCs w:val="22"/>
        </w:rPr>
        <w:t>コントリビューション</w:t>
      </w:r>
      <w:r w:rsidRPr="00627386">
        <w:rPr>
          <w:rFonts w:ascii="Calibri" w:eastAsia="ＭＳ ゴシック" w:hAnsi="Calibri" w:cs="Calibri"/>
          <w:kern w:val="0"/>
          <w:sz w:val="22"/>
          <w:szCs w:val="22"/>
        </w:rPr>
        <w:t xml:space="preserve"> </w:t>
      </w:r>
      <w:r w:rsidRPr="00627386">
        <w:rPr>
          <w:rFonts w:ascii="Calibri" w:eastAsia="ＭＳ ゴシック" w:hAnsi="Calibri" w:cs="Calibri"/>
          <w:kern w:val="0"/>
          <w:sz w:val="22"/>
          <w:szCs w:val="22"/>
        </w:rPr>
        <w:t>ポリシーの存在を（トレーニングや社内</w:t>
      </w:r>
      <w:r w:rsidRPr="00627386">
        <w:rPr>
          <w:rFonts w:ascii="Calibri" w:eastAsia="ＭＳ ゴシック" w:hAnsi="Calibri" w:cs="Calibri"/>
          <w:kern w:val="0"/>
          <w:sz w:val="22"/>
          <w:szCs w:val="22"/>
        </w:rPr>
        <w:t>Wiki</w:t>
      </w:r>
      <w:r w:rsidRPr="00627386">
        <w:rPr>
          <w:rFonts w:ascii="Calibri" w:eastAsia="ＭＳ ゴシック" w:hAnsi="Calibri" w:cs="Calibri"/>
          <w:kern w:val="0"/>
          <w:sz w:val="22"/>
          <w:szCs w:val="22"/>
        </w:rPr>
        <w:t>、その他実践的なコミュニケーションを通じて）すべてのソフトウェア</w:t>
      </w:r>
      <w:r w:rsidRPr="00627386">
        <w:rPr>
          <w:rFonts w:ascii="Calibri" w:eastAsia="ＭＳ ゴシック" w:hAnsi="Calibri" w:cs="Calibri"/>
          <w:kern w:val="0"/>
          <w:sz w:val="22"/>
          <w:szCs w:val="22"/>
        </w:rPr>
        <w:t xml:space="preserve"> </w:t>
      </w:r>
      <w:r w:rsidRPr="00627386">
        <w:rPr>
          <w:rFonts w:ascii="Calibri" w:eastAsia="ＭＳ ゴシック" w:hAnsi="Calibri" w:cs="Calibri"/>
          <w:kern w:val="0"/>
          <w:sz w:val="22"/>
          <w:szCs w:val="22"/>
        </w:rPr>
        <w:t>スタッフに認知させる手続きが文書化されている。</w:t>
      </w:r>
    </w:p>
    <w:p w14:paraId="5C7CBB9A"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3835EAA6" w14:textId="6822991C"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ポリシーは、組織全体の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ポリシーの一部として策定することも、独立したポリシーとして策定することも可能です。コントリビューションがまったく許容されていない状況の場合は、その立場を明確に示すポリシー</w:t>
      </w:r>
      <w:commentRangeStart w:id="58"/>
      <w:r w:rsidR="005B712B">
        <w:rPr>
          <w:rFonts w:ascii="Calibri" w:eastAsia="ＭＳ ゴシック" w:hAnsi="Calibri" w:cs="Calibri" w:hint="eastAsia"/>
          <w:kern w:val="0"/>
          <w:sz w:val="22"/>
          <w:szCs w:val="22"/>
        </w:rPr>
        <w:t>の存在が必要です</w:t>
      </w:r>
      <w:commentRangeEnd w:id="58"/>
      <w:r w:rsidR="005B712B">
        <w:rPr>
          <w:rStyle w:val="af2"/>
        </w:rPr>
        <w:commentReference w:id="58"/>
      </w:r>
      <w:r w:rsidRPr="00BA0057">
        <w:rPr>
          <w:rFonts w:ascii="Calibri" w:eastAsia="ＭＳ ゴシック" w:hAnsi="Calibri" w:cs="Calibri"/>
          <w:kern w:val="0"/>
          <w:sz w:val="22"/>
          <w:szCs w:val="22"/>
        </w:rPr>
        <w:t>。</w:t>
      </w:r>
    </w:p>
    <w:p w14:paraId="0777A4C5" w14:textId="77777777" w:rsidR="00BA0057" w:rsidRPr="002D5CBE" w:rsidRDefault="00BA0057" w:rsidP="009C01D6">
      <w:pPr>
        <w:numPr>
          <w:ilvl w:val="1"/>
          <w:numId w:val="2"/>
        </w:numPr>
        <w:tabs>
          <w:tab w:val="left" w:pos="1281"/>
        </w:tabs>
        <w:spacing w:beforeLines="100" w:before="240"/>
        <w:ind w:right="510"/>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FOSS</w:t>
      </w:r>
      <w:r w:rsidRPr="002D5CBE">
        <w:rPr>
          <w:rFonts w:ascii="Calibri" w:eastAsia="ＭＳ ゴシック" w:hAnsi="Calibri" w:cs="Calibri"/>
          <w:b/>
          <w:bCs/>
          <w:kern w:val="0"/>
          <w:sz w:val="22"/>
          <w:szCs w:val="22"/>
        </w:rPr>
        <w:t>プロジェクトへのコントリビューションを組織が許容する場合、</w:t>
      </w:r>
      <w:r w:rsidRPr="002D5CBE">
        <w:rPr>
          <w:rFonts w:ascii="Calibri" w:eastAsia="ＭＳ ゴシック" w:hAnsi="Calibri" w:cs="Calibri"/>
          <w:b/>
          <w:bCs/>
          <w:kern w:val="0"/>
          <w:sz w:val="22"/>
          <w:szCs w:val="22"/>
        </w:rPr>
        <w:t>5.1</w:t>
      </w:r>
      <w:r w:rsidRPr="002D5CBE">
        <w:rPr>
          <w:rFonts w:ascii="Calibri" w:eastAsia="ＭＳ ゴシック" w:hAnsi="Calibri" w:cs="Calibri"/>
          <w:b/>
          <w:bCs/>
          <w:kern w:val="0"/>
          <w:sz w:val="22"/>
          <w:szCs w:val="22"/>
        </w:rPr>
        <w:t>節に挙げたコントリビューション</w:t>
      </w:r>
      <w:r w:rsidRPr="002D5CBE">
        <w:rPr>
          <w:rFonts w:ascii="Calibri" w:eastAsia="ＭＳ ゴシック" w:hAnsi="Calibri" w:cs="Calibri"/>
          <w:b/>
          <w:bCs/>
          <w:kern w:val="0"/>
          <w:sz w:val="22"/>
          <w:szCs w:val="22"/>
        </w:rPr>
        <w:t xml:space="preserve"> </w:t>
      </w:r>
      <w:r w:rsidRPr="002D5CBE">
        <w:rPr>
          <w:rFonts w:ascii="Calibri" w:eastAsia="ＭＳ ゴシック" w:hAnsi="Calibri" w:cs="Calibri"/>
          <w:b/>
          <w:bCs/>
          <w:kern w:val="0"/>
          <w:sz w:val="22"/>
          <w:szCs w:val="22"/>
        </w:rPr>
        <w:t>ポリシーを実践するプロセスが整備されていること。</w:t>
      </w:r>
    </w:p>
    <w:p w14:paraId="13F8D177"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14:paraId="4B88890A" w14:textId="77777777"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ポリシーがコントリビューションを許容するものである場合、</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コントリビューションを統制する手続きが文書化されている。</w:t>
      </w:r>
    </w:p>
    <w:p w14:paraId="4FFE110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60E150C7" w14:textId="4148CE0D"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組織が公的に</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r w:rsidR="0014304E">
        <w:rPr>
          <w:rFonts w:ascii="Calibri" w:eastAsia="ＭＳ ゴシック" w:hAnsi="Calibri" w:cs="Calibri" w:hint="eastAsia"/>
          <w:kern w:val="0"/>
          <w:sz w:val="22"/>
          <w:szCs w:val="22"/>
        </w:rPr>
        <w:t>まったく</w:t>
      </w:r>
      <w:r w:rsidRPr="00BA0057">
        <w:rPr>
          <w:rFonts w:ascii="Calibri" w:eastAsia="ＭＳ ゴシック" w:hAnsi="Calibri" w:cs="Calibri"/>
          <w:kern w:val="0"/>
          <w:sz w:val="22"/>
          <w:szCs w:val="22"/>
        </w:rPr>
        <w:t>許容され</w:t>
      </w:r>
      <w:r w:rsidR="0014304E">
        <w:rPr>
          <w:rFonts w:ascii="Calibri" w:eastAsia="ＭＳ ゴシック" w:hAnsi="Calibri" w:cs="Calibri" w:hint="eastAsia"/>
          <w:kern w:val="0"/>
          <w:sz w:val="22"/>
          <w:szCs w:val="22"/>
        </w:rPr>
        <w:t>ていない場合においても、</w:t>
      </w:r>
      <w:commentRangeStart w:id="59"/>
      <w:r w:rsidR="0014304E">
        <w:rPr>
          <w:rFonts w:ascii="Calibri" w:eastAsia="ＭＳ ゴシック" w:hAnsi="Calibri" w:cs="Calibri" w:hint="eastAsia"/>
          <w:kern w:val="0"/>
          <w:sz w:val="22"/>
          <w:szCs w:val="22"/>
        </w:rPr>
        <w:t>ポリシーは存在した方がよいでしょう。</w:t>
      </w:r>
      <w:commentRangeEnd w:id="59"/>
      <w:r w:rsidR="0014304E">
        <w:rPr>
          <w:rStyle w:val="af2"/>
        </w:rPr>
        <w:commentReference w:id="59"/>
      </w:r>
      <w:r w:rsidRPr="00BA0057">
        <w:rPr>
          <w:rFonts w:ascii="Calibri" w:eastAsia="ＭＳ ゴシック" w:hAnsi="Calibri" w:cs="Calibri"/>
          <w:kern w:val="0"/>
          <w:sz w:val="22"/>
          <w:szCs w:val="22"/>
        </w:rPr>
        <w:t>そのような状況においては</w:t>
      </w:r>
      <w:r w:rsidR="00AA2E96">
        <w:rPr>
          <w:rFonts w:ascii="Calibri" w:eastAsia="ＭＳ ゴシック" w:hAnsi="Calibri" w:cs="Calibri" w:hint="eastAsia"/>
          <w:kern w:val="0"/>
          <w:sz w:val="22"/>
          <w:szCs w:val="22"/>
        </w:rPr>
        <w:t>手続き</w:t>
      </w:r>
      <w:r w:rsidRPr="00BA0057">
        <w:rPr>
          <w:rFonts w:ascii="Calibri" w:eastAsia="ＭＳ ゴシック" w:hAnsi="Calibri" w:cs="Calibri"/>
          <w:kern w:val="0"/>
          <w:sz w:val="22"/>
          <w:szCs w:val="22"/>
        </w:rPr>
        <w:t>が存在しないと理解され</w:t>
      </w:r>
      <w:r w:rsidR="00AA2E96">
        <w:rPr>
          <w:rFonts w:ascii="Calibri" w:eastAsia="ＭＳ ゴシック" w:hAnsi="Calibri" w:cs="Calibri" w:hint="eastAsia"/>
          <w:kern w:val="0"/>
          <w:sz w:val="22"/>
          <w:szCs w:val="22"/>
        </w:rPr>
        <w:t>ますが</w:t>
      </w:r>
      <w:r w:rsidRPr="00BA0057">
        <w:rPr>
          <w:rFonts w:ascii="Calibri" w:eastAsia="ＭＳ ゴシック" w:hAnsi="Calibri" w:cs="Calibri"/>
          <w:kern w:val="0"/>
          <w:sz w:val="22"/>
          <w:szCs w:val="22"/>
        </w:rPr>
        <w:t>、本要件</w:t>
      </w:r>
      <w:r w:rsidR="007D6D9F">
        <w:rPr>
          <w:rFonts w:ascii="Calibri" w:eastAsia="ＭＳ ゴシック" w:hAnsi="Calibri" w:cs="Calibri" w:hint="eastAsia"/>
          <w:kern w:val="0"/>
          <w:sz w:val="22"/>
          <w:szCs w:val="22"/>
        </w:rPr>
        <w:t>は</w:t>
      </w:r>
      <w:r w:rsidRPr="00BA0057">
        <w:rPr>
          <w:rFonts w:ascii="Calibri" w:eastAsia="ＭＳ ゴシック" w:hAnsi="Calibri" w:cs="Calibri"/>
          <w:kern w:val="0"/>
          <w:sz w:val="22"/>
          <w:szCs w:val="22"/>
        </w:rPr>
        <w:t>満たされたことになります。</w:t>
      </w:r>
    </w:p>
    <w:p w14:paraId="3EE4C473" w14:textId="77777777" w:rsidR="00BA0057" w:rsidRPr="00BA0057" w:rsidRDefault="00BA0057" w:rsidP="00BA0057">
      <w:pPr>
        <w:rPr>
          <w:rFonts w:ascii="Arial" w:eastAsia="ＭＳ Ｐゴシック" w:hAnsi="Arial" w:cs="Calibri"/>
          <w:kern w:val="0"/>
          <w:sz w:val="22"/>
          <w:szCs w:val="22"/>
        </w:rPr>
      </w:pPr>
    </w:p>
    <w:p w14:paraId="695147AB"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191" w:bottom="1021" w:left="1134" w:header="567" w:footer="1417" w:gutter="0"/>
          <w:cols w:space="720"/>
          <w:docGrid w:linePitch="299"/>
        </w:sectPr>
      </w:pPr>
    </w:p>
    <w:p w14:paraId="6E37476E" w14:textId="77777777" w:rsidR="00BA0057" w:rsidRPr="00BA0057" w:rsidRDefault="00BA0057" w:rsidP="00934EB1">
      <w:pPr>
        <w:pStyle w:val="20"/>
      </w:pPr>
      <w:bookmarkStart w:id="60" w:name="_bookmark8"/>
      <w:bookmarkStart w:id="61" w:name="_Toc480816643"/>
      <w:bookmarkStart w:id="62" w:name="_Toc483131402"/>
      <w:bookmarkStart w:id="63" w:name="_Toc483132254"/>
      <w:bookmarkEnd w:id="60"/>
      <w:r w:rsidRPr="00BA0057">
        <w:rPr>
          <w:lang w:eastAsia="en-US"/>
        </w:rPr>
        <w:lastRenderedPageBreak/>
        <w:t xml:space="preserve">G6: </w:t>
      </w:r>
      <w:proofErr w:type="spellStart"/>
      <w:r w:rsidRPr="00BA0057">
        <w:rPr>
          <w:lang w:eastAsia="en-US"/>
        </w:rPr>
        <w:t>OpenChain</w:t>
      </w:r>
      <w:r w:rsidRPr="00BA0057">
        <w:rPr>
          <w:lang w:eastAsia="en-US"/>
        </w:rPr>
        <w:t>要件適合の認定</w:t>
      </w:r>
      <w:bookmarkEnd w:id="61"/>
      <w:bookmarkEnd w:id="62"/>
      <w:bookmarkEnd w:id="63"/>
      <w:proofErr w:type="spellEnd"/>
    </w:p>
    <w:p w14:paraId="59BC3EC5" w14:textId="77777777"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組織が</w:t>
      </w:r>
      <w:proofErr w:type="spellStart"/>
      <w:r w:rsidRPr="00BA0057">
        <w:rPr>
          <w:rFonts w:ascii="Calibri" w:eastAsia="ＭＳ ゴシック" w:hAnsi="Calibri" w:cs="Calibri"/>
          <w:b/>
          <w:bCs/>
          <w:kern w:val="0"/>
          <w:sz w:val="22"/>
          <w:szCs w:val="22"/>
        </w:rPr>
        <w:t>OpenChain</w:t>
      </w:r>
      <w:proofErr w:type="spellEnd"/>
      <w:r w:rsidRPr="00BA0057">
        <w:rPr>
          <w:rFonts w:ascii="Calibri" w:eastAsia="ＭＳ ゴシック" w:hAnsi="Calibri" w:cs="Calibri"/>
          <w:b/>
          <w:bCs/>
          <w:kern w:val="0"/>
          <w:sz w:val="22"/>
          <w:szCs w:val="22"/>
        </w:rPr>
        <w:t>に適合していると認定されるためには、本</w:t>
      </w:r>
      <w:proofErr w:type="spellStart"/>
      <w:r w:rsidRPr="00BA0057">
        <w:rPr>
          <w:rFonts w:ascii="Calibri" w:eastAsia="ＭＳ ゴシック" w:hAnsi="Calibri" w:cs="Calibri"/>
          <w:b/>
          <w:bCs/>
          <w:kern w:val="0"/>
          <w:sz w:val="22"/>
          <w:szCs w:val="22"/>
        </w:rPr>
        <w:t>OpenChain</w:t>
      </w:r>
      <w:proofErr w:type="spellEnd"/>
      <w:r w:rsidRPr="00BA0057">
        <w:rPr>
          <w:rFonts w:ascii="Calibri" w:eastAsia="ＭＳ ゴシック" w:hAnsi="Calibri" w:cs="Calibri"/>
          <w:b/>
          <w:bCs/>
          <w:kern w:val="0"/>
          <w:sz w:val="22"/>
          <w:szCs w:val="22"/>
        </w:rPr>
        <w:t>仕様書第</w:t>
      </w:r>
      <w:r w:rsidRPr="00BA0057">
        <w:rPr>
          <w:rFonts w:ascii="Calibri" w:eastAsia="ＭＳ ゴシック" w:hAnsi="Calibri" w:cs="Calibri"/>
          <w:b/>
          <w:bCs/>
          <w:kern w:val="0"/>
          <w:sz w:val="22"/>
          <w:szCs w:val="22"/>
        </w:rPr>
        <w:t>1.1</w:t>
      </w:r>
      <w:r w:rsidRPr="00BA0057">
        <w:rPr>
          <w:rFonts w:ascii="Calibri" w:eastAsia="ＭＳ ゴシック" w:hAnsi="Calibri" w:cs="Calibri"/>
          <w:b/>
          <w:bCs/>
          <w:kern w:val="0"/>
          <w:sz w:val="22"/>
          <w:szCs w:val="22"/>
        </w:rPr>
        <w:t>版に記載された基準を満たす</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プログラムを有していることを確認する必要がある。</w:t>
      </w:r>
    </w:p>
    <w:p w14:paraId="25C0F67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14:paraId="76BCFAF7" w14:textId="77777777"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その組織に本</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仕様書第</w:t>
      </w:r>
      <w:r w:rsidRPr="00BA0057">
        <w:rPr>
          <w:rFonts w:ascii="Calibri" w:eastAsia="ＭＳ ゴシック" w:hAnsi="Calibri" w:cs="Calibri"/>
          <w:kern w:val="0"/>
          <w:sz w:val="22"/>
          <w:szCs w:val="22"/>
        </w:rPr>
        <w:t>1.1</w:t>
      </w:r>
      <w:r w:rsidR="00E211CB">
        <w:rPr>
          <w:rFonts w:ascii="Calibri" w:eastAsia="ＭＳ ゴシック" w:hAnsi="Calibri" w:cs="Calibri"/>
          <w:kern w:val="0"/>
          <w:sz w:val="22"/>
          <w:szCs w:val="22"/>
        </w:rPr>
        <w:t>版の</w:t>
      </w:r>
      <w:r w:rsidR="00E211CB">
        <w:rPr>
          <w:rFonts w:ascii="Calibri" w:eastAsia="ＭＳ ゴシック" w:hAnsi="Calibri" w:cs="Calibri" w:hint="eastAsia"/>
          <w:kern w:val="0"/>
          <w:sz w:val="22"/>
          <w:szCs w:val="22"/>
        </w:rPr>
        <w:t>すべ</w:t>
      </w:r>
      <w:r w:rsidR="00AB0B2F">
        <w:rPr>
          <w:rFonts w:ascii="Calibri" w:eastAsia="ＭＳ ゴシック" w:hAnsi="Calibri" w:cs="Calibri"/>
          <w:kern w:val="0"/>
          <w:sz w:val="22"/>
          <w:szCs w:val="22"/>
        </w:rPr>
        <w:t>ての要件</w:t>
      </w:r>
      <w:r w:rsidR="00AB0B2F">
        <w:rPr>
          <w:rFonts w:ascii="Calibri" w:eastAsia="ＭＳ ゴシック" w:hAnsi="Calibri" w:cs="Calibri" w:hint="eastAsia"/>
          <w:kern w:val="0"/>
          <w:sz w:val="22"/>
          <w:szCs w:val="22"/>
        </w:rPr>
        <w:t>を満たした</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マネジメント</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プログラムが存在することを確認する。</w:t>
      </w:r>
    </w:p>
    <w:p w14:paraId="4AF4C29A"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2ADA64F0" w14:textId="77777777"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組織が</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に適合したプログラムを有してい</w:t>
      </w:r>
      <w:r w:rsidR="004C23F7">
        <w:rPr>
          <w:rFonts w:ascii="Calibri" w:eastAsia="ＭＳ ゴシック" w:hAnsi="Calibri" w:cs="Calibri"/>
          <w:kern w:val="0"/>
          <w:sz w:val="22"/>
          <w:szCs w:val="22"/>
        </w:rPr>
        <w:t>ると宣言した場合、当該プログラムが本仕様書の</w:t>
      </w:r>
      <w:r w:rsidR="004C23F7" w:rsidRPr="004C23F7">
        <w:rPr>
          <w:rFonts w:ascii="Calibri" w:eastAsia="ＭＳ ゴシック" w:hAnsi="Calibri" w:cs="Calibri"/>
          <w:kern w:val="0"/>
          <w:sz w:val="22"/>
          <w:szCs w:val="22"/>
          <w:u w:val="single"/>
        </w:rPr>
        <w:t>すべての</w:t>
      </w:r>
      <w:r w:rsidR="004C23F7">
        <w:rPr>
          <w:rFonts w:ascii="Calibri" w:eastAsia="ＭＳ ゴシック" w:hAnsi="Calibri" w:cs="Calibri"/>
          <w:kern w:val="0"/>
          <w:sz w:val="22"/>
          <w:szCs w:val="22"/>
        </w:rPr>
        <w:t>要件</w:t>
      </w:r>
      <w:r w:rsidR="00F7692A">
        <w:rPr>
          <w:rFonts w:ascii="Calibri" w:eastAsia="ＭＳ ゴシック" w:hAnsi="Calibri" w:cs="Calibri" w:hint="eastAsia"/>
          <w:kern w:val="0"/>
          <w:sz w:val="22"/>
          <w:szCs w:val="22"/>
        </w:rPr>
        <w:t>を満たしている</w:t>
      </w:r>
      <w:r w:rsidRPr="00BA0057">
        <w:rPr>
          <w:rFonts w:ascii="Calibri" w:eastAsia="ＭＳ ゴシック" w:hAnsi="Calibri" w:cs="Calibri"/>
          <w:kern w:val="0"/>
          <w:sz w:val="22"/>
          <w:szCs w:val="22"/>
        </w:rPr>
        <w:t>ことを確かなものにします。これらの要件に部分的に準拠しているだけでは</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適合認定を保証するに十分なものとはみなされません。</w:t>
      </w:r>
    </w:p>
    <w:p w14:paraId="175F209C" w14:textId="0BE1FED8"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本版の仕様書への適合は、適合が認定された日から</w:t>
      </w:r>
      <w:r w:rsidRPr="00BA0057">
        <w:rPr>
          <w:rFonts w:ascii="Calibri" w:eastAsia="ＭＳ ゴシック" w:hAnsi="Calibri" w:cs="Calibri"/>
          <w:b/>
          <w:bCs/>
          <w:kern w:val="0"/>
          <w:sz w:val="22"/>
          <w:szCs w:val="22"/>
        </w:rPr>
        <w:t>18</w:t>
      </w:r>
      <w:r w:rsidR="00C60304">
        <w:rPr>
          <w:rFonts w:ascii="Calibri" w:eastAsia="ＭＳ ゴシック" w:hAnsi="Calibri" w:cs="Calibri"/>
          <w:b/>
          <w:bCs/>
          <w:kern w:val="0"/>
          <w:sz w:val="22"/>
          <w:szCs w:val="22"/>
        </w:rPr>
        <w:t>か月間持続</w:t>
      </w:r>
      <w:r w:rsidR="00C60304">
        <w:rPr>
          <w:rFonts w:ascii="Calibri" w:eastAsia="ＭＳ ゴシック" w:hAnsi="Calibri" w:cs="Calibri" w:hint="eastAsia"/>
          <w:b/>
          <w:bCs/>
          <w:kern w:val="0"/>
          <w:sz w:val="22"/>
          <w:szCs w:val="22"/>
        </w:rPr>
        <w:t>する</w:t>
      </w:r>
      <w:r w:rsidR="000F3B70">
        <w:rPr>
          <w:rFonts w:ascii="Calibri" w:eastAsia="ＭＳ ゴシック" w:hAnsi="Calibri" w:cs="Calibri"/>
          <w:b/>
          <w:bCs/>
          <w:kern w:val="0"/>
          <w:sz w:val="22"/>
          <w:szCs w:val="22"/>
        </w:rPr>
        <w:t>。適合認定</w:t>
      </w:r>
      <w:r w:rsidR="000F3B70">
        <w:rPr>
          <w:rFonts w:ascii="Calibri" w:eastAsia="ＭＳ ゴシック" w:hAnsi="Calibri" w:cs="Calibri" w:hint="eastAsia"/>
          <w:b/>
          <w:bCs/>
          <w:kern w:val="0"/>
          <w:sz w:val="22"/>
          <w:szCs w:val="22"/>
        </w:rPr>
        <w:t>の</w:t>
      </w:r>
      <w:r w:rsidRPr="00BA0057">
        <w:rPr>
          <w:rFonts w:ascii="Calibri" w:eastAsia="ＭＳ ゴシック" w:hAnsi="Calibri" w:cs="Calibri"/>
          <w:b/>
          <w:bCs/>
          <w:kern w:val="0"/>
          <w:sz w:val="22"/>
          <w:szCs w:val="22"/>
        </w:rPr>
        <w:t>ための要件は</w:t>
      </w:r>
      <w:proofErr w:type="spellStart"/>
      <w:r w:rsidRPr="00BA0057">
        <w:rPr>
          <w:rFonts w:ascii="Calibri" w:eastAsia="ＭＳ ゴシック" w:hAnsi="Calibri" w:cs="Calibri"/>
          <w:b/>
          <w:bCs/>
          <w:kern w:val="0"/>
          <w:sz w:val="22"/>
          <w:szCs w:val="22"/>
        </w:rPr>
        <w:t>OpenChain</w:t>
      </w:r>
      <w:proofErr w:type="spellEnd"/>
      <w:r w:rsidRPr="00BA0057">
        <w:rPr>
          <w:rFonts w:ascii="Calibri" w:eastAsia="ＭＳ ゴシック" w:hAnsi="Calibri" w:cs="Calibri"/>
          <w:b/>
          <w:bCs/>
          <w:kern w:val="0"/>
          <w:sz w:val="22"/>
          <w:szCs w:val="22"/>
        </w:rPr>
        <w:t>プロジェクトの</w:t>
      </w:r>
      <w:commentRangeStart w:id="64"/>
      <w:r w:rsidR="00783B13">
        <w:rPr>
          <w:rFonts w:ascii="Calibri" w:eastAsia="ＭＳ ゴシック" w:hAnsi="Calibri" w:cs="Calibri" w:hint="eastAsia"/>
          <w:b/>
          <w:bCs/>
          <w:kern w:val="0"/>
          <w:sz w:val="22"/>
          <w:szCs w:val="22"/>
        </w:rPr>
        <w:t>ウェブ</w:t>
      </w:r>
      <w:commentRangeEnd w:id="64"/>
      <w:r w:rsidR="0013543D">
        <w:rPr>
          <w:rStyle w:val="af2"/>
        </w:rPr>
        <w:commentReference w:id="64"/>
      </w:r>
      <w:r w:rsidR="00C60304">
        <w:rPr>
          <w:rFonts w:ascii="Calibri" w:eastAsia="ＭＳ ゴシック" w:hAnsi="Calibri" w:cs="Calibri"/>
          <w:b/>
          <w:bCs/>
          <w:kern w:val="0"/>
          <w:sz w:val="22"/>
          <w:szCs w:val="22"/>
        </w:rPr>
        <w:t>サイトで確認でき</w:t>
      </w:r>
      <w:r w:rsidR="00C60304">
        <w:rPr>
          <w:rFonts w:ascii="Calibri" w:eastAsia="ＭＳ ゴシック" w:hAnsi="Calibri" w:cs="Calibri" w:hint="eastAsia"/>
          <w:b/>
          <w:bCs/>
          <w:kern w:val="0"/>
          <w:sz w:val="22"/>
          <w:szCs w:val="22"/>
        </w:rPr>
        <w:t>る</w:t>
      </w:r>
      <w:r w:rsidRPr="00BA0057">
        <w:rPr>
          <w:rFonts w:ascii="Calibri" w:eastAsia="ＭＳ ゴシック" w:hAnsi="Calibri" w:cs="Calibri"/>
          <w:b/>
          <w:bCs/>
          <w:kern w:val="0"/>
          <w:sz w:val="22"/>
          <w:szCs w:val="22"/>
        </w:rPr>
        <w:t>。</w:t>
      </w:r>
    </w:p>
    <w:p w14:paraId="3772B6D9"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検証すべき証跡：</w:t>
      </w:r>
    </w:p>
    <w:p w14:paraId="46DD62D2" w14:textId="5C310DF2" w:rsidR="00BA0057" w:rsidRPr="00BA0057" w:rsidRDefault="001C4E5B" w:rsidP="001C4E5B">
      <w:pPr>
        <w:numPr>
          <w:ilvl w:val="0"/>
          <w:numId w:val="23"/>
        </w:numPr>
        <w:tabs>
          <w:tab w:val="left" w:pos="1641"/>
        </w:tabs>
        <w:ind w:left="1984" w:rightChars="200" w:right="420" w:hanging="680"/>
        <w:rPr>
          <w:rFonts w:ascii="Calibri" w:eastAsia="ＭＳ ゴシック" w:hAnsi="Calibri" w:cs="Calibri"/>
          <w:kern w:val="0"/>
          <w:sz w:val="22"/>
          <w:szCs w:val="22"/>
        </w:rPr>
      </w:pPr>
      <w:r w:rsidRPr="001C4E5B">
        <w:rPr>
          <w:rFonts w:ascii="Calibri" w:eastAsia="ＭＳ ゴシック" w:hAnsi="Calibri" w:cs="Calibri" w:hint="eastAsia"/>
          <w:kern w:val="0"/>
          <w:sz w:val="22"/>
          <w:szCs w:val="22"/>
        </w:rPr>
        <w:t>本</w:t>
      </w:r>
      <w:proofErr w:type="spellStart"/>
      <w:r w:rsidRPr="001C4E5B">
        <w:rPr>
          <w:rFonts w:ascii="Calibri" w:eastAsia="ＭＳ ゴシック" w:hAnsi="Calibri" w:cs="Calibri" w:hint="eastAsia"/>
          <w:kern w:val="0"/>
          <w:sz w:val="22"/>
          <w:szCs w:val="22"/>
        </w:rPr>
        <w:t>OpenChain</w:t>
      </w:r>
      <w:proofErr w:type="spellEnd"/>
      <w:r w:rsidRPr="001C4E5B">
        <w:rPr>
          <w:rFonts w:ascii="Calibri" w:eastAsia="ＭＳ ゴシック" w:hAnsi="Calibri" w:cs="Calibri" w:hint="eastAsia"/>
          <w:kern w:val="0"/>
          <w:sz w:val="22"/>
          <w:szCs w:val="22"/>
        </w:rPr>
        <w:t>仕様書第</w:t>
      </w:r>
      <w:r w:rsidRPr="001C4E5B">
        <w:rPr>
          <w:rFonts w:ascii="Calibri" w:eastAsia="ＭＳ ゴシック" w:hAnsi="Calibri" w:cs="Calibri" w:hint="eastAsia"/>
          <w:kern w:val="0"/>
          <w:sz w:val="22"/>
          <w:szCs w:val="22"/>
        </w:rPr>
        <w:t>1.1</w:t>
      </w:r>
      <w:r w:rsidRPr="001C4E5B">
        <w:rPr>
          <w:rFonts w:ascii="Calibri" w:eastAsia="ＭＳ ゴシック" w:hAnsi="Calibri" w:cs="Calibri" w:hint="eastAsia"/>
          <w:kern w:val="0"/>
          <w:sz w:val="22"/>
          <w:szCs w:val="22"/>
        </w:rPr>
        <w:t>版の要件すべてを満たし、</w:t>
      </w:r>
      <w:r w:rsidR="00187FAE">
        <w:rPr>
          <w:rFonts w:ascii="Calibri" w:eastAsia="ＭＳ ゴシック" w:hAnsi="Calibri" w:cs="Calibri" w:hint="eastAsia"/>
          <w:kern w:val="0"/>
          <w:sz w:val="22"/>
          <w:szCs w:val="22"/>
        </w:rPr>
        <w:t>過去</w:t>
      </w:r>
      <w:commentRangeStart w:id="65"/>
      <w:commentRangeStart w:id="66"/>
      <w:r w:rsidRPr="001C4E5B">
        <w:rPr>
          <w:rFonts w:ascii="Calibri" w:eastAsia="ＭＳ ゴシック" w:hAnsi="Calibri" w:cs="Calibri" w:hint="eastAsia"/>
          <w:kern w:val="0"/>
          <w:sz w:val="22"/>
          <w:szCs w:val="22"/>
        </w:rPr>
        <w:t>18</w:t>
      </w:r>
      <w:commentRangeEnd w:id="65"/>
      <w:r w:rsidR="00D272D4">
        <w:rPr>
          <w:rStyle w:val="af2"/>
        </w:rPr>
        <w:commentReference w:id="65"/>
      </w:r>
      <w:commentRangeEnd w:id="66"/>
      <w:r w:rsidR="007E7D6B">
        <w:rPr>
          <w:rStyle w:val="af2"/>
        </w:rPr>
        <w:commentReference w:id="66"/>
      </w:r>
      <w:r w:rsidRPr="001C4E5B">
        <w:rPr>
          <w:rFonts w:ascii="Calibri" w:eastAsia="ＭＳ ゴシック" w:hAnsi="Calibri" w:cs="Calibri" w:hint="eastAsia"/>
          <w:kern w:val="0"/>
          <w:sz w:val="22"/>
          <w:szCs w:val="22"/>
        </w:rPr>
        <w:t>ヶ月</w:t>
      </w:r>
      <w:r w:rsidR="00187FAE">
        <w:rPr>
          <w:rFonts w:ascii="Calibri" w:eastAsia="ＭＳ ゴシック" w:hAnsi="Calibri" w:cs="Calibri" w:hint="eastAsia"/>
          <w:kern w:val="0"/>
          <w:sz w:val="22"/>
          <w:szCs w:val="22"/>
        </w:rPr>
        <w:t>以内に</w:t>
      </w:r>
      <w:r w:rsidRPr="001C4E5B">
        <w:rPr>
          <w:rFonts w:ascii="Calibri" w:eastAsia="ＭＳ ゴシック" w:hAnsi="Calibri" w:cs="Calibri" w:hint="eastAsia"/>
          <w:kern w:val="0"/>
          <w:sz w:val="22"/>
          <w:szCs w:val="22"/>
        </w:rPr>
        <w:t>適合認定を達成した</w:t>
      </w:r>
      <w:r w:rsidRPr="001C4E5B">
        <w:rPr>
          <w:rFonts w:ascii="Calibri" w:eastAsia="ＭＳ ゴシック" w:hAnsi="Calibri" w:cs="Calibri" w:hint="eastAsia"/>
          <w:kern w:val="0"/>
          <w:sz w:val="22"/>
          <w:szCs w:val="22"/>
        </w:rPr>
        <w:t>FOSS</w:t>
      </w:r>
      <w:r w:rsidRPr="001C4E5B">
        <w:rPr>
          <w:rFonts w:ascii="Calibri" w:eastAsia="ＭＳ ゴシック" w:hAnsi="Calibri" w:cs="Calibri" w:hint="eastAsia"/>
          <w:kern w:val="0"/>
          <w:sz w:val="22"/>
          <w:szCs w:val="22"/>
        </w:rPr>
        <w:t>マネジメント</w:t>
      </w:r>
      <w:r w:rsidRPr="001C4E5B">
        <w:rPr>
          <w:rFonts w:ascii="Calibri" w:eastAsia="ＭＳ ゴシック" w:hAnsi="Calibri" w:cs="Calibri" w:hint="eastAsia"/>
          <w:kern w:val="0"/>
          <w:sz w:val="22"/>
          <w:szCs w:val="22"/>
        </w:rPr>
        <w:t xml:space="preserve"> </w:t>
      </w:r>
      <w:r w:rsidRPr="001C4E5B">
        <w:rPr>
          <w:rFonts w:ascii="Calibri" w:eastAsia="ＭＳ ゴシック" w:hAnsi="Calibri" w:cs="Calibri" w:hint="eastAsia"/>
          <w:kern w:val="0"/>
          <w:sz w:val="22"/>
          <w:szCs w:val="22"/>
        </w:rPr>
        <w:t>プログラムがその組織に存在することを確認する</w:t>
      </w:r>
      <w:r w:rsidR="00BA0057" w:rsidRPr="00BA0057">
        <w:rPr>
          <w:rFonts w:ascii="Calibri" w:eastAsia="ＭＳ ゴシック" w:hAnsi="Calibri" w:cs="Calibri"/>
          <w:kern w:val="0"/>
          <w:sz w:val="22"/>
          <w:szCs w:val="22"/>
        </w:rPr>
        <w:t>。</w:t>
      </w:r>
    </w:p>
    <w:p w14:paraId="3624F0C6"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4235B7A4" w14:textId="23786F39"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その組織</w:t>
      </w:r>
      <w:r w:rsidR="0011132B">
        <w:rPr>
          <w:rFonts w:ascii="Calibri" w:eastAsia="ＭＳ ゴシック" w:hAnsi="Calibri" w:cs="Calibri"/>
          <w:kern w:val="0"/>
          <w:sz w:val="22"/>
          <w:szCs w:val="22"/>
        </w:rPr>
        <w:t>が一定期間</w:t>
      </w:r>
      <w:r w:rsidR="00187FAE">
        <w:rPr>
          <w:rFonts w:ascii="Calibri" w:eastAsia="ＭＳ ゴシック" w:hAnsi="Calibri" w:cs="Calibri" w:hint="eastAsia"/>
          <w:kern w:val="0"/>
          <w:sz w:val="22"/>
          <w:szCs w:val="22"/>
        </w:rPr>
        <w:t>を越えて</w:t>
      </w:r>
      <w:r w:rsidR="0011132B">
        <w:rPr>
          <w:rFonts w:ascii="Calibri" w:eastAsia="ＭＳ ゴシック" w:hAnsi="Calibri" w:cs="Calibri"/>
          <w:kern w:val="0"/>
          <w:sz w:val="22"/>
          <w:szCs w:val="22"/>
        </w:rPr>
        <w:t>プログラムの適合を主張</w:t>
      </w:r>
      <w:r w:rsidR="0015266B">
        <w:rPr>
          <w:rFonts w:ascii="Calibri" w:eastAsia="ＭＳ ゴシック" w:hAnsi="Calibri" w:cs="Calibri" w:hint="eastAsia"/>
          <w:kern w:val="0"/>
          <w:sz w:val="22"/>
          <w:szCs w:val="22"/>
        </w:rPr>
        <w:t>したい</w:t>
      </w:r>
      <w:r w:rsidR="0011132B">
        <w:rPr>
          <w:rFonts w:ascii="Calibri" w:eastAsia="ＭＳ ゴシック" w:hAnsi="Calibri" w:cs="Calibri"/>
          <w:kern w:val="0"/>
          <w:sz w:val="22"/>
          <w:szCs w:val="22"/>
        </w:rPr>
        <w:t>場合、本仕様書</w:t>
      </w:r>
      <w:r w:rsidRPr="00BA0057">
        <w:rPr>
          <w:rFonts w:ascii="Calibri" w:eastAsia="ＭＳ ゴシック" w:hAnsi="Calibri" w:cs="Calibri"/>
          <w:kern w:val="0"/>
          <w:sz w:val="22"/>
          <w:szCs w:val="22"/>
        </w:rPr>
        <w:t>に即している状態を保つことが重要となります。本要件は、組織が本仕様書への適合を一定期間</w:t>
      </w:r>
      <w:r w:rsidR="00E1443E">
        <w:rPr>
          <w:rFonts w:ascii="Calibri" w:eastAsia="ＭＳ ゴシック" w:hAnsi="Calibri" w:cs="Calibri" w:hint="eastAsia"/>
          <w:kern w:val="0"/>
          <w:sz w:val="22"/>
          <w:szCs w:val="22"/>
        </w:rPr>
        <w:t>越えて</w:t>
      </w:r>
      <w:r w:rsidRPr="00BA0057">
        <w:rPr>
          <w:rFonts w:ascii="Calibri" w:eastAsia="ＭＳ ゴシック" w:hAnsi="Calibri" w:cs="Calibri"/>
          <w:kern w:val="0"/>
          <w:sz w:val="22"/>
          <w:szCs w:val="22"/>
        </w:rPr>
        <w:t>主張し続けたい場合にそのプログラムが支えるプロセスや統制機能が損なわれないことを確かなものにします。</w:t>
      </w:r>
    </w:p>
    <w:p w14:paraId="63ACE2E9" w14:textId="77777777" w:rsidR="001D279E" w:rsidRDefault="001D279E" w:rsidP="00BA0057">
      <w:pPr>
        <w:rPr>
          <w:ins w:id="67" w:author="tani" w:date="2017-05-30T08:25:00Z"/>
          <w:rFonts w:ascii="Calibri" w:eastAsia="ＭＳ ゴシック" w:hAnsi="Calibri" w:cs="Calibri"/>
          <w:kern w:val="0"/>
          <w:sz w:val="22"/>
          <w:szCs w:val="22"/>
        </w:rPr>
        <w:sectPr w:rsidR="001D279E" w:rsidSect="00DC4093">
          <w:footerReference w:type="default" r:id="rId18"/>
          <w:pgSz w:w="11907" w:h="16840" w:code="9"/>
          <w:pgMar w:top="1134" w:right="1191" w:bottom="1021" w:left="1134" w:header="567" w:footer="1417" w:gutter="0"/>
          <w:cols w:space="720"/>
          <w:docGrid w:linePitch="299"/>
        </w:sectPr>
      </w:pPr>
    </w:p>
    <w:p w14:paraId="350E0CD1" w14:textId="49906C48" w:rsidR="00BA0057" w:rsidRPr="00934EB1" w:rsidRDefault="00BA0057" w:rsidP="00934EB1">
      <w:pPr>
        <w:pStyle w:val="1"/>
      </w:pPr>
      <w:bookmarkStart w:id="68" w:name="_Toc483131403"/>
      <w:bookmarkStart w:id="69" w:name="_Toc483132255"/>
      <w:r w:rsidRPr="00977A95">
        <w:lastRenderedPageBreak/>
        <w:t>付録</w:t>
      </w:r>
      <w:r w:rsidRPr="00977A95">
        <w:t>I</w:t>
      </w:r>
      <w:r w:rsidRPr="00934EB1">
        <w:rPr>
          <w:rFonts w:hint="eastAsia"/>
        </w:rPr>
        <w:t>：</w:t>
      </w:r>
      <w:r w:rsidR="00AA40D7" w:rsidRPr="00934EB1">
        <w:rPr>
          <w:rFonts w:hint="eastAsia"/>
        </w:rPr>
        <w:t>本文書の</w:t>
      </w:r>
      <w:r w:rsidRPr="00934EB1">
        <w:rPr>
          <w:rFonts w:hint="eastAsia"/>
        </w:rPr>
        <w:t>翻訳について</w:t>
      </w:r>
      <w:bookmarkEnd w:id="68"/>
      <w:bookmarkEnd w:id="69"/>
    </w:p>
    <w:p w14:paraId="770E8584" w14:textId="2672F5CF" w:rsidR="00BA0057" w:rsidRPr="00FA5399" w:rsidRDefault="00BA0057" w:rsidP="00FA5399">
      <w:pPr>
        <w:spacing w:beforeLines="100" w:before="240"/>
        <w:ind w:leftChars="257" w:left="540"/>
        <w:rPr>
          <w:rFonts w:ascii="Calibri" w:eastAsia="ＭＳ ゴシック" w:hAnsi="Calibri" w:cs="Calibri"/>
          <w:kern w:val="0"/>
          <w:sz w:val="22"/>
          <w:szCs w:val="22"/>
        </w:rPr>
      </w:pPr>
      <w:r w:rsidRPr="00FA5399">
        <w:rPr>
          <w:rFonts w:ascii="Calibri" w:eastAsia="ＭＳ ゴシック" w:hAnsi="Calibri" w:cs="Calibri"/>
          <w:kern w:val="0"/>
          <w:sz w:val="22"/>
          <w:szCs w:val="22"/>
        </w:rPr>
        <w:t>本仕様書がグローバルに採用されることを促進するために、私たちは本仕様書を多言語に翻訳する取り組みを歓迎します。</w:t>
      </w:r>
      <w:proofErr w:type="spellStart"/>
      <w:r w:rsidRPr="00FA5399">
        <w:rPr>
          <w:rFonts w:ascii="Calibri" w:eastAsia="ＭＳ ゴシック" w:hAnsi="Calibri" w:cs="Calibri"/>
          <w:kern w:val="0"/>
          <w:sz w:val="22"/>
          <w:szCs w:val="22"/>
        </w:rPr>
        <w:t>OpenChain</w:t>
      </w:r>
      <w:proofErr w:type="spellEnd"/>
      <w:r w:rsidRPr="00FA5399">
        <w:rPr>
          <w:rFonts w:ascii="Calibri" w:eastAsia="ＭＳ ゴシック" w:hAnsi="Calibri" w:cs="Calibri"/>
          <w:kern w:val="0"/>
          <w:sz w:val="22"/>
          <w:szCs w:val="22"/>
        </w:rPr>
        <w:t>はオープンソース</w:t>
      </w:r>
      <w:r w:rsidRPr="00FA5399">
        <w:rPr>
          <w:rFonts w:ascii="Calibri" w:eastAsia="ＭＳ ゴシック" w:hAnsi="Calibri" w:cs="Calibri"/>
          <w:kern w:val="0"/>
          <w:sz w:val="22"/>
          <w:szCs w:val="22"/>
        </w:rPr>
        <w:t xml:space="preserve"> </w:t>
      </w:r>
      <w:r w:rsidRPr="00FA5399">
        <w:rPr>
          <w:rFonts w:ascii="Calibri" w:eastAsia="ＭＳ ゴシック" w:hAnsi="Calibri" w:cs="Calibri"/>
          <w:kern w:val="0"/>
          <w:sz w:val="22"/>
          <w:szCs w:val="22"/>
        </w:rPr>
        <w:t>プロジェクトとして機能するため、各種翻訳は時間と専門的知見をコントリビュートすることに前向きな方々によって、</w:t>
      </w:r>
      <w:r w:rsidRPr="00FA5399">
        <w:rPr>
          <w:rFonts w:ascii="Calibri" w:eastAsia="ＭＳ ゴシック" w:hAnsi="Calibri" w:cs="Calibri"/>
          <w:kern w:val="0"/>
          <w:sz w:val="22"/>
          <w:szCs w:val="22"/>
        </w:rPr>
        <w:t>CC-BY-4.0</w:t>
      </w:r>
      <w:r w:rsidRPr="00FA5399">
        <w:rPr>
          <w:rFonts w:ascii="Calibri" w:eastAsia="ＭＳ ゴシック" w:hAnsi="Calibri" w:cs="Calibri"/>
          <w:kern w:val="0"/>
          <w:sz w:val="22"/>
          <w:szCs w:val="22"/>
        </w:rPr>
        <w:t>ライセンスとプロジェクトの翻訳ポリシーの下で推進されます。そのポリシーおよび</w:t>
      </w:r>
      <w:r w:rsidR="00D272D4" w:rsidRPr="00FA5399">
        <w:rPr>
          <w:rFonts w:ascii="Calibri" w:eastAsia="ＭＳ ゴシック" w:hAnsi="Calibri" w:cs="Calibri" w:hint="eastAsia"/>
          <w:kern w:val="0"/>
          <w:sz w:val="22"/>
          <w:szCs w:val="22"/>
        </w:rPr>
        <w:t>現在</w:t>
      </w:r>
      <w:r w:rsidRPr="00FA5399">
        <w:rPr>
          <w:rFonts w:ascii="Calibri" w:eastAsia="ＭＳ ゴシック" w:hAnsi="Calibri" w:cs="Calibri"/>
          <w:kern w:val="0"/>
          <w:sz w:val="22"/>
          <w:szCs w:val="22"/>
        </w:rPr>
        <w:t>入手可能な翻訳版の詳細については、</w:t>
      </w:r>
      <w:commentRangeStart w:id="70"/>
      <w:r w:rsidR="005F2A5D">
        <w:fldChar w:fldCharType="begin"/>
      </w:r>
      <w:r w:rsidR="005F2A5D">
        <w:instrText xml:space="preserve"> HYPERLINK "https://wiki.linuxfoundation.org/openchain/spec-translations" </w:instrText>
      </w:r>
      <w:r w:rsidR="005F2A5D">
        <w:fldChar w:fldCharType="separate"/>
      </w:r>
      <w:r w:rsidRPr="00FA5399">
        <w:rPr>
          <w:rStyle w:val="a6"/>
          <w:rFonts w:ascii="Calibri" w:hAnsi="Calibri"/>
        </w:rPr>
        <w:t>OpenChain</w:t>
      </w:r>
      <w:r w:rsidRPr="00FA5399">
        <w:rPr>
          <w:rStyle w:val="a6"/>
          <w:rFonts w:ascii="Calibri" w:eastAsia="ＭＳ ゴシック" w:hAnsi="Calibri" w:cs="Calibri" w:hint="eastAsia"/>
          <w:kern w:val="0"/>
          <w:sz w:val="22"/>
          <w:szCs w:val="22"/>
        </w:rPr>
        <w:t>仕様の</w:t>
      </w:r>
      <w:r w:rsidR="007D6D9F" w:rsidRPr="00FA5399">
        <w:rPr>
          <w:rStyle w:val="a6"/>
          <w:rFonts w:ascii="Calibri" w:eastAsia="ＭＳ ゴシック" w:hAnsi="Calibri" w:cs="Calibri" w:hint="eastAsia"/>
          <w:kern w:val="0"/>
          <w:sz w:val="22"/>
          <w:szCs w:val="22"/>
        </w:rPr>
        <w:t>ウェブ</w:t>
      </w:r>
      <w:r w:rsidRPr="00FA5399">
        <w:rPr>
          <w:rStyle w:val="a6"/>
          <w:rFonts w:ascii="Calibri" w:eastAsia="ＭＳ ゴシック" w:hAnsi="Calibri" w:cs="Calibri" w:hint="eastAsia"/>
          <w:kern w:val="0"/>
          <w:sz w:val="22"/>
          <w:szCs w:val="22"/>
        </w:rPr>
        <w:t>ページ</w:t>
      </w:r>
      <w:r w:rsidR="005F2A5D">
        <w:rPr>
          <w:rStyle w:val="a6"/>
          <w:rFonts w:ascii="Calibri" w:eastAsia="ＭＳ ゴシック" w:hAnsi="Calibri" w:cs="Calibri"/>
          <w:kern w:val="0"/>
          <w:sz w:val="22"/>
          <w:szCs w:val="22"/>
        </w:rPr>
        <w:fldChar w:fldCharType="end"/>
      </w:r>
      <w:commentRangeEnd w:id="70"/>
      <w:r w:rsidR="0013543D">
        <w:rPr>
          <w:rStyle w:val="af2"/>
        </w:rPr>
        <w:commentReference w:id="70"/>
      </w:r>
      <w:r w:rsidRPr="00FA5399">
        <w:rPr>
          <w:rFonts w:ascii="Calibri" w:eastAsia="ＭＳ ゴシック" w:hAnsi="Calibri" w:cs="Calibri"/>
          <w:kern w:val="0"/>
          <w:sz w:val="22"/>
          <w:szCs w:val="22"/>
        </w:rPr>
        <w:t>でご確認ください。</w:t>
      </w:r>
      <w:hyperlink r:id="rId19" w:history="1"/>
    </w:p>
    <w:sectPr w:rsidR="00BA0057" w:rsidRPr="00FA5399" w:rsidSect="00DC4093">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tani" w:date="2017-05-30T05:36:00Z" w:initials="tani">
    <w:p w14:paraId="6E148EE8" w14:textId="4E37BF9C" w:rsidR="007E7D6B" w:rsidRDefault="007E7D6B">
      <w:pPr>
        <w:pStyle w:val="af3"/>
      </w:pPr>
      <w:r>
        <w:rPr>
          <w:rStyle w:val="af2"/>
        </w:rPr>
        <w:annotationRef/>
      </w:r>
      <w:r>
        <w:rPr>
          <w:rFonts w:hint="eastAsia"/>
        </w:rPr>
        <w:t>福地さん、ここは</w:t>
      </w:r>
      <w:r>
        <w:rPr>
          <w:rFonts w:hint="eastAsia"/>
        </w:rPr>
        <w:t>v1.0</w:t>
      </w:r>
      <w:r>
        <w:rPr>
          <w:rFonts w:hint="eastAsia"/>
        </w:rPr>
        <w:t>翻訳と合わせ元の文面にさせてください。</w:t>
      </w:r>
    </w:p>
  </w:comment>
  <w:comment w:id="13" w:author="工内隆" w:date="2017-05-30T05:36:00Z" w:initials="工内隆">
    <w:p w14:paraId="03F9B515" w14:textId="77777777" w:rsidR="007E7D6B" w:rsidRDefault="007E7D6B">
      <w:pPr>
        <w:pStyle w:val="af3"/>
      </w:pPr>
      <w:r>
        <w:rPr>
          <w:rFonts w:hint="eastAsia"/>
        </w:rPr>
        <w:t>サプライチェーン上で</w:t>
      </w:r>
    </w:p>
  </w:comment>
  <w:comment w:id="12" w:author="tani" w:date="2017-05-30T05:36:00Z" w:initials="tani">
    <w:p w14:paraId="6B44E077" w14:textId="2BD62DB7" w:rsidR="007E7D6B" w:rsidRDefault="007E7D6B">
      <w:pPr>
        <w:pStyle w:val="af3"/>
      </w:pPr>
      <w:r>
        <w:rPr>
          <w:rStyle w:val="af2"/>
        </w:rPr>
        <w:annotationRef/>
      </w:r>
      <w:r>
        <w:rPr>
          <w:rFonts w:hint="eastAsia"/>
        </w:rPr>
        <w:t>この段落は、主に工内さん修正案を採用したいと思います。ちなみに「特にサプライチェーン上で」といった原文がないようなのでこのままにしておきます。</w:t>
      </w:r>
    </w:p>
  </w:comment>
  <w:comment w:id="27" w:author="Hiroyuki Fukuchi" w:date="2017-05-30T05:36:00Z" w:initials="FH(">
    <w:p w14:paraId="3D74710C" w14:textId="77777777" w:rsidR="007E7D6B" w:rsidRDefault="007E7D6B">
      <w:pPr>
        <w:pStyle w:val="af3"/>
      </w:pPr>
      <w:r>
        <w:rPr>
          <w:rStyle w:val="af2"/>
        </w:rPr>
        <w:annotationRef/>
      </w:r>
      <w:r>
        <w:rPr>
          <w:rFonts w:hint="eastAsia"/>
        </w:rPr>
        <w:t>原文では、この部分は細字になっています。原文の誤り？</w:t>
      </w:r>
    </w:p>
  </w:comment>
  <w:comment w:id="28" w:author="tani" w:date="2017-05-30T05:36:00Z" w:initials="tani">
    <w:p w14:paraId="52A49D12" w14:textId="0D44F7A8" w:rsidR="007E7D6B" w:rsidRDefault="007E7D6B">
      <w:pPr>
        <w:pStyle w:val="af3"/>
      </w:pPr>
      <w:r>
        <w:rPr>
          <w:rStyle w:val="af2"/>
        </w:rPr>
        <w:annotationRef/>
      </w:r>
      <w:r>
        <w:rPr>
          <w:rFonts w:hint="eastAsia"/>
        </w:rPr>
        <w:t>そうですね。他の節と合わせここは太字でいきましょう。</w:t>
      </w:r>
    </w:p>
  </w:comment>
  <w:comment w:id="29" w:author="工内隆" w:date="2017-05-30T05:36:00Z" w:initials="工内隆">
    <w:p w14:paraId="669DE451" w14:textId="77777777" w:rsidR="007E7D6B" w:rsidRDefault="007E7D6B">
      <w:pPr>
        <w:pStyle w:val="af3"/>
      </w:pPr>
      <w:r>
        <w:rPr>
          <w:rStyle w:val="af2"/>
        </w:rPr>
        <w:annotationRef/>
      </w:r>
      <w:r>
        <w:rPr>
          <w:rFonts w:hint="eastAsia"/>
        </w:rPr>
        <w:t>「文書化」が２回出てきて気色悪いが、敢えて直訳</w:t>
      </w:r>
    </w:p>
  </w:comment>
  <w:comment w:id="30" w:author="tani" w:date="2017-05-30T05:36:00Z" w:initials="tani">
    <w:p w14:paraId="3CF0E3C9" w14:textId="29908211" w:rsidR="007E7D6B" w:rsidRDefault="007E7D6B">
      <w:pPr>
        <w:pStyle w:val="af3"/>
      </w:pPr>
      <w:r>
        <w:rPr>
          <w:rStyle w:val="af2"/>
        </w:rPr>
        <w:annotationRef/>
      </w:r>
      <w:r>
        <w:rPr>
          <w:rFonts w:hint="eastAsia"/>
        </w:rPr>
        <w:t>「文書化する」を「文書をとして記録する」と変えてみましたがいかがでしょうか？</w:t>
      </w:r>
    </w:p>
  </w:comment>
  <w:comment w:id="31" w:author="tani" w:date="2017-05-30T05:36:00Z" w:initials="tani">
    <w:p w14:paraId="409A4B76" w14:textId="09217BAE" w:rsidR="007E7D6B" w:rsidRDefault="007E7D6B">
      <w:pPr>
        <w:pStyle w:val="af3"/>
      </w:pPr>
      <w:r>
        <w:rPr>
          <w:rStyle w:val="af2"/>
        </w:rPr>
        <w:annotationRef/>
      </w:r>
      <w:r w:rsidR="009B155C">
        <w:rPr>
          <w:rFonts w:hint="eastAsia"/>
        </w:rPr>
        <w:t>修正</w:t>
      </w:r>
      <w:r>
        <w:rPr>
          <w:rFonts w:hint="eastAsia"/>
        </w:rPr>
        <w:t>ありがとうございます。確かにこっちの方が読みやすいです。</w:t>
      </w:r>
    </w:p>
  </w:comment>
  <w:comment w:id="35" w:author="tani" w:date="2017-05-30T11:10:00Z" w:initials="N">
    <w:p w14:paraId="5AC2431D" w14:textId="6E9EE3E1" w:rsidR="0013543D" w:rsidRDefault="0013543D">
      <w:pPr>
        <w:pStyle w:val="af3"/>
      </w:pPr>
      <w:r>
        <w:rPr>
          <w:rStyle w:val="af2"/>
        </w:rPr>
        <w:annotationRef/>
      </w:r>
      <w:r>
        <w:rPr>
          <w:rFonts w:hint="eastAsia"/>
        </w:rPr>
        <w:t>「ノンコンプライアンスな状況」から修正</w:t>
      </w:r>
    </w:p>
  </w:comment>
  <w:comment w:id="36" w:author="tani" w:date="2017-05-30T05:36:00Z" w:initials="tani">
    <w:p w14:paraId="4A279DE5" w14:textId="50F53FAD" w:rsidR="007E7D6B" w:rsidRDefault="007E7D6B">
      <w:pPr>
        <w:pStyle w:val="af3"/>
      </w:pPr>
      <w:r>
        <w:rPr>
          <w:rStyle w:val="af2"/>
        </w:rPr>
        <w:annotationRef/>
      </w:r>
      <w:r>
        <w:rPr>
          <w:rFonts w:hint="eastAsia"/>
        </w:rPr>
        <w:t>「</w:t>
      </w:r>
      <w:r>
        <w:rPr>
          <w:rFonts w:hint="eastAsia"/>
        </w:rPr>
        <w:t>Remediation</w:t>
      </w:r>
      <w:r>
        <w:rPr>
          <w:rFonts w:hint="eastAsia"/>
        </w:rPr>
        <w:t>」の「改善策」→「救済策」へ修正案ですが、遵守していない状況の認識が変わりそうですが、少し深刻感を出す意味でも「救済策」でいきましょう。</w:t>
      </w:r>
    </w:p>
  </w:comment>
  <w:comment w:id="41" w:author="tani" w:date="2017-05-30T05:36:00Z" w:initials="tani">
    <w:p w14:paraId="6071B5D4" w14:textId="27617578" w:rsidR="007E7D6B" w:rsidRDefault="007E7D6B">
      <w:pPr>
        <w:pStyle w:val="af3"/>
      </w:pPr>
      <w:r>
        <w:rPr>
          <w:rStyle w:val="af2"/>
        </w:rPr>
        <w:annotationRef/>
      </w:r>
      <w:r>
        <w:rPr>
          <w:rFonts w:hint="eastAsia"/>
        </w:rPr>
        <w:t>ありがとうございます。だいぶ読みやすいと思います。「</w:t>
      </w:r>
      <w:r>
        <w:rPr>
          <w:rFonts w:hint="eastAsia"/>
        </w:rPr>
        <w:t>support</w:t>
      </w:r>
      <w:r>
        <w:rPr>
          <w:rFonts w:hint="eastAsia"/>
        </w:rPr>
        <w:t>」を「手助け」とするところは若干気になりましたがこれでいきましょう。</w:t>
      </w:r>
    </w:p>
  </w:comment>
  <w:comment w:id="42" w:author="工内隆" w:date="2017-05-30T05:36:00Z" w:initials="工内隆">
    <w:p w14:paraId="04389212" w14:textId="77777777" w:rsidR="007E7D6B" w:rsidRDefault="007E7D6B">
      <w:pPr>
        <w:pStyle w:val="af3"/>
      </w:pPr>
      <w:r>
        <w:rPr>
          <w:rStyle w:val="af2"/>
        </w:rPr>
        <w:annotationRef/>
      </w:r>
      <w:r>
        <w:rPr>
          <w:rFonts w:hint="eastAsia"/>
        </w:rPr>
        <w:t>「</w:t>
      </w:r>
      <w:r w:rsidRPr="00BA0057">
        <w:rPr>
          <w:rFonts w:ascii="Calibri" w:eastAsia="ＭＳ ゴシック" w:hAnsi="Calibri" w:cs="Calibri"/>
          <w:b/>
          <w:bCs/>
          <w:kern w:val="0"/>
          <w:sz w:val="22"/>
          <w:szCs w:val="22"/>
        </w:rPr>
        <w:t>共通的</w:t>
      </w:r>
      <w:r>
        <w:rPr>
          <w:rFonts w:ascii="Calibri" w:eastAsia="ＭＳ ゴシック" w:hAnsi="Calibri" w:cs="Calibri" w:hint="eastAsia"/>
          <w:b/>
          <w:bCs/>
          <w:kern w:val="0"/>
          <w:sz w:val="22"/>
          <w:szCs w:val="22"/>
        </w:rPr>
        <w:t>ライセンス</w:t>
      </w:r>
      <w:r>
        <w:rPr>
          <w:rFonts w:ascii="Calibri" w:eastAsia="ＭＳ ゴシック" w:hAnsi="Calibri" w:cs="Calibri" w:hint="eastAsia"/>
          <w:b/>
          <w:bCs/>
          <w:kern w:val="0"/>
          <w:sz w:val="22"/>
          <w:szCs w:val="22"/>
        </w:rPr>
        <w:t xml:space="preserve"> </w:t>
      </w:r>
      <w:r w:rsidRPr="00BA0057">
        <w:rPr>
          <w:rFonts w:ascii="Calibri" w:eastAsia="ＭＳ ゴシック" w:hAnsi="Calibri" w:cs="Calibri"/>
          <w:b/>
          <w:bCs/>
          <w:kern w:val="0"/>
          <w:sz w:val="22"/>
          <w:szCs w:val="22"/>
        </w:rPr>
        <w:t>ユースケース</w:t>
      </w:r>
      <w:r>
        <w:rPr>
          <w:rFonts w:ascii="Calibri" w:eastAsia="ＭＳ ゴシック" w:hAnsi="Calibri" w:cs="Calibri" w:hint="eastAsia"/>
          <w:b/>
          <w:bCs/>
          <w:kern w:val="0"/>
          <w:sz w:val="22"/>
          <w:szCs w:val="22"/>
        </w:rPr>
        <w:t>」なんて新しい用語をデッチ上げていますが、中身はナンノコトハナイ！</w:t>
      </w:r>
    </w:p>
  </w:comment>
  <w:comment w:id="43" w:author="tani" w:date="2017-05-30T05:36:00Z" w:initials="tani">
    <w:p w14:paraId="5061445A" w14:textId="1F258903" w:rsidR="007E7D6B" w:rsidRDefault="007E7D6B">
      <w:pPr>
        <w:pStyle w:val="af3"/>
      </w:pPr>
      <w:r>
        <w:rPr>
          <w:rStyle w:val="af2"/>
        </w:rPr>
        <w:annotationRef/>
      </w:r>
      <w:r>
        <w:rPr>
          <w:rFonts w:hint="eastAsia"/>
        </w:rPr>
        <w:t>福地さん、「共通的」で合わせました。</w:t>
      </w:r>
    </w:p>
    <w:p w14:paraId="556CDB06" w14:textId="77777777" w:rsidR="007E7D6B" w:rsidRDefault="007E7D6B">
      <w:pPr>
        <w:pStyle w:val="af3"/>
      </w:pPr>
    </w:p>
    <w:p w14:paraId="588F28DB" w14:textId="19F35730" w:rsidR="007E7D6B" w:rsidRDefault="00187FAE">
      <w:pPr>
        <w:pStyle w:val="af3"/>
      </w:pPr>
      <w:r>
        <w:rPr>
          <w:rFonts w:hint="eastAsia"/>
        </w:rPr>
        <w:t>工内さん、</w:t>
      </w:r>
      <w:r w:rsidR="007E7D6B">
        <w:rPr>
          <w:rFonts w:hint="eastAsia"/>
        </w:rPr>
        <w:t>私も文言</w:t>
      </w:r>
      <w:r>
        <w:rPr>
          <w:rFonts w:hint="eastAsia"/>
        </w:rPr>
        <w:t>を「</w:t>
      </w:r>
      <w:r>
        <w:rPr>
          <w:rFonts w:hint="eastAsia"/>
        </w:rPr>
        <w:t>common</w:t>
      </w:r>
      <w:r>
        <w:rPr>
          <w:rFonts w:hint="eastAsia"/>
        </w:rPr>
        <w:t>」に</w:t>
      </w:r>
      <w:r w:rsidR="007E7D6B">
        <w:rPr>
          <w:rFonts w:hint="eastAsia"/>
        </w:rPr>
        <w:t>変えた意図が「？」でした。</w:t>
      </w:r>
      <w:r w:rsidR="007E7D6B">
        <w:t>V</w:t>
      </w:r>
      <w:r w:rsidR="007E7D6B">
        <w:rPr>
          <w:rFonts w:hint="eastAsia"/>
        </w:rPr>
        <w:t>1.0</w:t>
      </w:r>
      <w:r w:rsidR="007E7D6B">
        <w:rPr>
          <w:rFonts w:hint="eastAsia"/>
        </w:rPr>
        <w:t>の「</w:t>
      </w:r>
      <w:r w:rsidR="007E7D6B">
        <w:rPr>
          <w:rFonts w:hint="eastAsia"/>
        </w:rPr>
        <w:t>Typical</w:t>
      </w:r>
      <w:r w:rsidR="007E7D6B">
        <w:rPr>
          <w:rFonts w:hint="eastAsia"/>
        </w:rPr>
        <w:t>」の方が良かったと思います。</w:t>
      </w:r>
    </w:p>
  </w:comment>
  <w:comment w:id="44" w:author="tani" w:date="2017-05-30T07:53:00Z" w:initials="N">
    <w:p w14:paraId="369B0661" w14:textId="73D04B1E" w:rsidR="00DB4278" w:rsidRDefault="00DB4278">
      <w:pPr>
        <w:pStyle w:val="af3"/>
      </w:pPr>
      <w:r>
        <w:rPr>
          <w:rStyle w:val="af2"/>
        </w:rPr>
        <w:annotationRef/>
      </w:r>
      <w:r>
        <w:rPr>
          <w:rFonts w:hint="eastAsia"/>
        </w:rPr>
        <w:t>ここも</w:t>
      </w:r>
      <w:r>
        <w:rPr>
          <w:rFonts w:hint="eastAsia"/>
        </w:rPr>
        <w:t>v1.0</w:t>
      </w:r>
      <w:r>
        <w:rPr>
          <w:rFonts w:hint="eastAsia"/>
        </w:rPr>
        <w:t>に合わせ「帰属要求」とさせてください。</w:t>
      </w:r>
    </w:p>
  </w:comment>
  <w:comment w:id="46" w:author="工内隆" w:date="2017-05-30T05:36:00Z" w:initials="工内隆">
    <w:p w14:paraId="10B86E9A" w14:textId="77777777" w:rsidR="007E7D6B" w:rsidRDefault="007E7D6B">
      <w:pPr>
        <w:pStyle w:val="af3"/>
      </w:pPr>
      <w:r>
        <w:rPr>
          <w:rStyle w:val="af2"/>
        </w:rPr>
        <w:annotationRef/>
      </w:r>
      <w:r>
        <w:rPr>
          <w:rFonts w:hint="eastAsia"/>
        </w:rPr>
        <w:t>That</w:t>
      </w:r>
      <w:r>
        <w:rPr>
          <w:rFonts w:hint="eastAsia"/>
        </w:rPr>
        <w:t>の掛かり方が不完全、原文のタイポですが、名訳だと思います。</w:t>
      </w:r>
    </w:p>
  </w:comment>
  <w:comment w:id="45" w:author="tani" w:date="2017-05-30T07:22:00Z" w:initials="N">
    <w:p w14:paraId="5A297087" w14:textId="47A32DDC" w:rsidR="00187FAE" w:rsidRDefault="00187FAE">
      <w:pPr>
        <w:pStyle w:val="af3"/>
      </w:pPr>
      <w:r>
        <w:rPr>
          <w:rStyle w:val="af2"/>
        </w:rPr>
        <w:annotationRef/>
      </w:r>
      <w:r>
        <w:rPr>
          <w:rFonts w:hint="eastAsia"/>
        </w:rPr>
        <w:t>ありがとうございます。</w:t>
      </w:r>
    </w:p>
  </w:comment>
  <w:comment w:id="51" w:author="tani" w:date="2017-05-30T05:36:00Z" w:initials="tani">
    <w:p w14:paraId="778D5E4C" w14:textId="45865B64" w:rsidR="007E7D6B" w:rsidRDefault="007E7D6B">
      <w:pPr>
        <w:pStyle w:val="af3"/>
      </w:pPr>
      <w:r>
        <w:rPr>
          <w:rStyle w:val="af2"/>
        </w:rPr>
        <w:annotationRef/>
      </w:r>
      <w:r>
        <w:rPr>
          <w:rFonts w:hint="eastAsia"/>
        </w:rPr>
        <w:t>固有名詞となっているようでしたので「」でくくりました。（</w:t>
      </w:r>
      <w:r w:rsidR="00322FB6">
        <w:rPr>
          <w:rFonts w:hint="eastAsia"/>
        </w:rPr>
        <w:t>原文で</w:t>
      </w:r>
      <w:r>
        <w:rPr>
          <w:rFonts w:hint="eastAsia"/>
        </w:rPr>
        <w:t>用語定義しない？）</w:t>
      </w:r>
    </w:p>
  </w:comment>
  <w:comment w:id="52" w:author="tani" w:date="2017-05-30T05:36:00Z" w:initials="tani">
    <w:p w14:paraId="6ABC78D4" w14:textId="70C1F9E0" w:rsidR="007E7D6B" w:rsidRDefault="007E7D6B">
      <w:pPr>
        <w:pStyle w:val="af3"/>
      </w:pPr>
      <w:r>
        <w:rPr>
          <w:rStyle w:val="af2"/>
        </w:rPr>
        <w:annotationRef/>
      </w:r>
      <w:r>
        <w:rPr>
          <w:rFonts w:hint="eastAsia"/>
        </w:rPr>
        <w:t>（単なるコメントです）</w:t>
      </w:r>
      <w:r w:rsidR="00187FAE">
        <w:rPr>
          <w:rFonts w:hint="eastAsia"/>
        </w:rPr>
        <w:t>僭越ながら「完備」が若干文学的というか、荘厳というかそういった感じもいたしますが、いったんこれでいきましょう。</w:t>
      </w:r>
    </w:p>
  </w:comment>
  <w:comment w:id="57" w:author="tani" w:date="2017-05-30T05:36:00Z" w:initials="tani">
    <w:p w14:paraId="6EFD310F" w14:textId="1C1E5A13" w:rsidR="007E7D6B" w:rsidRDefault="007E7D6B">
      <w:pPr>
        <w:pStyle w:val="af3"/>
      </w:pPr>
      <w:r>
        <w:rPr>
          <w:rStyle w:val="af2"/>
        </w:rPr>
        <w:annotationRef/>
      </w:r>
      <w:r>
        <w:rPr>
          <w:rFonts w:hint="eastAsia"/>
        </w:rPr>
        <w:t>「</w:t>
      </w:r>
      <w:r>
        <w:rPr>
          <w:rFonts w:hint="eastAsia"/>
        </w:rPr>
        <w:t>communicate</w:t>
      </w:r>
      <w:r>
        <w:rPr>
          <w:rFonts w:hint="eastAsia"/>
        </w:rPr>
        <w:t>」は</w:t>
      </w:r>
      <w:r>
        <w:rPr>
          <w:rFonts w:hint="eastAsia"/>
        </w:rPr>
        <w:t>v1.0</w:t>
      </w:r>
      <w:r>
        <w:rPr>
          <w:rFonts w:hint="eastAsia"/>
        </w:rPr>
        <w:t>のレビューなどで「周知」で合わせたのでここは「周知」でいかせてください。</w:t>
      </w:r>
    </w:p>
  </w:comment>
  <w:comment w:id="58" w:author="tani" w:date="2017-05-30T05:36:00Z" w:initials="tani">
    <w:p w14:paraId="2CCC51CA" w14:textId="56E59749" w:rsidR="007E7D6B" w:rsidRDefault="007E7D6B">
      <w:pPr>
        <w:pStyle w:val="af3"/>
      </w:pPr>
      <w:r>
        <w:rPr>
          <w:rStyle w:val="af2"/>
        </w:rPr>
        <w:annotationRef/>
      </w:r>
      <w:r w:rsidR="00187FAE">
        <w:rPr>
          <w:rFonts w:hint="eastAsia"/>
        </w:rPr>
        <w:t>ここも</w:t>
      </w:r>
      <w:r>
        <w:rPr>
          <w:rFonts w:hint="eastAsia"/>
        </w:rPr>
        <w:t>v1.0</w:t>
      </w:r>
      <w:r>
        <w:rPr>
          <w:rFonts w:hint="eastAsia"/>
        </w:rPr>
        <w:t>に合わせたいと思います。</w:t>
      </w:r>
    </w:p>
  </w:comment>
  <w:comment w:id="59" w:author="tani" w:date="2017-05-30T05:36:00Z" w:initials="tani">
    <w:p w14:paraId="5852F30D" w14:textId="0F65B85B" w:rsidR="007E7D6B" w:rsidRDefault="007E7D6B">
      <w:pPr>
        <w:pStyle w:val="af3"/>
      </w:pPr>
      <w:r>
        <w:rPr>
          <w:rStyle w:val="af2"/>
        </w:rPr>
        <w:annotationRef/>
      </w:r>
      <w:r>
        <w:rPr>
          <w:rFonts w:hint="eastAsia"/>
        </w:rPr>
        <w:t>出来る限り</w:t>
      </w:r>
      <w:r>
        <w:rPr>
          <w:rFonts w:hint="eastAsia"/>
        </w:rPr>
        <w:t>v1.0</w:t>
      </w:r>
      <w:r>
        <w:rPr>
          <w:rFonts w:hint="eastAsia"/>
        </w:rPr>
        <w:t>を踏襲する方向にさせてください。</w:t>
      </w:r>
    </w:p>
  </w:comment>
  <w:comment w:id="64" w:author="tani" w:date="2017-05-30T11:08:00Z" w:initials="N">
    <w:p w14:paraId="0177773A" w14:textId="418BEDDA" w:rsidR="0013543D" w:rsidRDefault="0013543D">
      <w:pPr>
        <w:pStyle w:val="af3"/>
      </w:pPr>
      <w:r>
        <w:rPr>
          <w:rStyle w:val="af2"/>
        </w:rPr>
        <w:annotationRef/>
      </w:r>
      <w:r>
        <w:rPr>
          <w:rFonts w:hint="eastAsia"/>
        </w:rPr>
        <w:t>福地さんご提案で「ウェブ」で統一。</w:t>
      </w:r>
    </w:p>
  </w:comment>
  <w:comment w:id="65" w:author="工内隆" w:date="2017-05-30T05:36:00Z" w:initials="工内隆">
    <w:p w14:paraId="3D63432D" w14:textId="77777777" w:rsidR="007E7D6B" w:rsidRDefault="007E7D6B">
      <w:pPr>
        <w:pStyle w:val="af3"/>
      </w:pPr>
      <w:r>
        <w:rPr>
          <w:rStyle w:val="af2"/>
        </w:rPr>
        <w:annotationRef/>
      </w:r>
      <w:r>
        <w:rPr>
          <w:rFonts w:hint="eastAsia"/>
        </w:rPr>
        <w:t>Past</w:t>
      </w:r>
      <w:r>
        <w:rPr>
          <w:rFonts w:hint="eastAsia"/>
        </w:rPr>
        <w:t>はタイポだと思うが？むしろ</w:t>
      </w:r>
      <w:proofErr w:type="spellStart"/>
      <w:r>
        <w:rPr>
          <w:rFonts w:hint="eastAsia"/>
        </w:rPr>
        <w:t>Comming</w:t>
      </w:r>
      <w:proofErr w:type="spellEnd"/>
    </w:p>
  </w:comment>
  <w:comment w:id="66" w:author="tani" w:date="2017-05-30T05:51:00Z" w:initials="tani">
    <w:p w14:paraId="542C452C" w14:textId="77777777" w:rsidR="007E7D6B" w:rsidRDefault="007E7D6B">
      <w:pPr>
        <w:pStyle w:val="af3"/>
      </w:pPr>
      <w:r>
        <w:rPr>
          <w:rStyle w:val="af2"/>
        </w:rPr>
        <w:annotationRef/>
      </w:r>
      <w:r w:rsidR="00187FAE">
        <w:rPr>
          <w:rFonts w:hint="eastAsia"/>
        </w:rPr>
        <w:t>工内さん、これは一旦当方案をベースにした記述に</w:t>
      </w:r>
      <w:r w:rsidR="00E1443E">
        <w:rPr>
          <w:rFonts w:hint="eastAsia"/>
        </w:rPr>
        <w:t>さ</w:t>
      </w:r>
      <w:r w:rsidR="00187FAE">
        <w:rPr>
          <w:rFonts w:hint="eastAsia"/>
        </w:rPr>
        <w:t>せてください。メールでの議論の結果を踏まえて反映します。</w:t>
      </w:r>
    </w:p>
    <w:p w14:paraId="67FD8653" w14:textId="2C2FA5F0" w:rsidR="00931373" w:rsidRDefault="00931373">
      <w:pPr>
        <w:pStyle w:val="af3"/>
      </w:pPr>
      <w:r>
        <w:rPr>
          <w:rFonts w:hint="eastAsia"/>
        </w:rPr>
        <w:t>→</w:t>
      </w:r>
      <w:r>
        <w:rPr>
          <w:rFonts w:hint="eastAsia"/>
        </w:rPr>
        <w:t>Update(5/30 9:00)</w:t>
      </w:r>
      <w:r>
        <w:br/>
      </w:r>
      <w:r>
        <w:rPr>
          <w:rFonts w:hint="eastAsia"/>
        </w:rPr>
        <w:t>M</w:t>
      </w:r>
      <w:r>
        <w:t>L</w:t>
      </w:r>
      <w:r>
        <w:rPr>
          <w:rFonts w:hint="eastAsia"/>
        </w:rPr>
        <w:t>で工内さんより了承いただいたのでこの表記でいかせてください。</w:t>
      </w:r>
    </w:p>
  </w:comment>
  <w:comment w:id="70" w:author="tani" w:date="2017-05-30T11:07:00Z" w:initials="N">
    <w:p w14:paraId="6F2FB2D2" w14:textId="7F597F1C" w:rsidR="0013543D" w:rsidRDefault="0013543D">
      <w:pPr>
        <w:pStyle w:val="af3"/>
      </w:pPr>
      <w:r>
        <w:rPr>
          <w:rStyle w:val="af2"/>
        </w:rPr>
        <w:annotationRef/>
      </w:r>
      <w:r>
        <w:rPr>
          <w:rFonts w:hint="eastAsia"/>
        </w:rPr>
        <w:t>福地さんご提案で「ウェブ」で統一。</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148EE8" w15:done="0"/>
  <w15:commentEx w15:paraId="03F9B515" w15:done="0"/>
  <w15:commentEx w15:paraId="6B44E077" w15:done="0"/>
  <w15:commentEx w15:paraId="3D74710C" w15:done="0"/>
  <w15:commentEx w15:paraId="52A49D12" w15:done="0"/>
  <w15:commentEx w15:paraId="669DE451" w15:done="0"/>
  <w15:commentEx w15:paraId="3CF0E3C9" w15:done="0"/>
  <w15:commentEx w15:paraId="409A4B76" w15:done="0"/>
  <w15:commentEx w15:paraId="5AC2431D" w15:done="0"/>
  <w15:commentEx w15:paraId="4A279DE5" w15:done="0"/>
  <w15:commentEx w15:paraId="6071B5D4" w15:done="0"/>
  <w15:commentEx w15:paraId="04389212" w15:done="0"/>
  <w15:commentEx w15:paraId="588F28DB" w15:done="0"/>
  <w15:commentEx w15:paraId="369B0661" w15:done="0"/>
  <w15:commentEx w15:paraId="10B86E9A" w15:done="0"/>
  <w15:commentEx w15:paraId="5A297087" w15:paraIdParent="10B86E9A" w15:done="0"/>
  <w15:commentEx w15:paraId="778D5E4C" w15:done="0"/>
  <w15:commentEx w15:paraId="6ABC78D4" w15:done="0"/>
  <w15:commentEx w15:paraId="6EFD310F" w15:done="0"/>
  <w15:commentEx w15:paraId="2CCC51CA" w15:done="0"/>
  <w15:commentEx w15:paraId="5852F30D" w15:done="0"/>
  <w15:commentEx w15:paraId="0177773A" w15:done="0"/>
  <w15:commentEx w15:paraId="3D63432D" w15:done="0"/>
  <w15:commentEx w15:paraId="67FD8653" w15:done="0"/>
  <w15:commentEx w15:paraId="6F2FB2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C51D5" w14:textId="77777777" w:rsidR="005F2A5D" w:rsidRDefault="005F2A5D" w:rsidP="00BA0057">
      <w:r>
        <w:separator/>
      </w:r>
    </w:p>
  </w:endnote>
  <w:endnote w:type="continuationSeparator" w:id="0">
    <w:p w14:paraId="60B8C6B9" w14:textId="77777777" w:rsidR="005F2A5D" w:rsidRDefault="005F2A5D" w:rsidP="00BA0057">
      <w:r>
        <w:continuationSeparator/>
      </w:r>
    </w:p>
  </w:endnote>
  <w:endnote w:type="continuationNotice" w:id="1">
    <w:p w14:paraId="162CC086" w14:textId="77777777" w:rsidR="005F2A5D" w:rsidRDefault="005F2A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EF950"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6899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7777777" w:rsidR="007E7D6B" w:rsidRDefault="007E7D6B" w:rsidP="00DC4093">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14:paraId="17DEDF0A" w14:textId="77777777" w:rsidR="007E7D6B" w:rsidRDefault="007E7D6B" w:rsidP="00DC4093">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5363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71824539" w:rsidR="007E7D6B" w:rsidRPr="0063351D" w:rsidRDefault="007E7D6B" w:rsidP="00DC4093">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105CE6">
                            <w:rPr>
                              <w:b/>
                              <w:noProof/>
                            </w:rPr>
                            <w:t>2</w:t>
                          </w:r>
                          <w:r w:rsidRPr="0063351D">
                            <w:rPr>
                              <w:b/>
                            </w:rPr>
                            <w:fldChar w:fldCharType="end"/>
                          </w:r>
                          <w:r>
                            <w:rPr>
                              <w:rFonts w:hint="eastAsia"/>
                            </w:rPr>
                            <w:t xml:space="preserve"> of </w:t>
                          </w:r>
                          <w:r w:rsidRPr="0063351D">
                            <w:rPr>
                              <w:rFonts w:hint="eastAsia"/>
                              <w:b/>
                            </w:rPr>
                            <w:t>1</w:t>
                          </w:r>
                          <w:r w:rsidR="008948DA">
                            <w:rPr>
                              <w:b/>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0E14" id="Text Box 4" o:spid="_x0000_s1028" type="#_x0000_t202" style="position:absolute;margin-left:0;margin-top:800.9pt;width:62.35pt;height:17.45p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14:paraId="36B60776" w14:textId="71824539" w:rsidR="007E7D6B" w:rsidRPr="0063351D" w:rsidRDefault="007E7D6B" w:rsidP="00DC4093">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105CE6">
                      <w:rPr>
                        <w:b/>
                        <w:noProof/>
                      </w:rPr>
                      <w:t>2</w:t>
                    </w:r>
                    <w:r w:rsidRPr="0063351D">
                      <w:rPr>
                        <w:b/>
                      </w:rPr>
                      <w:fldChar w:fldCharType="end"/>
                    </w:r>
                    <w:r>
                      <w:rPr>
                        <w:rFonts w:hint="eastAsia"/>
                      </w:rPr>
                      <w:t xml:space="preserve"> of </w:t>
                    </w:r>
                    <w:r w:rsidRPr="0063351D">
                      <w:rPr>
                        <w:rFonts w:hint="eastAsia"/>
                        <w:b/>
                      </w:rPr>
                      <w:t>1</w:t>
                    </w:r>
                    <w:r w:rsidR="008948DA">
                      <w:rPr>
                        <w:b/>
                      </w:rPr>
                      <w:t>4</w:t>
                    </w:r>
                  </w:p>
                </w:txbxContent>
              </v:textbox>
              <w10:wrap anchorx="margin" anchory="page"/>
            </v:shape>
          </w:pict>
        </mc:Fallback>
      </mc:AlternateContent>
    </w:r>
    <w:r>
      <w:rPr>
        <w:noProof/>
      </w:rPr>
      <mc:AlternateContent>
        <mc:Choice Requires="wps">
          <w:drawing>
            <wp:anchor distT="0" distB="0" distL="114300" distR="114300" simplePos="0" relativeHeight="25165568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D38E8" id="Line 6" o:spid="_x0000_s1026" style="position:absolute;left:0;text-align:lef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B1505"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5670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31384" w14:textId="23BF57EB" w:rsidR="007E7D6B" w:rsidRPr="00FA6575" w:rsidRDefault="007E7D6B"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105CE6">
                            <w:rPr>
                              <w:b/>
                              <w:noProof/>
                            </w:rPr>
                            <w:t>3</w:t>
                          </w:r>
                          <w:r w:rsidRPr="00E16A57">
                            <w:rPr>
                              <w:b/>
                            </w:rPr>
                            <w:fldChar w:fldCharType="end"/>
                          </w:r>
                          <w:r>
                            <w:rPr>
                              <w:rFonts w:hint="eastAsia"/>
                            </w:rPr>
                            <w:t xml:space="preserve"> of </w:t>
                          </w:r>
                          <w:r w:rsidR="008948DA">
                            <w:rPr>
                              <w:rFonts w:hint="eastAsia"/>
                              <w:b/>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2CD97" id="_x0000_t202" coordsize="21600,21600" o:spt="202" path="m,l,21600r21600,l21600,xe">
              <v:stroke joinstyle="miter"/>
              <v:path gradientshapeok="t" o:connecttype="rect"/>
            </v:shapetype>
            <v:shape id="_x0000_s1029" type="#_x0000_t202" style="position:absolute;margin-left:0;margin-top:800.9pt;width:62.35pt;height:17.45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14:paraId="0EF31384" w14:textId="23BF57EB" w:rsidR="007E7D6B" w:rsidRPr="00FA6575" w:rsidRDefault="007E7D6B"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105CE6">
                      <w:rPr>
                        <w:b/>
                        <w:noProof/>
                      </w:rPr>
                      <w:t>3</w:t>
                    </w:r>
                    <w:r w:rsidRPr="00E16A57">
                      <w:rPr>
                        <w:b/>
                      </w:rPr>
                      <w:fldChar w:fldCharType="end"/>
                    </w:r>
                    <w:r>
                      <w:rPr>
                        <w:rFonts w:hint="eastAsia"/>
                      </w:rPr>
                      <w:t xml:space="preserve"> of </w:t>
                    </w:r>
                    <w:r w:rsidR="008948DA">
                      <w:rPr>
                        <w:rFonts w:hint="eastAsia"/>
                        <w:b/>
                      </w:rPr>
                      <w:t>14</w:t>
                    </w:r>
                  </w:p>
                </w:txbxContent>
              </v:textbox>
              <w10:wrap anchorx="margin" anchory="page"/>
            </v:shape>
          </w:pict>
        </mc:Fallback>
      </mc:AlternateContent>
    </w:r>
    <w:r>
      <w:rPr>
        <w:noProof/>
      </w:rPr>
      <mc:AlternateContent>
        <mc:Choice Requires="wps">
          <w:drawing>
            <wp:anchor distT="0" distB="0" distL="114300" distR="114300" simplePos="0" relativeHeight="25165772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32D5A" id="Line 6" o:spid="_x0000_s1026" style="position:absolute;left:0;text-align:lef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loJ7k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r>
      <w:rPr>
        <w:noProof/>
      </w:rPr>
      <mc:AlternateContent>
        <mc:Choice Requires="wps">
          <w:drawing>
            <wp:anchor distT="0" distB="0" distL="114300" distR="114300" simplePos="0" relativeHeight="25165465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2FC36" w14:textId="77777777" w:rsidR="007E7D6B" w:rsidRDefault="007E7D6B">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E39D7" id="_x0000_s1030" type="#_x0000_t202" style="position:absolute;margin-left:511.5pt;margin-top:776.8pt;width:29.75pt;height:10.0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" filled="f" stroked="f">
              <v:textbox inset="0,0,0,0">
                <w:txbxContent>
                  <w:p w14:paraId="2682FC36" w14:textId="77777777" w:rsidR="007E7D6B" w:rsidRDefault="007E7D6B">
                    <w:pPr>
                      <w:spacing w:line="184" w:lineRule="exact"/>
                      <w:ind w:left="20"/>
                      <w:rPr>
                        <w:sz w:val="16"/>
                      </w:rPr>
                    </w:pPr>
                    <w:r w:rsidRPr="00342D23">
                      <w:rPr>
                        <w:sz w:val="16"/>
                      </w:rPr>
                      <w:t>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C4AAA"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7001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E9684" w14:textId="77777777" w:rsidR="007E7D6B" w:rsidRDefault="007E7D6B" w:rsidP="00DC4093">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EC715E" id="_x0000_t202" coordsize="21600,21600" o:spt="202" path="m,l,21600r21600,l21600,xe">
              <v:stroke joinstyle="miter"/>
              <v:path gradientshapeok="t" o:connecttype="rect"/>
            </v:shapetype>
            <v:shape id="_x0000_s1031" type="#_x0000_t202" style="position:absolute;margin-left:523.65pt;margin-top:776.8pt;width:29.75pt;height:10.0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AJ2dKksQIAALAF&#10;AAAOAAAAAAAAAAAAAAAAAC4CAABkcnMvZTJvRG9jLnhtbFBLAQItABQABgAIAAAAIQCb5j2G4gAA&#10;AA8BAAAPAAAAAAAAAAAAAAAAAAsFAABkcnMvZG93bnJldi54bWxQSwUGAAAAAAQABADzAAAAGgYA&#10;AAAA&#10;" filled="f" stroked="f">
              <v:textbox inset="0,0,0,0">
                <w:txbxContent>
                  <w:p w14:paraId="7DEE9684" w14:textId="77777777" w:rsidR="007E7D6B" w:rsidRDefault="007E7D6B" w:rsidP="00DC4093">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21E5FC" id="Line 6" o:spid="_x0000_s1026" style="position:absolute;left:0;text-align:lef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yp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BZk6yp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64896"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3B663" w14:textId="4A48EE83" w:rsidR="007E7D6B" w:rsidRPr="00FA6575" w:rsidRDefault="007E7D6B"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105CE6">
                            <w:rPr>
                              <w:b/>
                              <w:noProof/>
                            </w:rPr>
                            <w:t>5</w:t>
                          </w:r>
                          <w:r w:rsidRPr="00E16A57">
                            <w:rPr>
                              <w:b/>
                            </w:rPr>
                            <w:fldChar w:fldCharType="end"/>
                          </w:r>
                          <w:r>
                            <w:rPr>
                              <w:rFonts w:hint="eastAsia"/>
                            </w:rPr>
                            <w:t xml:space="preserve"> of </w:t>
                          </w:r>
                          <w:r w:rsidRPr="00E16A57">
                            <w:rPr>
                              <w:rFonts w:hint="eastAsia"/>
                              <w:b/>
                            </w:rPr>
                            <w:t>1</w:t>
                          </w:r>
                          <w:r w:rsidR="008948DA">
                            <w:rPr>
                              <w:b/>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A563D" id="_x0000_s1032" type="#_x0000_t202" style="position:absolute;margin-left:234.2pt;margin-top:789pt;width:62.35pt;height:17.4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14:paraId="40A3B663" w14:textId="4A48EE83" w:rsidR="007E7D6B" w:rsidRPr="00FA6575" w:rsidRDefault="007E7D6B"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105CE6">
                      <w:rPr>
                        <w:b/>
                        <w:noProof/>
                      </w:rPr>
                      <w:t>5</w:t>
                    </w:r>
                    <w:r w:rsidRPr="00E16A57">
                      <w:rPr>
                        <w:b/>
                      </w:rPr>
                      <w:fldChar w:fldCharType="end"/>
                    </w:r>
                    <w:r>
                      <w:rPr>
                        <w:rFonts w:hint="eastAsia"/>
                      </w:rPr>
                      <w:t xml:space="preserve"> of </w:t>
                    </w:r>
                    <w:r w:rsidRPr="00E16A57">
                      <w:rPr>
                        <w:rFonts w:hint="eastAsia"/>
                        <w:b/>
                      </w:rPr>
                      <w:t>1</w:t>
                    </w:r>
                    <w:r w:rsidR="008948DA">
                      <w:rPr>
                        <w:b/>
                      </w:rPr>
                      <w:t>4</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7F70C"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60800"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C4476" w14:textId="77777777" w:rsidR="007E7D6B" w:rsidRDefault="007E7D6B">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F785E" id="_x0000_t202" coordsize="21600,21600" o:spt="202" path="m,l,21600r21600,l21600,xe">
              <v:stroke joinstyle="miter"/>
              <v:path gradientshapeok="t" o:connecttype="rect"/>
            </v:shapetype>
            <v:shape id="_x0000_s1033" type="#_x0000_t202" style="position:absolute;margin-left:498.95pt;margin-top:776.8pt;width:29.75pt;height:10.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v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" filled="f" stroked="f">
              <v:textbox inset="0,0,0,0">
                <w:txbxContent>
                  <w:p w14:paraId="788C4476" w14:textId="77777777" w:rsidR="007E7D6B" w:rsidRDefault="007E7D6B">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62848"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C7595" id="Line 6" o:spid="_x0000_s1026" style="position:absolute;left:0;text-align:left;z-index:-25165363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5O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Dni35O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66944" behindDoc="1" locked="0" layoutInCell="1" allowOverlap="1" wp14:anchorId="3393382B" wp14:editId="694622FF">
              <wp:simplePos x="0" y="0"/>
              <wp:positionH relativeFrom="margin">
                <wp:align>center</wp:align>
              </wp:positionH>
              <wp:positionV relativeFrom="page">
                <wp:posOffset>10172700</wp:posOffset>
              </wp:positionV>
              <wp:extent cx="972000" cy="221615"/>
              <wp:effectExtent l="0" t="0" r="0"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C6887" w14:textId="6C7306E8" w:rsidR="007E7D6B" w:rsidRPr="00FA6575" w:rsidRDefault="007E7D6B"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105CE6">
                            <w:rPr>
                              <w:b/>
                              <w:noProof/>
                            </w:rPr>
                            <w:t>12</w:t>
                          </w:r>
                          <w:r w:rsidRPr="00FA6575">
                            <w:rPr>
                              <w:b/>
                            </w:rPr>
                            <w:fldChar w:fldCharType="end"/>
                          </w:r>
                          <w:r>
                            <w:rPr>
                              <w:rFonts w:hint="eastAsia"/>
                            </w:rPr>
                            <w:t xml:space="preserve"> of </w:t>
                          </w:r>
                          <w:r w:rsidR="008948DA">
                            <w:rPr>
                              <w:rFonts w:hint="eastAsia"/>
                              <w:b/>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3382B" id="_x0000_s1034" type="#_x0000_t202" style="position:absolute;margin-left:0;margin-top:801pt;width:76.55pt;height:17.45pt;z-index:-2516495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" filled="f" stroked="f">
              <v:textbox inset="0,0,0,0">
                <w:txbxContent>
                  <w:p w14:paraId="725C6887" w14:textId="6C7306E8" w:rsidR="007E7D6B" w:rsidRPr="00FA6575" w:rsidRDefault="007E7D6B"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105CE6">
                      <w:rPr>
                        <w:b/>
                        <w:noProof/>
                      </w:rPr>
                      <w:t>12</w:t>
                    </w:r>
                    <w:r w:rsidRPr="00FA6575">
                      <w:rPr>
                        <w:b/>
                      </w:rPr>
                      <w:fldChar w:fldCharType="end"/>
                    </w:r>
                    <w:r>
                      <w:rPr>
                        <w:rFonts w:hint="eastAsia"/>
                      </w:rPr>
                      <w:t xml:space="preserve"> of </w:t>
                    </w:r>
                    <w:r w:rsidR="008948DA">
                      <w:rPr>
                        <w:rFonts w:hint="eastAsia"/>
                        <w:b/>
                      </w:rPr>
                      <w:t>14</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9A85C"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44416"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C9E74" w14:textId="77777777" w:rsidR="007E7D6B" w:rsidRDefault="007E7D6B">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B2B62" id="_x0000_t202" coordsize="21600,21600" o:spt="202" path="m,l,21600r21600,l21600,xe">
              <v:stroke joinstyle="miter"/>
              <v:path gradientshapeok="t" o:connecttype="rect"/>
            </v:shapetype>
            <v:shape id="_x0000_s1035" type="#_x0000_t202" style="position:absolute;margin-left:498.95pt;margin-top:776.8pt;width:29.75pt;height:10.0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HJsg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" filled="f" stroked="f">
              <v:textbox inset="0,0,0,0">
                <w:txbxContent>
                  <w:p w14:paraId="394C9E74" w14:textId="77777777" w:rsidR="007E7D6B" w:rsidRDefault="007E7D6B">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4646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0E880" id="Line 6" o:spid="_x0000_s1026" style="position:absolute;left:0;text-align:left;z-index:-2516700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" strokecolor="#4b7dba" strokeweight=".72pt">
              <w10:wrap anchorx="margin" anchory="page"/>
            </v:line>
          </w:pict>
        </mc:Fallback>
      </mc:AlternateContent>
    </w:r>
    <w:r>
      <w:rPr>
        <w:noProof/>
      </w:rPr>
      <mc:AlternateContent>
        <mc:Choice Requires="wps">
          <w:drawing>
            <wp:anchor distT="0" distB="0" distL="114300" distR="114300" simplePos="0" relativeHeight="251648512" behindDoc="1" locked="0" layoutInCell="1" allowOverlap="1" wp14:anchorId="3CDEE230" wp14:editId="76A210B6">
              <wp:simplePos x="0" y="0"/>
              <wp:positionH relativeFrom="margin">
                <wp:align>center</wp:align>
              </wp:positionH>
              <wp:positionV relativeFrom="page">
                <wp:posOffset>10172700</wp:posOffset>
              </wp:positionV>
              <wp:extent cx="972000" cy="221615"/>
              <wp:effectExtent l="0" t="0" r="0"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9B7F4" w14:textId="7F140F64" w:rsidR="007E7D6B" w:rsidRPr="00FA6575" w:rsidRDefault="007E7D6B"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105CE6">
                            <w:rPr>
                              <w:b/>
                              <w:noProof/>
                            </w:rPr>
                            <w:t>14</w:t>
                          </w:r>
                          <w:r w:rsidRPr="00FA6575">
                            <w:rPr>
                              <w:b/>
                            </w:rPr>
                            <w:fldChar w:fldCharType="end"/>
                          </w:r>
                          <w:r>
                            <w:rPr>
                              <w:rFonts w:hint="eastAsia"/>
                            </w:rPr>
                            <w:t xml:space="preserve"> of </w:t>
                          </w:r>
                          <w:r w:rsidRPr="00FA6575">
                            <w:rPr>
                              <w:rFonts w:hint="eastAsia"/>
                              <w:b/>
                            </w:rPr>
                            <w:t>1</w:t>
                          </w:r>
                          <w:r w:rsidR="00977A95">
                            <w:rPr>
                              <w:b/>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EE230" id="_x0000_s1036" type="#_x0000_t202" style="position:absolute;margin-left:0;margin-top:801pt;width:76.55pt;height:17.45pt;z-index:-2516679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" filled="f" stroked="f">
              <v:textbox inset="0,0,0,0">
                <w:txbxContent>
                  <w:p w14:paraId="5DE9B7F4" w14:textId="7F140F64" w:rsidR="007E7D6B" w:rsidRPr="00FA6575" w:rsidRDefault="007E7D6B"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105CE6">
                      <w:rPr>
                        <w:b/>
                        <w:noProof/>
                      </w:rPr>
                      <w:t>14</w:t>
                    </w:r>
                    <w:r w:rsidRPr="00FA6575">
                      <w:rPr>
                        <w:b/>
                      </w:rPr>
                      <w:fldChar w:fldCharType="end"/>
                    </w:r>
                    <w:r>
                      <w:rPr>
                        <w:rFonts w:hint="eastAsia"/>
                      </w:rPr>
                      <w:t xml:space="preserve"> of </w:t>
                    </w:r>
                    <w:r w:rsidRPr="00FA6575">
                      <w:rPr>
                        <w:rFonts w:hint="eastAsia"/>
                        <w:b/>
                      </w:rPr>
                      <w:t>1</w:t>
                    </w:r>
                    <w:r w:rsidR="00977A95">
                      <w:rPr>
                        <w:b/>
                      </w:rPr>
                      <w:t>4</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8A0D8" w14:textId="77777777" w:rsidR="005F2A5D" w:rsidRDefault="005F2A5D" w:rsidP="00BA0057">
      <w:r>
        <w:separator/>
      </w:r>
    </w:p>
  </w:footnote>
  <w:footnote w:type="continuationSeparator" w:id="0">
    <w:p w14:paraId="7DE07C28" w14:textId="77777777" w:rsidR="005F2A5D" w:rsidRDefault="005F2A5D" w:rsidP="00BA0057">
      <w:r>
        <w:continuationSeparator/>
      </w:r>
    </w:p>
  </w:footnote>
  <w:footnote w:type="continuationNotice" w:id="1">
    <w:p w14:paraId="570C65FE" w14:textId="77777777" w:rsidR="005F2A5D" w:rsidRDefault="005F2A5D"/>
  </w:footnote>
  <w:footnote w:id="2">
    <w:p w14:paraId="37219C59" w14:textId="2ABB00FD" w:rsidR="007E7D6B" w:rsidRPr="00F92F90" w:rsidRDefault="007E7D6B">
      <w:pPr>
        <w:pStyle w:val="a7"/>
        <w:rPr>
          <w:rFonts w:eastAsia="ＭＳ ゴシック"/>
          <w:sz w:val="18"/>
        </w:rPr>
      </w:pPr>
      <w:r>
        <w:rPr>
          <w:rStyle w:val="a9"/>
        </w:rPr>
        <w:footnoteRef/>
      </w:r>
      <w:r w:rsidRPr="00F92F90">
        <w:rPr>
          <w:rFonts w:eastAsia="ＭＳ ゴシック"/>
          <w:sz w:val="18"/>
        </w:rPr>
        <w:t xml:space="preserve"> </w:t>
      </w:r>
      <w:r w:rsidR="00B0025F">
        <w:rPr>
          <w:rFonts w:eastAsia="ＭＳ ゴシック" w:hint="eastAsia"/>
          <w:sz w:val="18"/>
        </w:rPr>
        <w:t>訳注：</w:t>
      </w:r>
      <w:r w:rsidRPr="00F92F90">
        <w:rPr>
          <w:rFonts w:eastAsia="ＭＳ ゴシック" w:hint="eastAsia"/>
          <w:sz w:val="18"/>
        </w:rPr>
        <w:t>Wikipedia</w:t>
      </w:r>
      <w:r w:rsidRPr="00F92F90">
        <w:rPr>
          <w:rFonts w:eastAsia="ＭＳ ゴシック" w:hint="eastAsia"/>
          <w:sz w:val="18"/>
        </w:rPr>
        <w:t>「</w:t>
      </w:r>
      <w:hyperlink r:id="rId1" w:history="1">
        <w:r w:rsidRPr="00B0025F">
          <w:rPr>
            <w:rStyle w:val="a6"/>
            <w:rFonts w:eastAsia="ＭＳ ゴシック" w:hint="eastAsia"/>
            <w:sz w:val="18"/>
          </w:rPr>
          <w:t>部品表（</w:t>
        </w:r>
        <w:r w:rsidRPr="00B0025F">
          <w:rPr>
            <w:rStyle w:val="a6"/>
            <w:rFonts w:eastAsia="ＭＳ ゴシック" w:hint="eastAsia"/>
            <w:sz w:val="18"/>
          </w:rPr>
          <w:t>Bill of Material</w:t>
        </w:r>
        <w:r w:rsidRPr="00B0025F">
          <w:rPr>
            <w:rStyle w:val="a6"/>
            <w:rFonts w:eastAsia="ＭＳ ゴシック" w:hint="eastAsia"/>
            <w:sz w:val="18"/>
          </w:rPr>
          <w:t>）</w:t>
        </w:r>
      </w:hyperlink>
      <w:r w:rsidRPr="00F92F90">
        <w:rPr>
          <w:rFonts w:eastAsia="ＭＳ ゴシック" w:hint="eastAsia"/>
          <w:sz w:val="18"/>
        </w:rPr>
        <w:t>」</w:t>
      </w:r>
      <w:r w:rsidR="00B0025F">
        <w:rPr>
          <w:rFonts w:eastAsia="ＭＳ ゴシック" w:hint="eastAsia"/>
          <w:sz w:val="18"/>
        </w:rPr>
        <w:t>を参考</w:t>
      </w:r>
    </w:p>
  </w:footnote>
  <w:footnote w:id="3">
    <w:p w14:paraId="1F77DBA6" w14:textId="7DD84844" w:rsidR="007E7D6B" w:rsidRPr="005D0201" w:rsidRDefault="007E7D6B" w:rsidP="00BA0057">
      <w:pPr>
        <w:pStyle w:val="a7"/>
        <w:rPr>
          <w:rFonts w:eastAsia="ＭＳ ゴシック"/>
        </w:rPr>
      </w:pPr>
      <w:r w:rsidRPr="00887555">
        <w:rPr>
          <w:rStyle w:val="a9"/>
          <w:rFonts w:eastAsia="ＭＳ ゴシック"/>
        </w:rPr>
        <w:footnoteRef/>
      </w:r>
      <w:r w:rsidR="00B0025F">
        <w:rPr>
          <w:rFonts w:eastAsia="ＭＳ ゴシック"/>
          <w:sz w:val="18"/>
        </w:rPr>
        <w:t xml:space="preserve"> </w:t>
      </w:r>
      <w:r w:rsidR="00B0025F">
        <w:rPr>
          <w:rFonts w:eastAsia="ＭＳ ゴシック" w:hint="eastAsia"/>
          <w:sz w:val="18"/>
        </w:rPr>
        <w:t>訳注</w:t>
      </w:r>
      <w:r w:rsidR="00B0025F">
        <w:rPr>
          <w:rFonts w:eastAsia="ＭＳ ゴシック" w:hint="eastAsia"/>
          <w:sz w:val="18"/>
        </w:rPr>
        <w:t>：</w:t>
      </w:r>
      <w:r w:rsidRPr="005D0201">
        <w:rPr>
          <w:rFonts w:eastAsia="ＭＳ ゴシック"/>
          <w:sz w:val="18"/>
        </w:rPr>
        <w:t>Wikipedia</w:t>
      </w:r>
      <w:r w:rsidRPr="005D0201">
        <w:rPr>
          <w:rFonts w:eastAsia="ＭＳ ゴシック" w:hint="eastAsia"/>
          <w:sz w:val="18"/>
        </w:rPr>
        <w:t>「</w:t>
      </w:r>
      <w:hyperlink r:id="rId2" w:history="1">
        <w:r w:rsidRPr="005D0201">
          <w:rPr>
            <w:rStyle w:val="a6"/>
            <w:rFonts w:eastAsia="ＭＳ ゴシック" w:hint="eastAsia"/>
            <w:sz w:val="18"/>
          </w:rPr>
          <w:t>帰属</w:t>
        </w:r>
      </w:hyperlink>
      <w:r w:rsidRPr="005D0201">
        <w:rPr>
          <w:rFonts w:eastAsia="ＭＳ ゴシック" w:hint="eastAsia"/>
          <w:sz w:val="18"/>
        </w:rPr>
        <w:t>」より引用</w:t>
      </w:r>
      <w:r>
        <w:rPr>
          <w:rFonts w:eastAsia="ＭＳ ゴシック" w:hint="eastAsia"/>
          <w:sz w:val="18"/>
        </w:rPr>
        <w:t>「</w:t>
      </w:r>
      <w:r w:rsidRPr="005D0201">
        <w:rPr>
          <w:rFonts w:eastAsia="ＭＳ ゴシック" w:hint="eastAsia"/>
          <w:sz w:val="18"/>
        </w:rPr>
        <w:t>ある著作物（</w:t>
      </w:r>
      <w:r w:rsidRPr="005D0201">
        <w:rPr>
          <w:rFonts w:eastAsia="ＭＳ ゴシック"/>
          <w:sz w:val="18"/>
        </w:rPr>
        <w:t>works</w:t>
      </w:r>
      <w:r w:rsidRPr="005D0201">
        <w:rPr>
          <w:rFonts w:eastAsia="ＭＳ ゴシック" w:hint="eastAsia"/>
          <w:sz w:val="18"/>
        </w:rPr>
        <w:t>）を利用（</w:t>
      </w:r>
      <w:r w:rsidRPr="005D0201">
        <w:rPr>
          <w:rFonts w:eastAsia="ＭＳ ゴシック"/>
          <w:sz w:val="18"/>
        </w:rPr>
        <w:t>use</w:t>
      </w:r>
      <w:r w:rsidRPr="005D0201">
        <w:rPr>
          <w:rFonts w:eastAsia="ＭＳ ゴシック" w:hint="eastAsia"/>
          <w:sz w:val="18"/>
        </w:rPr>
        <w:t>）する場合、その著作物の著作者への謝辞（</w:t>
      </w:r>
      <w:r w:rsidRPr="005D0201">
        <w:rPr>
          <w:rFonts w:eastAsia="ＭＳ ゴシック"/>
          <w:sz w:val="18"/>
        </w:rPr>
        <w:t>acknowledge</w:t>
      </w:r>
      <w:r w:rsidRPr="005D0201">
        <w:rPr>
          <w:rFonts w:eastAsia="ＭＳ ゴシック" w:hint="eastAsia"/>
          <w:sz w:val="18"/>
        </w:rPr>
        <w:t>）やクレジットの掲載を要求することを指す用語である。または別の著作物に表示すること（</w:t>
      </w:r>
      <w:r w:rsidRPr="005D0201">
        <w:rPr>
          <w:rFonts w:eastAsia="ＭＳ ゴシック"/>
          <w:sz w:val="18"/>
        </w:rPr>
        <w:t>appear in works</w:t>
      </w:r>
      <w:r w:rsidRPr="005D0201">
        <w:rPr>
          <w:rFonts w:eastAsia="ＭＳ ゴシック" w:hint="eastAsia"/>
          <w:sz w:val="18"/>
        </w:rPr>
        <w:t>）自体を指す。</w:t>
      </w:r>
      <w:r>
        <w:rPr>
          <w:rFonts w:eastAsia="ＭＳ ゴシック" w:hint="eastAsia"/>
          <w:sz w:val="18"/>
        </w:rPr>
        <w:t>」</w:t>
      </w:r>
    </w:p>
  </w:footnote>
  <w:footnote w:id="4">
    <w:p w14:paraId="54323690" w14:textId="43CC6EDE" w:rsidR="007E7D6B" w:rsidRPr="007E1E02" w:rsidRDefault="007E7D6B" w:rsidP="004C23F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00B0025F" w:rsidRPr="00B0025F">
        <w:rPr>
          <w:rFonts w:ascii="Arial" w:eastAsia="ＭＳ Ｐゴシック" w:hAnsi="Arial" w:hint="eastAsia"/>
          <w:sz w:val="18"/>
        </w:rPr>
        <w:t>訳注</w:t>
      </w:r>
      <w:r w:rsidR="00B0025F">
        <w:rPr>
          <w:rFonts w:eastAsia="ＭＳ ゴシック" w:hint="eastAsia"/>
          <w:sz w:val="18"/>
          <w:szCs w:val="18"/>
        </w:rPr>
        <w:t>：</w:t>
      </w:r>
      <w:r w:rsidRPr="005D0201">
        <w:rPr>
          <w:rFonts w:eastAsia="ＭＳ ゴシック" w:hint="eastAsia"/>
          <w:sz w:val="18"/>
          <w:szCs w:val="18"/>
        </w:rPr>
        <w:t>「書面による申し出</w:t>
      </w:r>
      <w:r>
        <w:rPr>
          <w:rFonts w:eastAsia="ＭＳ ゴシック" w:hint="eastAsia"/>
          <w:sz w:val="18"/>
          <w:szCs w:val="18"/>
        </w:rPr>
        <w:t>（</w:t>
      </w:r>
      <w:r w:rsidRPr="005D0201">
        <w:rPr>
          <w:rFonts w:eastAsia="ＭＳ ゴシック"/>
          <w:sz w:val="18"/>
          <w:szCs w:val="18"/>
        </w:rPr>
        <w:t>Written Offer</w:t>
      </w:r>
      <w:r>
        <w:rPr>
          <w:rFonts w:eastAsia="ＭＳ ゴシック" w:hint="eastAsia"/>
          <w:sz w:val="18"/>
          <w:szCs w:val="18"/>
        </w:rPr>
        <w:t>）」</w:t>
      </w:r>
      <w:r w:rsidRPr="005D0201">
        <w:rPr>
          <w:rFonts w:eastAsia="ＭＳ ゴシック"/>
          <w:sz w:val="18"/>
          <w:szCs w:val="18"/>
        </w:rPr>
        <w:t>について、</w:t>
      </w:r>
      <w:r w:rsidRPr="005D0201">
        <w:rPr>
          <w:rFonts w:eastAsia="ＭＳ ゴシック"/>
          <w:sz w:val="18"/>
          <w:szCs w:val="18"/>
        </w:rPr>
        <w:t>GPL</w:t>
      </w:r>
      <w:r w:rsidRPr="005D0201">
        <w:rPr>
          <w:rFonts w:eastAsia="ＭＳ ゴシック"/>
          <w:sz w:val="18"/>
          <w:szCs w:val="18"/>
        </w:rPr>
        <w:t>ライセンスを例に</w:t>
      </w:r>
      <w:hyperlink r:id="rId3" w:anchor="WhatDoesWrittenOfferValid" w:history="1">
        <w:r w:rsidRPr="005D0201">
          <w:rPr>
            <w:rStyle w:val="a6"/>
            <w:rFonts w:eastAsia="ＭＳ ゴシック"/>
            <w:sz w:val="18"/>
            <w:szCs w:val="18"/>
          </w:rPr>
          <w:t>gnu.org</w:t>
        </w:r>
        <w:r w:rsidRPr="005D0201">
          <w:rPr>
            <w:rStyle w:val="a6"/>
            <w:rFonts w:eastAsia="ＭＳ ゴシック"/>
            <w:sz w:val="18"/>
            <w:szCs w:val="18"/>
          </w:rPr>
          <w:t>の記述</w:t>
        </w:r>
      </w:hyperlink>
      <w:r w:rsidRPr="005D0201">
        <w:rPr>
          <w:rFonts w:eastAsia="ＭＳ ゴシック" w:hint="eastAsia"/>
          <w:sz w:val="18"/>
          <w:szCs w:val="18"/>
        </w:rPr>
        <w:t>を参照（以下引用）。</w:t>
      </w:r>
      <w:r>
        <w:rPr>
          <w:rFonts w:eastAsia="ＭＳ ゴシック" w:hint="eastAsia"/>
          <w:sz w:val="18"/>
          <w:szCs w:val="18"/>
        </w:rPr>
        <w:t>「</w:t>
      </w:r>
      <w:r w:rsidRPr="005D0201">
        <w:rPr>
          <w:rFonts w:eastAsia="ＭＳ ゴシック"/>
          <w:sz w:val="18"/>
          <w:szCs w:val="18"/>
        </w:rPr>
        <w:t>GPL</w:t>
      </w:r>
      <w:r w:rsidRPr="005D0201">
        <w:rPr>
          <w:rFonts w:eastAsia="ＭＳ ゴシック" w:hint="eastAsia"/>
          <w:sz w:val="18"/>
          <w:szCs w:val="18"/>
        </w:rPr>
        <w:t>には、バイナリをソースコード抜きで商業的に配布する場合、あなたが後にソースコードを配布する旨が書かれた</w:t>
      </w:r>
      <w:r w:rsidRPr="005D0201">
        <w:rPr>
          <w:rFonts w:eastAsia="ＭＳ ゴシック" w:hint="eastAsia"/>
          <w:b/>
          <w:sz w:val="18"/>
          <w:szCs w:val="18"/>
          <w:u w:val="single"/>
        </w:rPr>
        <w:t>書面による申し出</w:t>
      </w:r>
      <w:r w:rsidRPr="005D0201">
        <w:rPr>
          <w:rFonts w:eastAsia="ＭＳ ゴシック"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DF612"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52608"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1B7178E4" w:rsidR="007E7D6B" w:rsidRPr="00466C76" w:rsidRDefault="007E7D6B" w:rsidP="00752B5D">
                          <w:pPr>
                            <w:pStyle w:val="a3"/>
                            <w:wordWrap w:val="0"/>
                            <w:spacing w:line="245" w:lineRule="exact"/>
                            <w:ind w:left="20"/>
                            <w:jc w:val="right"/>
                            <w:rPr>
                              <w:rFonts w:eastAsia="ＭＳ ゴシック"/>
                            </w:rPr>
                          </w:pPr>
                          <w:proofErr w:type="spellStart"/>
                          <w:r>
                            <w:rPr>
                              <w:rFonts w:eastAsia="ＭＳ ゴシック"/>
                            </w:rPr>
                            <w:t>OpenChain</w:t>
                          </w:r>
                          <w:proofErr w:type="spellEnd"/>
                          <w:r w:rsidR="00DB4278">
                            <w:rPr>
                              <w:rFonts w:eastAsia="ＭＳ ゴシック" w:hint="eastAsia"/>
                            </w:rPr>
                            <w:t>仕様書</w:t>
                          </w:r>
                          <w:r w:rsidR="00DB4278">
                            <w:rPr>
                              <w:rFonts w:eastAsia="ＭＳ ゴシック"/>
                            </w:rPr>
                            <w:t xml:space="preserve"> </w:t>
                          </w:r>
                          <w:r w:rsidR="00DB4278">
                            <w:rPr>
                              <w:rFonts w:eastAsia="ＭＳ ゴシック" w:hint="eastAsia"/>
                            </w:rPr>
                            <w:t>第</w:t>
                          </w:r>
                          <w:r>
                            <w:rPr>
                              <w:rFonts w:eastAsia="ＭＳ ゴシック"/>
                            </w:rPr>
                            <w:t>1.1</w:t>
                          </w:r>
                          <w:r w:rsidR="00DB4278">
                            <w:rPr>
                              <w:rFonts w:eastAsia="ＭＳ ゴシック" w:hint="eastAsia"/>
                            </w:rPr>
                            <w:t>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1B7178E4" w:rsidR="007E7D6B" w:rsidRPr="00466C76" w:rsidRDefault="007E7D6B" w:rsidP="00752B5D">
                    <w:pPr>
                      <w:pStyle w:val="a3"/>
                      <w:wordWrap w:val="0"/>
                      <w:spacing w:line="245" w:lineRule="exact"/>
                      <w:ind w:left="20"/>
                      <w:jc w:val="right"/>
                      <w:rPr>
                        <w:rFonts w:eastAsia="ＭＳ ゴシック"/>
                      </w:rPr>
                    </w:pPr>
                    <w:proofErr w:type="spellStart"/>
                    <w:r>
                      <w:rPr>
                        <w:rFonts w:eastAsia="ＭＳ ゴシック"/>
                      </w:rPr>
                      <w:t>OpenChain</w:t>
                    </w:r>
                    <w:proofErr w:type="spellEnd"/>
                    <w:r w:rsidR="00DB4278">
                      <w:rPr>
                        <w:rFonts w:eastAsia="ＭＳ ゴシック" w:hint="eastAsia"/>
                      </w:rPr>
                      <w:t>仕様書</w:t>
                    </w:r>
                    <w:r w:rsidR="00DB4278">
                      <w:rPr>
                        <w:rFonts w:eastAsia="ＭＳ ゴシック"/>
                      </w:rPr>
                      <w:t xml:space="preserve"> </w:t>
                    </w:r>
                    <w:r w:rsidR="00DB4278">
                      <w:rPr>
                        <w:rFonts w:eastAsia="ＭＳ ゴシック" w:hint="eastAsia"/>
                      </w:rPr>
                      <w:t>第</w:t>
                    </w:r>
                    <w:r>
                      <w:rPr>
                        <w:rFonts w:eastAsia="ＭＳ ゴシック"/>
                      </w:rPr>
                      <w:t>1.1</w:t>
                    </w:r>
                    <w:r w:rsidR="00DB4278">
                      <w:rPr>
                        <w:rFonts w:eastAsia="ＭＳ ゴシック" w:hint="eastAsia"/>
                      </w:rPr>
                      <w:t>版</w:t>
                    </w:r>
                  </w:p>
                </w:txbxContent>
              </v:textbox>
              <w10:wrap anchorx="page" anchory="page"/>
            </v:shape>
          </w:pict>
        </mc:Fallback>
      </mc:AlternateContent>
    </w:r>
    <w:r>
      <w:rPr>
        <w:noProof/>
      </w:rPr>
      <mc:AlternateContent>
        <mc:Choice Requires="wps">
          <w:drawing>
            <wp:anchor distT="0" distB="0" distL="114300" distR="114300" simplePos="0" relativeHeight="25165158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7547D" id="Line 8" o:spid="_x0000_s1026" style="position:absolute;left:0;text-align:left;z-index:-2516648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5056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i">
    <w15:presenceInfo w15:providerId="None" w15:userId="t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4429E"/>
    <w:rsid w:val="00054331"/>
    <w:rsid w:val="00060847"/>
    <w:rsid w:val="00061945"/>
    <w:rsid w:val="000F3B70"/>
    <w:rsid w:val="001049DA"/>
    <w:rsid w:val="00104E18"/>
    <w:rsid w:val="00105CE6"/>
    <w:rsid w:val="0011132B"/>
    <w:rsid w:val="0013543D"/>
    <w:rsid w:val="0014304E"/>
    <w:rsid w:val="0015266B"/>
    <w:rsid w:val="001529AB"/>
    <w:rsid w:val="00156E22"/>
    <w:rsid w:val="00182DD1"/>
    <w:rsid w:val="00187FAE"/>
    <w:rsid w:val="001C0AE7"/>
    <w:rsid w:val="001C4E5B"/>
    <w:rsid w:val="001D279E"/>
    <w:rsid w:val="001D7F7B"/>
    <w:rsid w:val="001E1356"/>
    <w:rsid w:val="00215402"/>
    <w:rsid w:val="00220EA6"/>
    <w:rsid w:val="002255DF"/>
    <w:rsid w:val="00226F4B"/>
    <w:rsid w:val="00240256"/>
    <w:rsid w:val="00241617"/>
    <w:rsid w:val="00245910"/>
    <w:rsid w:val="00257CBB"/>
    <w:rsid w:val="0028681C"/>
    <w:rsid w:val="002979CD"/>
    <w:rsid w:val="002A25E6"/>
    <w:rsid w:val="002A3454"/>
    <w:rsid w:val="002B462F"/>
    <w:rsid w:val="002B51F6"/>
    <w:rsid w:val="002B5BE2"/>
    <w:rsid w:val="002D5CBE"/>
    <w:rsid w:val="00322FB6"/>
    <w:rsid w:val="003A362A"/>
    <w:rsid w:val="004435E5"/>
    <w:rsid w:val="004646EF"/>
    <w:rsid w:val="004A0321"/>
    <w:rsid w:val="004C23F7"/>
    <w:rsid w:val="004D4C6E"/>
    <w:rsid w:val="004F1CD3"/>
    <w:rsid w:val="004F3D0B"/>
    <w:rsid w:val="005322F7"/>
    <w:rsid w:val="00551801"/>
    <w:rsid w:val="00552CC0"/>
    <w:rsid w:val="00556337"/>
    <w:rsid w:val="00580B2F"/>
    <w:rsid w:val="00581E96"/>
    <w:rsid w:val="005846A4"/>
    <w:rsid w:val="005B712B"/>
    <w:rsid w:val="005C4F19"/>
    <w:rsid w:val="005F2A5D"/>
    <w:rsid w:val="00615535"/>
    <w:rsid w:val="00624AE0"/>
    <w:rsid w:val="00651BFE"/>
    <w:rsid w:val="006B2EAA"/>
    <w:rsid w:val="006E57FE"/>
    <w:rsid w:val="00702B3C"/>
    <w:rsid w:val="00743DB6"/>
    <w:rsid w:val="00744316"/>
    <w:rsid w:val="00752B5D"/>
    <w:rsid w:val="00783B13"/>
    <w:rsid w:val="007C2DF2"/>
    <w:rsid w:val="007D6D9F"/>
    <w:rsid w:val="007E5EFF"/>
    <w:rsid w:val="007E7D6B"/>
    <w:rsid w:val="00815895"/>
    <w:rsid w:val="00823622"/>
    <w:rsid w:val="008532AC"/>
    <w:rsid w:val="008816DF"/>
    <w:rsid w:val="008948DA"/>
    <w:rsid w:val="00931373"/>
    <w:rsid w:val="00934EB1"/>
    <w:rsid w:val="00977A95"/>
    <w:rsid w:val="00982E7A"/>
    <w:rsid w:val="009A6CC7"/>
    <w:rsid w:val="009B155C"/>
    <w:rsid w:val="009C01D6"/>
    <w:rsid w:val="009D12F2"/>
    <w:rsid w:val="009E7E4E"/>
    <w:rsid w:val="00A33952"/>
    <w:rsid w:val="00AA2E96"/>
    <w:rsid w:val="00AA33E1"/>
    <w:rsid w:val="00AA40D7"/>
    <w:rsid w:val="00AB0B2F"/>
    <w:rsid w:val="00AC31F6"/>
    <w:rsid w:val="00AC348D"/>
    <w:rsid w:val="00AF3AA2"/>
    <w:rsid w:val="00B0025F"/>
    <w:rsid w:val="00B025D2"/>
    <w:rsid w:val="00B17211"/>
    <w:rsid w:val="00B17EFC"/>
    <w:rsid w:val="00B319F3"/>
    <w:rsid w:val="00BA0057"/>
    <w:rsid w:val="00BC48CD"/>
    <w:rsid w:val="00C566C6"/>
    <w:rsid w:val="00C60304"/>
    <w:rsid w:val="00CC0F96"/>
    <w:rsid w:val="00CD24E7"/>
    <w:rsid w:val="00CE1B85"/>
    <w:rsid w:val="00CF2374"/>
    <w:rsid w:val="00D02EF5"/>
    <w:rsid w:val="00D17345"/>
    <w:rsid w:val="00D272D4"/>
    <w:rsid w:val="00D45EE0"/>
    <w:rsid w:val="00DB277D"/>
    <w:rsid w:val="00DB4278"/>
    <w:rsid w:val="00DB4F26"/>
    <w:rsid w:val="00DC4093"/>
    <w:rsid w:val="00DF2486"/>
    <w:rsid w:val="00E1443E"/>
    <w:rsid w:val="00E152A4"/>
    <w:rsid w:val="00E211CB"/>
    <w:rsid w:val="00E32C24"/>
    <w:rsid w:val="00EA1344"/>
    <w:rsid w:val="00EA28FF"/>
    <w:rsid w:val="00EB639A"/>
    <w:rsid w:val="00ED41DC"/>
    <w:rsid w:val="00F0198F"/>
    <w:rsid w:val="00F46144"/>
    <w:rsid w:val="00F735EB"/>
    <w:rsid w:val="00F7692A"/>
    <w:rsid w:val="00F92F90"/>
    <w:rsid w:val="00FA5399"/>
    <w:rsid w:val="00FB300A"/>
    <w:rsid w:val="00FD1C96"/>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15:docId w15:val="{4CB05223-568F-4B35-B953-D466AA38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hyperlink" Target="https://wiki.linuxfoundation.org/openchain/spec-translation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0548C-1313-4797-AF8D-7B0FB7A72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1446</Words>
  <Characters>8244</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9671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tani</dc:creator>
  <cp:lastModifiedBy>tani</cp:lastModifiedBy>
  <cp:revision>3</cp:revision>
  <cp:lastPrinted>2017-05-30T00:08:00Z</cp:lastPrinted>
  <dcterms:created xsi:type="dcterms:W3CDTF">2017-05-30T02:30:00Z</dcterms:created>
  <dcterms:modified xsi:type="dcterms:W3CDTF">2017-05-30T02:32:00Z</dcterms:modified>
</cp:coreProperties>
</file>