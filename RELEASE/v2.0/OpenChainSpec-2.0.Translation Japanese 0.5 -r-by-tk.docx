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0AEF1" w14:textId="1ED41FFB" w:rsidR="00E47077" w:rsidRPr="004E727D" w:rsidRDefault="00E47077" w:rsidP="00E47077">
      <w:pPr>
        <w:jc w:val="center"/>
        <w:rPr>
          <w:rFonts w:ascii="Candara" w:hAnsi="Candara"/>
          <w:b/>
          <w:strike/>
          <w:color w:val="1F497D" w:themeColor="text2"/>
          <w:sz w:val="4"/>
        </w:rPr>
      </w:pPr>
    </w:p>
    <w:p w14:paraId="4C942A2B" w14:textId="77777777" w:rsidR="00E47077" w:rsidRDefault="00E47077" w:rsidP="00E47077">
      <w:pPr>
        <w:pBdr>
          <w:top w:val="single" w:sz="6" w:space="1" w:color="auto"/>
          <w:bottom w:val="single" w:sz="6" w:space="1" w:color="auto"/>
        </w:pBdr>
        <w:jc w:val="right"/>
        <w:rPr>
          <w:rFonts w:ascii="Calibri" w:hAnsi="Calibri"/>
          <w:b/>
          <w:color w:val="1F497D" w:themeColor="text2"/>
          <w:sz w:val="40"/>
        </w:rPr>
      </w:pPr>
    </w:p>
    <w:p w14:paraId="6B228C8F" w14:textId="1B955D43" w:rsidR="008A4AA3" w:rsidRPr="006B3979" w:rsidRDefault="000F4FA2" w:rsidP="000F4FA2">
      <w:pPr>
        <w:pBdr>
          <w:top w:val="single" w:sz="6" w:space="1" w:color="auto"/>
          <w:bottom w:val="single" w:sz="6" w:space="1" w:color="auto"/>
        </w:pBdr>
        <w:tabs>
          <w:tab w:val="left" w:pos="1150"/>
          <w:tab w:val="right" w:pos="9360"/>
        </w:tabs>
        <w:jc w:val="center"/>
        <w:rPr>
          <w:rFonts w:ascii="Calibri" w:hAnsi="Calibri"/>
          <w:b/>
          <w:color w:val="1F497D" w:themeColor="text2"/>
          <w:sz w:val="48"/>
          <w:lang w:eastAsia="ja-JP"/>
        </w:rPr>
      </w:pPr>
      <w:r>
        <w:rPr>
          <w:b/>
          <w:smallCaps/>
          <w:color w:val="1F497D" w:themeColor="text2"/>
          <w:sz w:val="48"/>
          <w:lang w:eastAsia="ja"/>
        </w:rPr>
        <w:tab/>
      </w:r>
      <w:r>
        <w:rPr>
          <w:b/>
          <w:smallCaps/>
          <w:color w:val="1F497D" w:themeColor="text2"/>
          <w:sz w:val="48"/>
          <w:lang w:eastAsia="ja"/>
        </w:rPr>
        <w:tab/>
      </w:r>
      <w:proofErr w:type="spellStart"/>
      <w:r w:rsidR="00750648" w:rsidRPr="00D27659">
        <w:rPr>
          <w:b/>
          <w:smallCaps/>
          <w:color w:val="1F497D" w:themeColor="text2"/>
          <w:sz w:val="48"/>
          <w:lang w:eastAsia="ja"/>
        </w:rPr>
        <w:t>OpenChain</w:t>
      </w:r>
      <w:proofErr w:type="spellEnd"/>
      <w:r>
        <w:rPr>
          <w:b/>
          <w:smallCaps/>
          <w:color w:val="1F497D" w:themeColor="text2"/>
          <w:sz w:val="48"/>
          <w:lang w:eastAsia="ja"/>
        </w:rPr>
        <w:t xml:space="preserve"> </w:t>
      </w:r>
      <w:r w:rsidR="00E47077" w:rsidRPr="006B3979">
        <w:rPr>
          <w:b/>
          <w:color w:val="1F497D" w:themeColor="text2"/>
          <w:sz w:val="48"/>
          <w:lang w:eastAsia="ja"/>
        </w:rPr>
        <w:t>仕様</w:t>
      </w:r>
      <w:ins w:id="1" w:author="工内 隆" w:date="2019-05-09T13:59:00Z">
        <w:r w:rsidR="0092375A">
          <w:rPr>
            <w:rFonts w:hint="eastAsia"/>
            <w:b/>
            <w:color w:val="1F497D" w:themeColor="text2"/>
            <w:sz w:val="48"/>
            <w:lang w:eastAsia="ja"/>
          </w:rPr>
          <w:t>書</w:t>
        </w:r>
      </w:ins>
      <w:r w:rsidR="008A4AA3" w:rsidRPr="006B3979">
        <w:rPr>
          <w:b/>
          <w:color w:val="1F497D" w:themeColor="text2"/>
          <w:sz w:val="48"/>
          <w:lang w:eastAsia="ja"/>
        </w:rPr>
        <w:t xml:space="preserve"> </w:t>
      </w:r>
    </w:p>
    <w:p w14:paraId="27773B18" w14:textId="71FB8E4D" w:rsidR="00977723" w:rsidRDefault="0092375A" w:rsidP="00977723">
      <w:pPr>
        <w:pBdr>
          <w:top w:val="single" w:sz="6" w:space="1" w:color="auto"/>
          <w:bottom w:val="single" w:sz="6" w:space="1" w:color="auto"/>
        </w:pBdr>
        <w:jc w:val="right"/>
        <w:rPr>
          <w:ins w:id="2" w:author="工内 隆" w:date="2019-05-09T13:59:00Z"/>
          <w:color w:val="1F497D" w:themeColor="text2"/>
          <w:sz w:val="32"/>
          <w:szCs w:val="36"/>
          <w:lang w:eastAsia="ja"/>
        </w:rPr>
      </w:pPr>
      <w:ins w:id="3" w:author="工内 隆" w:date="2019-05-09T13:59:00Z">
        <w:r>
          <w:rPr>
            <w:rFonts w:hint="eastAsia"/>
            <w:color w:val="1F497D" w:themeColor="text2"/>
            <w:sz w:val="32"/>
            <w:szCs w:val="36"/>
            <w:lang w:eastAsia="ja"/>
          </w:rPr>
          <w:t>第</w:t>
        </w:r>
        <w:r>
          <w:rPr>
            <w:rFonts w:hint="eastAsia"/>
            <w:color w:val="1F497D" w:themeColor="text2"/>
            <w:sz w:val="32"/>
            <w:szCs w:val="36"/>
            <w:lang w:eastAsia="ja-JP"/>
          </w:rPr>
          <w:t>2.0</w:t>
        </w:r>
        <w:r>
          <w:rPr>
            <w:rFonts w:hint="eastAsia"/>
            <w:color w:val="1F497D" w:themeColor="text2"/>
            <w:sz w:val="32"/>
            <w:szCs w:val="36"/>
            <w:lang w:eastAsia="ja"/>
          </w:rPr>
          <w:t>版</w:t>
        </w:r>
      </w:ins>
      <w:del w:id="4" w:author="工内 隆" w:date="2019-05-09T13:59:00Z">
        <w:r w:rsidR="00977723" w:rsidRPr="006B3979" w:rsidDel="0092375A">
          <w:rPr>
            <w:color w:val="1F497D" w:themeColor="text2"/>
            <w:sz w:val="32"/>
            <w:szCs w:val="36"/>
            <w:lang w:eastAsia="ja"/>
          </w:rPr>
          <w:delText>バージョン</w:delText>
        </w:r>
        <w:r w:rsidR="00977723" w:rsidDel="0092375A">
          <w:rPr>
            <w:color w:val="1F497D" w:themeColor="text2"/>
            <w:sz w:val="32"/>
            <w:szCs w:val="36"/>
            <w:lang w:eastAsia="ja"/>
          </w:rPr>
          <w:delText xml:space="preserve"> </w:delText>
        </w:r>
        <w:r w:rsidR="00F66FD9" w:rsidDel="0092375A">
          <w:rPr>
            <w:color w:val="1F497D" w:themeColor="text2"/>
            <w:sz w:val="32"/>
            <w:szCs w:val="36"/>
            <w:lang w:eastAsia="ja"/>
          </w:rPr>
          <w:delText>2.0</w:delText>
        </w:r>
      </w:del>
    </w:p>
    <w:p w14:paraId="5A8F1CE0" w14:textId="77777777" w:rsidR="0092375A" w:rsidRPr="006B3979" w:rsidRDefault="0092375A" w:rsidP="00977723">
      <w:pPr>
        <w:pBdr>
          <w:top w:val="single" w:sz="6" w:space="1" w:color="auto"/>
          <w:bottom w:val="single" w:sz="6" w:space="1" w:color="auto"/>
        </w:pBdr>
        <w:jc w:val="right"/>
        <w:rPr>
          <w:rFonts w:ascii="Calibri" w:hAnsi="Calibri"/>
          <w:color w:val="1F497D" w:themeColor="text2"/>
          <w:sz w:val="32"/>
          <w:szCs w:val="36"/>
          <w:lang w:eastAsia="ja-JP"/>
        </w:rPr>
      </w:pPr>
    </w:p>
    <w:p w14:paraId="2422C5FC" w14:textId="77777777" w:rsidR="00E47077" w:rsidRDefault="00E47077" w:rsidP="00127AD7">
      <w:pPr>
        <w:pBdr>
          <w:top w:val="single" w:sz="6" w:space="1" w:color="auto"/>
          <w:bottom w:val="single" w:sz="6" w:space="1" w:color="auto"/>
        </w:pBdr>
        <w:jc w:val="center"/>
        <w:rPr>
          <w:rFonts w:ascii="Candara" w:hAnsi="Candara"/>
          <w:b/>
          <w:color w:val="1F497D" w:themeColor="text2"/>
          <w:sz w:val="32"/>
          <w:lang w:eastAsia="ja-JP"/>
        </w:rPr>
      </w:pPr>
    </w:p>
    <w:p w14:paraId="65122C36" w14:textId="77777777" w:rsidR="00886BE3" w:rsidRDefault="00886BE3" w:rsidP="00983D32">
      <w:pPr>
        <w:pBdr>
          <w:top w:val="single" w:sz="6" w:space="1" w:color="auto"/>
          <w:bottom w:val="single" w:sz="6" w:space="1" w:color="auto"/>
        </w:pBdr>
        <w:jc w:val="right"/>
        <w:rPr>
          <w:i/>
          <w:color w:val="1F497D" w:themeColor="text2"/>
          <w:sz w:val="32"/>
          <w:highlight w:val="cyan"/>
          <w:lang w:eastAsia="ja-JP"/>
        </w:rPr>
      </w:pPr>
    </w:p>
    <w:p w14:paraId="7E7AB8E2" w14:textId="77777777" w:rsidR="00724EEF" w:rsidRDefault="002B23C9" w:rsidP="002B23C9">
      <w:pPr>
        <w:pBdr>
          <w:top w:val="single" w:sz="6" w:space="1" w:color="auto"/>
          <w:bottom w:val="single" w:sz="6" w:space="1" w:color="auto"/>
        </w:pBdr>
        <w:jc w:val="right"/>
        <w:rPr>
          <w:i/>
          <w:sz w:val="28"/>
          <w:lang w:eastAsia="ja"/>
        </w:rPr>
      </w:pPr>
      <w:r w:rsidRPr="00CB7FD4">
        <w:rPr>
          <w:i/>
          <w:sz w:val="28"/>
          <w:lang w:eastAsia="ja"/>
        </w:rPr>
        <w:t>ソフトウェアソリューション</w:t>
      </w:r>
      <w:r w:rsidR="00724EEF">
        <w:rPr>
          <w:rFonts w:hint="eastAsia"/>
          <w:i/>
          <w:sz w:val="28"/>
          <w:lang w:eastAsia="ja"/>
        </w:rPr>
        <w:t>を構成する</w:t>
      </w:r>
    </w:p>
    <w:p w14:paraId="05370164" w14:textId="149CF422" w:rsidR="002B23C9" w:rsidRPr="00724EEF" w:rsidRDefault="002B23C9" w:rsidP="00724EEF">
      <w:pPr>
        <w:pBdr>
          <w:top w:val="single" w:sz="6" w:space="1" w:color="auto"/>
          <w:bottom w:val="single" w:sz="6" w:space="1" w:color="auto"/>
        </w:pBdr>
        <w:jc w:val="right"/>
        <w:rPr>
          <w:i/>
          <w:sz w:val="28"/>
          <w:lang w:eastAsia="ja"/>
        </w:rPr>
      </w:pPr>
      <w:r w:rsidRPr="00CB7FD4">
        <w:rPr>
          <w:i/>
          <w:sz w:val="28"/>
          <w:lang w:eastAsia="ja"/>
        </w:rPr>
        <w:t>オープンソー</w:t>
      </w:r>
      <w:r w:rsidR="00724EEF">
        <w:rPr>
          <w:rFonts w:hint="eastAsia"/>
          <w:i/>
          <w:sz w:val="28"/>
          <w:lang w:eastAsia="ja"/>
        </w:rPr>
        <w:t>スへの信頼を確立するために</w:t>
      </w:r>
    </w:p>
    <w:p w14:paraId="2A3D10C7" w14:textId="77777777" w:rsidR="00977723" w:rsidRDefault="00977723" w:rsidP="00127AD7">
      <w:pPr>
        <w:pBdr>
          <w:top w:val="single" w:sz="6" w:space="1" w:color="auto"/>
          <w:bottom w:val="single" w:sz="6" w:space="1" w:color="auto"/>
        </w:pBdr>
        <w:jc w:val="center"/>
        <w:rPr>
          <w:rFonts w:ascii="Candara" w:hAnsi="Candara"/>
          <w:b/>
          <w:color w:val="1F497D" w:themeColor="text2"/>
          <w:sz w:val="32"/>
          <w:lang w:eastAsia="ja-JP"/>
        </w:rPr>
      </w:pPr>
    </w:p>
    <w:p w14:paraId="03B965A8" w14:textId="77777777" w:rsidR="00977723" w:rsidRPr="00661E9D" w:rsidRDefault="00977723" w:rsidP="00127AD7">
      <w:pPr>
        <w:pBdr>
          <w:top w:val="single" w:sz="6" w:space="1" w:color="auto"/>
          <w:bottom w:val="single" w:sz="6" w:space="1" w:color="auto"/>
        </w:pBdr>
        <w:jc w:val="center"/>
        <w:rPr>
          <w:rFonts w:ascii="Candara" w:hAnsi="Candara"/>
          <w:b/>
          <w:color w:val="1F497D" w:themeColor="text2"/>
          <w:sz w:val="32"/>
          <w:lang w:eastAsia="ja-JP"/>
        </w:rPr>
      </w:pPr>
    </w:p>
    <w:p w14:paraId="1EC8DA71" w14:textId="77777777" w:rsidR="000E6567" w:rsidRPr="000E6567" w:rsidRDefault="000E6567" w:rsidP="000E6567">
      <w:pPr>
        <w:pBdr>
          <w:top w:val="single" w:sz="6" w:space="1" w:color="auto"/>
          <w:bottom w:val="single" w:sz="6" w:space="1" w:color="auto"/>
        </w:pBdr>
        <w:jc w:val="center"/>
        <w:rPr>
          <w:b/>
          <w:color w:val="1F497D" w:themeColor="text2"/>
          <w:sz w:val="28"/>
          <w:szCs w:val="28"/>
          <w:lang w:eastAsia="ja-JP"/>
        </w:rPr>
      </w:pPr>
    </w:p>
    <w:p w14:paraId="1A70E96F" w14:textId="77777777" w:rsidR="00127AD7" w:rsidRDefault="00127AD7" w:rsidP="00E47077">
      <w:pPr>
        <w:pBdr>
          <w:top w:val="single" w:sz="6" w:space="1" w:color="auto"/>
          <w:bottom w:val="single" w:sz="6" w:space="1" w:color="auto"/>
        </w:pBdr>
        <w:jc w:val="right"/>
        <w:rPr>
          <w:b/>
          <w:sz w:val="28"/>
          <w:lang w:eastAsia="ja-JP"/>
        </w:rPr>
      </w:pPr>
    </w:p>
    <w:p w14:paraId="78B80CA1" w14:textId="77777777" w:rsidR="000E6567" w:rsidRDefault="000E6567" w:rsidP="00E47077">
      <w:pPr>
        <w:pBdr>
          <w:top w:val="single" w:sz="6" w:space="1" w:color="auto"/>
          <w:bottom w:val="single" w:sz="6" w:space="1" w:color="auto"/>
        </w:pBdr>
        <w:jc w:val="right"/>
        <w:rPr>
          <w:b/>
          <w:sz w:val="28"/>
          <w:lang w:eastAsia="ja-JP"/>
        </w:rPr>
      </w:pPr>
    </w:p>
    <w:p w14:paraId="47C97D5D" w14:textId="77777777" w:rsidR="00127AD7" w:rsidRDefault="00127AD7" w:rsidP="00E47077">
      <w:pPr>
        <w:pBdr>
          <w:top w:val="single" w:sz="6" w:space="1" w:color="auto"/>
          <w:bottom w:val="single" w:sz="6" w:space="1" w:color="auto"/>
        </w:pBdr>
        <w:jc w:val="right"/>
        <w:rPr>
          <w:b/>
          <w:sz w:val="28"/>
          <w:lang w:eastAsia="ja-JP"/>
        </w:rPr>
      </w:pPr>
    </w:p>
    <w:p w14:paraId="17DB42D0" w14:textId="77777777" w:rsidR="00127AD7" w:rsidRDefault="00127AD7" w:rsidP="00E47077">
      <w:pPr>
        <w:pBdr>
          <w:top w:val="single" w:sz="6" w:space="1" w:color="auto"/>
          <w:bottom w:val="single" w:sz="6" w:space="1" w:color="auto"/>
        </w:pBdr>
        <w:jc w:val="right"/>
        <w:rPr>
          <w:b/>
          <w:sz w:val="28"/>
          <w:lang w:eastAsia="ja-JP"/>
        </w:rPr>
      </w:pPr>
    </w:p>
    <w:p w14:paraId="519ED9DD" w14:textId="77777777" w:rsidR="00127AD7" w:rsidRDefault="00127AD7" w:rsidP="00E47077">
      <w:pPr>
        <w:pBdr>
          <w:top w:val="single" w:sz="6" w:space="1" w:color="auto"/>
          <w:bottom w:val="single" w:sz="6" w:space="1" w:color="auto"/>
        </w:pBdr>
        <w:jc w:val="right"/>
        <w:rPr>
          <w:b/>
          <w:sz w:val="28"/>
          <w:lang w:eastAsia="ja-JP"/>
        </w:rPr>
      </w:pPr>
    </w:p>
    <w:p w14:paraId="5618C4E2" w14:textId="77777777" w:rsidR="00127AD7" w:rsidRDefault="00127AD7" w:rsidP="00E47077">
      <w:pPr>
        <w:pBdr>
          <w:top w:val="single" w:sz="6" w:space="1" w:color="auto"/>
          <w:bottom w:val="single" w:sz="6" w:space="1" w:color="auto"/>
        </w:pBdr>
        <w:jc w:val="right"/>
        <w:rPr>
          <w:b/>
          <w:sz w:val="28"/>
          <w:lang w:eastAsia="ja-JP"/>
        </w:rPr>
      </w:pPr>
    </w:p>
    <w:p w14:paraId="0F45E487" w14:textId="77777777" w:rsidR="00127AD7" w:rsidRDefault="00127AD7" w:rsidP="00E47077">
      <w:pPr>
        <w:pBdr>
          <w:top w:val="single" w:sz="6" w:space="1" w:color="auto"/>
          <w:bottom w:val="single" w:sz="6" w:space="1" w:color="auto"/>
        </w:pBdr>
        <w:jc w:val="right"/>
        <w:rPr>
          <w:b/>
          <w:sz w:val="28"/>
          <w:lang w:eastAsia="ja-JP"/>
        </w:rPr>
      </w:pPr>
    </w:p>
    <w:p w14:paraId="075CBB08" w14:textId="77777777" w:rsidR="00127AD7" w:rsidRDefault="00127AD7" w:rsidP="00E47077">
      <w:pPr>
        <w:pBdr>
          <w:top w:val="single" w:sz="6" w:space="1" w:color="auto"/>
          <w:bottom w:val="single" w:sz="6" w:space="1" w:color="auto"/>
        </w:pBdr>
        <w:jc w:val="right"/>
        <w:rPr>
          <w:rFonts w:ascii="Candara" w:hAnsi="Candara"/>
          <w:b/>
          <w:color w:val="1F497D" w:themeColor="text2"/>
          <w:sz w:val="32"/>
          <w:lang w:eastAsia="ja-JP"/>
        </w:rPr>
      </w:pPr>
    </w:p>
    <w:p w14:paraId="0B7FC6ED"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3FFF1B3C"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38C49BEC"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699E7F61"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0089937E"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38EC07CA" w14:textId="77777777" w:rsidR="0054470A" w:rsidRDefault="0054470A" w:rsidP="00E47077">
      <w:pPr>
        <w:pBdr>
          <w:top w:val="single" w:sz="6" w:space="1" w:color="auto"/>
          <w:bottom w:val="single" w:sz="6" w:space="1" w:color="auto"/>
        </w:pBdr>
        <w:jc w:val="right"/>
        <w:rPr>
          <w:rFonts w:ascii="Candara" w:hAnsi="Candara"/>
          <w:b/>
          <w:color w:val="1F497D" w:themeColor="text2"/>
          <w:sz w:val="32"/>
          <w:lang w:eastAsia="ja-JP"/>
        </w:rPr>
      </w:pPr>
    </w:p>
    <w:p w14:paraId="51F3A102" w14:textId="77777777" w:rsidR="00122614" w:rsidRDefault="00122614" w:rsidP="00E47077">
      <w:pPr>
        <w:pBdr>
          <w:top w:val="single" w:sz="6" w:space="1" w:color="auto"/>
          <w:bottom w:val="single" w:sz="6" w:space="1" w:color="auto"/>
        </w:pBdr>
        <w:jc w:val="right"/>
        <w:rPr>
          <w:rFonts w:ascii="Candara" w:hAnsi="Candara"/>
          <w:b/>
          <w:color w:val="1F497D" w:themeColor="text2"/>
          <w:sz w:val="32"/>
          <w:lang w:eastAsia="ja-JP"/>
        </w:rPr>
      </w:pPr>
    </w:p>
    <w:p w14:paraId="0A7499C1" w14:textId="77777777" w:rsidR="00122614" w:rsidRDefault="00122614" w:rsidP="00E47077">
      <w:pPr>
        <w:pBdr>
          <w:top w:val="single" w:sz="6" w:space="1" w:color="auto"/>
          <w:bottom w:val="single" w:sz="6" w:space="1" w:color="auto"/>
        </w:pBdr>
        <w:jc w:val="right"/>
        <w:rPr>
          <w:rFonts w:ascii="Candara" w:hAnsi="Candara"/>
          <w:b/>
          <w:color w:val="1F497D" w:themeColor="text2"/>
          <w:sz w:val="32"/>
          <w:lang w:eastAsia="ja-JP"/>
        </w:rPr>
      </w:pPr>
    </w:p>
    <w:p w14:paraId="363B344A" w14:textId="77777777" w:rsidR="00122614" w:rsidRPr="00661E9D" w:rsidRDefault="00122614" w:rsidP="00E47077">
      <w:pPr>
        <w:pBdr>
          <w:top w:val="single" w:sz="6" w:space="1" w:color="auto"/>
          <w:bottom w:val="single" w:sz="6" w:space="1" w:color="auto"/>
        </w:pBdr>
        <w:jc w:val="right"/>
        <w:rPr>
          <w:rFonts w:ascii="Candara" w:hAnsi="Candara"/>
          <w:b/>
          <w:color w:val="1F497D" w:themeColor="text2"/>
          <w:sz w:val="32"/>
          <w:lang w:eastAsia="ja-JP"/>
        </w:rPr>
      </w:pPr>
    </w:p>
    <w:p w14:paraId="1851D70C" w14:textId="77777777" w:rsidR="00E47077" w:rsidRPr="00661E9D" w:rsidRDefault="00E47077" w:rsidP="00E47077">
      <w:pPr>
        <w:pBdr>
          <w:top w:val="single" w:sz="6" w:space="1" w:color="auto"/>
          <w:bottom w:val="single" w:sz="6" w:space="1" w:color="auto"/>
        </w:pBdr>
        <w:jc w:val="right"/>
        <w:rPr>
          <w:rFonts w:ascii="Candara" w:hAnsi="Candara"/>
          <w:b/>
          <w:color w:val="1F497D" w:themeColor="text2"/>
          <w:sz w:val="32"/>
          <w:lang w:eastAsia="ja-JP"/>
        </w:rPr>
      </w:pPr>
    </w:p>
    <w:p w14:paraId="16B3AADF" w14:textId="6ED97D40" w:rsidR="00C92939" w:rsidRDefault="00C92939">
      <w:pPr>
        <w:spacing w:after="200" w:line="276" w:lineRule="auto"/>
        <w:jc w:val="left"/>
        <w:rPr>
          <w:b/>
          <w:color w:val="1F497D" w:themeColor="text2"/>
          <w:sz w:val="36"/>
          <w:lang w:eastAsia="ja-JP"/>
        </w:rPr>
      </w:pPr>
      <w:r>
        <w:rPr>
          <w:b/>
          <w:color w:val="1F497D" w:themeColor="text2"/>
          <w:sz w:val="36"/>
          <w:lang w:eastAsia="ja-JP"/>
        </w:rPr>
        <w:br w:type="page"/>
      </w:r>
    </w:p>
    <w:p w14:paraId="28A701CE" w14:textId="77777777" w:rsidR="00CA291F" w:rsidRPr="00580450" w:rsidRDefault="00CA291F" w:rsidP="0010225E">
      <w:pPr>
        <w:jc w:val="center"/>
        <w:rPr>
          <w:b/>
          <w:color w:val="1F497D" w:themeColor="text2"/>
          <w:sz w:val="36"/>
          <w:lang w:eastAsia="ja-JP"/>
        </w:rPr>
      </w:pPr>
    </w:p>
    <w:p w14:paraId="05AEF9BE" w14:textId="77777777" w:rsidR="009E7C0B" w:rsidRDefault="009E7C0B" w:rsidP="0010225E">
      <w:pPr>
        <w:jc w:val="center"/>
        <w:rPr>
          <w:b/>
          <w:color w:val="1F497D" w:themeColor="text2"/>
          <w:sz w:val="36"/>
          <w:lang w:eastAsia="ja-JP"/>
        </w:rPr>
      </w:pPr>
    </w:p>
    <w:p w14:paraId="24AFA180" w14:textId="77777777" w:rsidR="009E7C0B" w:rsidRDefault="009E7C0B" w:rsidP="0010225E">
      <w:pPr>
        <w:jc w:val="center"/>
        <w:rPr>
          <w:b/>
          <w:color w:val="1F497D" w:themeColor="text2"/>
          <w:sz w:val="36"/>
          <w:lang w:eastAsia="ja-JP"/>
        </w:rPr>
      </w:pPr>
    </w:p>
    <w:p w14:paraId="00D37D2D" w14:textId="52C3E3EB" w:rsidR="0010225E" w:rsidRPr="0010225E" w:rsidRDefault="0092375A" w:rsidP="0010225E">
      <w:pPr>
        <w:jc w:val="center"/>
        <w:rPr>
          <w:b/>
          <w:color w:val="1F497D" w:themeColor="text2"/>
          <w:sz w:val="36"/>
        </w:rPr>
      </w:pPr>
      <w:ins w:id="5" w:author="工内 隆" w:date="2019-05-09T14:07:00Z">
        <w:r>
          <w:rPr>
            <w:rFonts w:hint="eastAsia"/>
            <w:b/>
            <w:color w:val="1F497D" w:themeColor="text2"/>
            <w:sz w:val="36"/>
            <w:lang w:eastAsia="ja"/>
          </w:rPr>
          <w:t>目次</w:t>
        </w:r>
      </w:ins>
      <w:del w:id="6" w:author="工内 隆" w:date="2019-05-09T14:07:00Z">
        <w:r w:rsidR="0010225E" w:rsidRPr="0010225E" w:rsidDel="0092375A">
          <w:rPr>
            <w:b/>
            <w:color w:val="1F497D" w:themeColor="text2"/>
            <w:sz w:val="36"/>
            <w:lang w:eastAsia="ja"/>
          </w:rPr>
          <w:delText>内容</w:delText>
        </w:r>
      </w:del>
    </w:p>
    <w:sdt>
      <w:sdtPr>
        <w:rPr>
          <w:b w:val="0"/>
          <w:sz w:val="22"/>
        </w:rPr>
        <w:id w:val="-36519931"/>
        <w:docPartObj>
          <w:docPartGallery w:val="Table of Contents"/>
          <w:docPartUnique/>
        </w:docPartObj>
      </w:sdtPr>
      <w:sdtEndPr>
        <w:rPr>
          <w:bCs/>
          <w:noProof/>
        </w:rPr>
      </w:sdtEndPr>
      <w:sdtContent>
        <w:p w14:paraId="3B16ABF3" w14:textId="53A42DBA" w:rsidR="00D37137" w:rsidRDefault="0010225E">
          <w:pPr>
            <w:pStyle w:val="11"/>
            <w:rPr>
              <w:ins w:id="7" w:author="工内 隆" w:date="2019-05-10T16:42:00Z"/>
              <w:b w:val="0"/>
              <w:noProof/>
              <w:kern w:val="2"/>
              <w:sz w:val="21"/>
              <w:lang w:eastAsia="ja-JP"/>
            </w:rPr>
          </w:pPr>
          <w:r>
            <w:rPr>
              <w:lang w:eastAsia="ja"/>
            </w:rPr>
            <w:fldChar w:fldCharType="begin"/>
          </w:r>
          <w:r>
            <w:rPr>
              <w:lang w:eastAsia="ja"/>
            </w:rPr>
            <w:instrText xml:space="preserve"> TOC \o "1-3" \h \z \u </w:instrText>
          </w:r>
          <w:r>
            <w:rPr>
              <w:lang w:eastAsia="ja"/>
            </w:rPr>
            <w:fldChar w:fldCharType="separate"/>
          </w:r>
          <w:ins w:id="8" w:author="工内 隆" w:date="2019-05-10T16:42:00Z">
            <w:r w:rsidR="00D37137" w:rsidRPr="00D777EC">
              <w:rPr>
                <w:rStyle w:val="a4"/>
                <w:noProof/>
              </w:rPr>
              <w:fldChar w:fldCharType="begin"/>
            </w:r>
            <w:r w:rsidR="00D37137" w:rsidRPr="00D777EC">
              <w:rPr>
                <w:rStyle w:val="a4"/>
                <w:noProof/>
              </w:rPr>
              <w:instrText xml:space="preserve"> </w:instrText>
            </w:r>
            <w:r w:rsidR="00D37137">
              <w:rPr>
                <w:noProof/>
              </w:rPr>
              <w:instrText>HYPERLINK \l "_Toc8398957"</w:instrText>
            </w:r>
            <w:r w:rsidR="00D37137" w:rsidRPr="00D777EC">
              <w:rPr>
                <w:rStyle w:val="a4"/>
                <w:noProof/>
              </w:rPr>
              <w:instrText xml:space="preserve"> </w:instrText>
            </w:r>
            <w:r w:rsidR="00D37137" w:rsidRPr="00D777EC">
              <w:rPr>
                <w:rStyle w:val="a4"/>
                <w:noProof/>
              </w:rPr>
              <w:fldChar w:fldCharType="separate"/>
            </w:r>
            <w:r w:rsidR="00D37137" w:rsidRPr="00D777EC">
              <w:rPr>
                <w:rStyle w:val="a4"/>
                <w:noProof/>
                <w:lang w:eastAsia="ja-JP"/>
              </w:rPr>
              <w:t>免責事項（</w:t>
            </w:r>
            <w:r w:rsidR="00D37137" w:rsidRPr="00D777EC">
              <w:rPr>
                <w:rStyle w:val="a4"/>
                <w:noProof/>
                <w:lang w:eastAsia="ja-JP"/>
              </w:rPr>
              <w:t>Disclaimer</w:t>
            </w:r>
            <w:r w:rsidR="00D37137" w:rsidRPr="00D777EC">
              <w:rPr>
                <w:rStyle w:val="a4"/>
                <w:noProof/>
                <w:lang w:eastAsia="ja-JP"/>
              </w:rPr>
              <w:t>）</w:t>
            </w:r>
            <w:r w:rsidR="00D37137">
              <w:rPr>
                <w:noProof/>
                <w:webHidden/>
              </w:rPr>
              <w:tab/>
            </w:r>
            <w:r w:rsidR="00D37137">
              <w:rPr>
                <w:noProof/>
                <w:webHidden/>
              </w:rPr>
              <w:fldChar w:fldCharType="begin"/>
            </w:r>
            <w:r w:rsidR="00D37137">
              <w:rPr>
                <w:noProof/>
                <w:webHidden/>
              </w:rPr>
              <w:instrText xml:space="preserve"> PAGEREF _Toc8398957 \h </w:instrText>
            </w:r>
          </w:ins>
          <w:r w:rsidR="00D37137">
            <w:rPr>
              <w:noProof/>
              <w:webHidden/>
            </w:rPr>
          </w:r>
          <w:r w:rsidR="00D37137">
            <w:rPr>
              <w:noProof/>
              <w:webHidden/>
            </w:rPr>
            <w:fldChar w:fldCharType="separate"/>
          </w:r>
          <w:ins w:id="9" w:author="工内 隆" w:date="2019-05-10T16:50:00Z">
            <w:r w:rsidR="00DC5BE0">
              <w:rPr>
                <w:noProof/>
                <w:webHidden/>
              </w:rPr>
              <w:t>3</w:t>
            </w:r>
          </w:ins>
          <w:ins w:id="10" w:author="工内 隆" w:date="2019-05-10T16:42:00Z">
            <w:r w:rsidR="00D37137">
              <w:rPr>
                <w:noProof/>
                <w:webHidden/>
              </w:rPr>
              <w:fldChar w:fldCharType="end"/>
            </w:r>
            <w:r w:rsidR="00D37137" w:rsidRPr="00D777EC">
              <w:rPr>
                <w:rStyle w:val="a4"/>
                <w:noProof/>
              </w:rPr>
              <w:fldChar w:fldCharType="end"/>
            </w:r>
          </w:ins>
        </w:p>
        <w:p w14:paraId="6FCF5780" w14:textId="7AB17E77" w:rsidR="00D37137" w:rsidRDefault="00D37137">
          <w:pPr>
            <w:pStyle w:val="11"/>
            <w:rPr>
              <w:ins w:id="11" w:author="工内 隆" w:date="2019-05-10T16:42:00Z"/>
              <w:b w:val="0"/>
              <w:noProof/>
              <w:kern w:val="2"/>
              <w:sz w:val="21"/>
              <w:lang w:eastAsia="ja-JP"/>
            </w:rPr>
          </w:pPr>
          <w:ins w:id="12" w:author="工内 隆" w:date="2019-05-10T16:42:00Z">
            <w:r w:rsidRPr="00D777EC">
              <w:rPr>
                <w:rStyle w:val="a4"/>
                <w:noProof/>
              </w:rPr>
              <w:fldChar w:fldCharType="begin"/>
            </w:r>
            <w:r w:rsidRPr="00D777EC">
              <w:rPr>
                <w:rStyle w:val="a4"/>
                <w:noProof/>
              </w:rPr>
              <w:instrText xml:space="preserve"> </w:instrText>
            </w:r>
            <w:r>
              <w:rPr>
                <w:noProof/>
              </w:rPr>
              <w:instrText>HYPERLINK \l "_Toc8398958"</w:instrText>
            </w:r>
            <w:r w:rsidRPr="00D777EC">
              <w:rPr>
                <w:rStyle w:val="a4"/>
                <w:noProof/>
              </w:rPr>
              <w:instrText xml:space="preserve"> </w:instrText>
            </w:r>
            <w:r w:rsidRPr="00D777EC">
              <w:rPr>
                <w:rStyle w:val="a4"/>
                <w:noProof/>
              </w:rPr>
              <w:fldChar w:fldCharType="separate"/>
            </w:r>
            <w:r w:rsidRPr="00D777EC">
              <w:rPr>
                <w:rStyle w:val="a4"/>
                <w:noProof/>
              </w:rPr>
              <w:t>著作権、ライセンス</w:t>
            </w:r>
            <w:r>
              <w:rPr>
                <w:noProof/>
                <w:webHidden/>
              </w:rPr>
              <w:tab/>
            </w:r>
            <w:r>
              <w:rPr>
                <w:noProof/>
                <w:webHidden/>
              </w:rPr>
              <w:fldChar w:fldCharType="begin"/>
            </w:r>
            <w:r>
              <w:rPr>
                <w:noProof/>
                <w:webHidden/>
              </w:rPr>
              <w:instrText xml:space="preserve"> PAGEREF _Toc8398958 \h </w:instrText>
            </w:r>
          </w:ins>
          <w:r>
            <w:rPr>
              <w:noProof/>
              <w:webHidden/>
            </w:rPr>
          </w:r>
          <w:r>
            <w:rPr>
              <w:noProof/>
              <w:webHidden/>
            </w:rPr>
            <w:fldChar w:fldCharType="separate"/>
          </w:r>
          <w:ins w:id="13" w:author="工内 隆" w:date="2019-05-10T16:50:00Z">
            <w:r w:rsidR="00DC5BE0">
              <w:rPr>
                <w:noProof/>
                <w:webHidden/>
              </w:rPr>
              <w:t>3</w:t>
            </w:r>
          </w:ins>
          <w:ins w:id="14" w:author="工内 隆" w:date="2019-05-10T16:42:00Z">
            <w:r>
              <w:rPr>
                <w:noProof/>
                <w:webHidden/>
              </w:rPr>
              <w:fldChar w:fldCharType="end"/>
            </w:r>
            <w:r w:rsidRPr="00D777EC">
              <w:rPr>
                <w:rStyle w:val="a4"/>
                <w:noProof/>
              </w:rPr>
              <w:fldChar w:fldCharType="end"/>
            </w:r>
          </w:ins>
        </w:p>
        <w:p w14:paraId="005CBB9F" w14:textId="69EF0777" w:rsidR="00D37137" w:rsidRDefault="00D37137">
          <w:pPr>
            <w:pStyle w:val="11"/>
            <w:rPr>
              <w:ins w:id="15" w:author="工内 隆" w:date="2019-05-10T16:42:00Z"/>
              <w:b w:val="0"/>
              <w:noProof/>
              <w:kern w:val="2"/>
              <w:sz w:val="21"/>
              <w:lang w:eastAsia="ja-JP"/>
            </w:rPr>
          </w:pPr>
          <w:ins w:id="16" w:author="工内 隆" w:date="2019-05-10T16:42:00Z">
            <w:r w:rsidRPr="00D777EC">
              <w:rPr>
                <w:rStyle w:val="a4"/>
                <w:noProof/>
              </w:rPr>
              <w:fldChar w:fldCharType="begin"/>
            </w:r>
            <w:r w:rsidRPr="00D777EC">
              <w:rPr>
                <w:rStyle w:val="a4"/>
                <w:noProof/>
              </w:rPr>
              <w:instrText xml:space="preserve"> </w:instrText>
            </w:r>
            <w:r>
              <w:rPr>
                <w:noProof/>
              </w:rPr>
              <w:instrText>HYPERLINK \l "_Toc8398977"</w:instrText>
            </w:r>
            <w:r w:rsidRPr="00D777EC">
              <w:rPr>
                <w:rStyle w:val="a4"/>
                <w:noProof/>
              </w:rPr>
              <w:instrText xml:space="preserve"> </w:instrText>
            </w:r>
            <w:r w:rsidRPr="00D777EC">
              <w:rPr>
                <w:rStyle w:val="a4"/>
                <w:noProof/>
              </w:rPr>
              <w:fldChar w:fldCharType="separate"/>
            </w:r>
            <w:r w:rsidRPr="00D777EC">
              <w:rPr>
                <w:rStyle w:val="a4"/>
                <w:noProof/>
              </w:rPr>
              <w:t>1)</w:t>
            </w:r>
            <w:r>
              <w:rPr>
                <w:b w:val="0"/>
                <w:noProof/>
                <w:kern w:val="2"/>
                <w:sz w:val="21"/>
                <w:lang w:eastAsia="ja-JP"/>
              </w:rPr>
              <w:tab/>
            </w:r>
            <w:r w:rsidRPr="00D777EC">
              <w:rPr>
                <w:rStyle w:val="a4"/>
                <w:noProof/>
                <w:lang w:eastAsia="ja"/>
              </w:rPr>
              <w:t>はじめに</w:t>
            </w:r>
            <w:r>
              <w:rPr>
                <w:noProof/>
                <w:webHidden/>
              </w:rPr>
              <w:tab/>
            </w:r>
            <w:r>
              <w:rPr>
                <w:noProof/>
                <w:webHidden/>
              </w:rPr>
              <w:fldChar w:fldCharType="begin"/>
            </w:r>
            <w:r>
              <w:rPr>
                <w:noProof/>
                <w:webHidden/>
              </w:rPr>
              <w:instrText xml:space="preserve"> PAGEREF _Toc8398977 \h </w:instrText>
            </w:r>
          </w:ins>
          <w:r>
            <w:rPr>
              <w:noProof/>
              <w:webHidden/>
            </w:rPr>
          </w:r>
          <w:r>
            <w:rPr>
              <w:noProof/>
              <w:webHidden/>
            </w:rPr>
            <w:fldChar w:fldCharType="separate"/>
          </w:r>
          <w:ins w:id="17" w:author="工内 隆" w:date="2019-05-10T16:50:00Z">
            <w:r w:rsidR="00DC5BE0">
              <w:rPr>
                <w:noProof/>
                <w:webHidden/>
              </w:rPr>
              <w:t>4</w:t>
            </w:r>
          </w:ins>
          <w:ins w:id="18" w:author="工内 隆" w:date="2019-05-10T16:42:00Z">
            <w:r>
              <w:rPr>
                <w:noProof/>
                <w:webHidden/>
              </w:rPr>
              <w:fldChar w:fldCharType="end"/>
            </w:r>
            <w:r w:rsidRPr="00D777EC">
              <w:rPr>
                <w:rStyle w:val="a4"/>
                <w:noProof/>
              </w:rPr>
              <w:fldChar w:fldCharType="end"/>
            </w:r>
          </w:ins>
        </w:p>
        <w:p w14:paraId="00966874" w14:textId="65C0BFC3" w:rsidR="00D37137" w:rsidRDefault="00D37137">
          <w:pPr>
            <w:pStyle w:val="11"/>
            <w:rPr>
              <w:ins w:id="19" w:author="工内 隆" w:date="2019-05-10T16:42:00Z"/>
              <w:b w:val="0"/>
              <w:noProof/>
              <w:kern w:val="2"/>
              <w:sz w:val="21"/>
              <w:lang w:eastAsia="ja-JP"/>
            </w:rPr>
          </w:pPr>
          <w:ins w:id="20" w:author="工内 隆" w:date="2019-05-10T16:42:00Z">
            <w:r w:rsidRPr="00D777EC">
              <w:rPr>
                <w:rStyle w:val="a4"/>
                <w:noProof/>
              </w:rPr>
              <w:fldChar w:fldCharType="begin"/>
            </w:r>
            <w:r w:rsidRPr="00D777EC">
              <w:rPr>
                <w:rStyle w:val="a4"/>
                <w:noProof/>
              </w:rPr>
              <w:instrText xml:space="preserve"> </w:instrText>
            </w:r>
            <w:r>
              <w:rPr>
                <w:noProof/>
              </w:rPr>
              <w:instrText>HYPERLINK \l "_Toc8398978"</w:instrText>
            </w:r>
            <w:r w:rsidRPr="00D777EC">
              <w:rPr>
                <w:rStyle w:val="a4"/>
                <w:noProof/>
              </w:rPr>
              <w:instrText xml:space="preserve"> </w:instrText>
            </w:r>
            <w:r w:rsidRPr="00D777EC">
              <w:rPr>
                <w:rStyle w:val="a4"/>
                <w:noProof/>
              </w:rPr>
              <w:fldChar w:fldCharType="separate"/>
            </w:r>
            <w:r w:rsidRPr="00D777EC">
              <w:rPr>
                <w:rStyle w:val="a4"/>
                <w:noProof/>
              </w:rPr>
              <w:t>2)</w:t>
            </w:r>
            <w:r>
              <w:rPr>
                <w:b w:val="0"/>
                <w:noProof/>
                <w:kern w:val="2"/>
                <w:sz w:val="21"/>
                <w:lang w:eastAsia="ja-JP"/>
              </w:rPr>
              <w:tab/>
            </w:r>
            <w:r w:rsidRPr="00D777EC">
              <w:rPr>
                <w:rStyle w:val="a4"/>
                <w:noProof/>
                <w:lang w:eastAsia="ja"/>
              </w:rPr>
              <w:t>用語の定義</w:t>
            </w:r>
            <w:r>
              <w:rPr>
                <w:noProof/>
                <w:webHidden/>
              </w:rPr>
              <w:tab/>
            </w:r>
            <w:r>
              <w:rPr>
                <w:noProof/>
                <w:webHidden/>
              </w:rPr>
              <w:fldChar w:fldCharType="begin"/>
            </w:r>
            <w:r>
              <w:rPr>
                <w:noProof/>
                <w:webHidden/>
              </w:rPr>
              <w:instrText xml:space="preserve"> PAGEREF _Toc8398978 \h </w:instrText>
            </w:r>
          </w:ins>
          <w:r>
            <w:rPr>
              <w:noProof/>
              <w:webHidden/>
            </w:rPr>
          </w:r>
          <w:r>
            <w:rPr>
              <w:noProof/>
              <w:webHidden/>
            </w:rPr>
            <w:fldChar w:fldCharType="separate"/>
          </w:r>
          <w:ins w:id="21" w:author="工内 隆" w:date="2019-05-10T16:50:00Z">
            <w:r w:rsidR="00DC5BE0">
              <w:rPr>
                <w:noProof/>
                <w:webHidden/>
              </w:rPr>
              <w:t>5</w:t>
            </w:r>
          </w:ins>
          <w:ins w:id="22" w:author="工内 隆" w:date="2019-05-10T16:42:00Z">
            <w:r>
              <w:rPr>
                <w:noProof/>
                <w:webHidden/>
              </w:rPr>
              <w:fldChar w:fldCharType="end"/>
            </w:r>
            <w:r w:rsidRPr="00D777EC">
              <w:rPr>
                <w:rStyle w:val="a4"/>
                <w:noProof/>
              </w:rPr>
              <w:fldChar w:fldCharType="end"/>
            </w:r>
          </w:ins>
        </w:p>
        <w:p w14:paraId="2531EBA2" w14:textId="6ED85350" w:rsidR="00D37137" w:rsidRDefault="00D37137">
          <w:pPr>
            <w:pStyle w:val="11"/>
            <w:rPr>
              <w:ins w:id="23" w:author="工内 隆" w:date="2019-05-10T16:42:00Z"/>
              <w:b w:val="0"/>
              <w:noProof/>
              <w:kern w:val="2"/>
              <w:sz w:val="21"/>
              <w:lang w:eastAsia="ja-JP"/>
            </w:rPr>
          </w:pPr>
          <w:ins w:id="24" w:author="工内 隆" w:date="2019-05-10T16:42:00Z">
            <w:r w:rsidRPr="00D777EC">
              <w:rPr>
                <w:rStyle w:val="a4"/>
                <w:noProof/>
              </w:rPr>
              <w:fldChar w:fldCharType="begin"/>
            </w:r>
            <w:r w:rsidRPr="00D777EC">
              <w:rPr>
                <w:rStyle w:val="a4"/>
                <w:noProof/>
              </w:rPr>
              <w:instrText xml:space="preserve"> </w:instrText>
            </w:r>
            <w:r>
              <w:rPr>
                <w:noProof/>
              </w:rPr>
              <w:instrText>HYPERLINK \l "_Toc8398979"</w:instrText>
            </w:r>
            <w:r w:rsidRPr="00D777EC">
              <w:rPr>
                <w:rStyle w:val="a4"/>
                <w:noProof/>
              </w:rPr>
              <w:instrText xml:space="preserve"> </w:instrText>
            </w:r>
            <w:r w:rsidRPr="00D777EC">
              <w:rPr>
                <w:rStyle w:val="a4"/>
                <w:noProof/>
              </w:rPr>
              <w:fldChar w:fldCharType="separate"/>
            </w:r>
            <w:r w:rsidRPr="00D777EC">
              <w:rPr>
                <w:rStyle w:val="a4"/>
                <w:noProof/>
              </w:rPr>
              <w:t>3)</w:t>
            </w:r>
            <w:r>
              <w:rPr>
                <w:b w:val="0"/>
                <w:noProof/>
                <w:kern w:val="2"/>
                <w:sz w:val="21"/>
                <w:lang w:eastAsia="ja-JP"/>
              </w:rPr>
              <w:tab/>
            </w:r>
            <w:r w:rsidRPr="00D777EC">
              <w:rPr>
                <w:rStyle w:val="a4"/>
                <w:noProof/>
                <w:lang w:eastAsia="ja"/>
              </w:rPr>
              <w:t>満たすべき要件</w:t>
            </w:r>
            <w:r>
              <w:rPr>
                <w:noProof/>
                <w:webHidden/>
              </w:rPr>
              <w:tab/>
            </w:r>
            <w:r>
              <w:rPr>
                <w:noProof/>
                <w:webHidden/>
              </w:rPr>
              <w:fldChar w:fldCharType="begin"/>
            </w:r>
            <w:r>
              <w:rPr>
                <w:noProof/>
                <w:webHidden/>
              </w:rPr>
              <w:instrText xml:space="preserve"> PAGEREF _Toc8398979 \h </w:instrText>
            </w:r>
          </w:ins>
          <w:r>
            <w:rPr>
              <w:noProof/>
              <w:webHidden/>
            </w:rPr>
          </w:r>
          <w:r>
            <w:rPr>
              <w:noProof/>
              <w:webHidden/>
            </w:rPr>
            <w:fldChar w:fldCharType="separate"/>
          </w:r>
          <w:ins w:id="25" w:author="工内 隆" w:date="2019-05-10T16:50:00Z">
            <w:r w:rsidR="00DC5BE0">
              <w:rPr>
                <w:noProof/>
                <w:webHidden/>
              </w:rPr>
              <w:t>6</w:t>
            </w:r>
          </w:ins>
          <w:ins w:id="26" w:author="工内 隆" w:date="2019-05-10T16:42:00Z">
            <w:r>
              <w:rPr>
                <w:noProof/>
                <w:webHidden/>
              </w:rPr>
              <w:fldChar w:fldCharType="end"/>
            </w:r>
            <w:r w:rsidRPr="00D777EC">
              <w:rPr>
                <w:rStyle w:val="a4"/>
                <w:noProof/>
              </w:rPr>
              <w:fldChar w:fldCharType="end"/>
            </w:r>
          </w:ins>
        </w:p>
        <w:p w14:paraId="07295E43" w14:textId="52C4F748" w:rsidR="00D37137" w:rsidRDefault="00D37137">
          <w:pPr>
            <w:pStyle w:val="21"/>
            <w:tabs>
              <w:tab w:val="right" w:leader="dot" w:pos="9350"/>
            </w:tabs>
            <w:rPr>
              <w:ins w:id="27" w:author="工内 隆" w:date="2019-05-10T16:42:00Z"/>
              <w:noProof/>
              <w:kern w:val="2"/>
              <w:sz w:val="21"/>
              <w:lang w:eastAsia="ja-JP"/>
            </w:rPr>
          </w:pPr>
          <w:ins w:id="28" w:author="工内 隆" w:date="2019-05-10T16:42:00Z">
            <w:r w:rsidRPr="00D777EC">
              <w:rPr>
                <w:rStyle w:val="a4"/>
                <w:noProof/>
              </w:rPr>
              <w:fldChar w:fldCharType="begin"/>
            </w:r>
            <w:r w:rsidRPr="00D777EC">
              <w:rPr>
                <w:rStyle w:val="a4"/>
                <w:noProof/>
              </w:rPr>
              <w:instrText xml:space="preserve"> </w:instrText>
            </w:r>
            <w:r>
              <w:rPr>
                <w:noProof/>
              </w:rPr>
              <w:instrText>HYPERLINK \l "_Toc8398980"</w:instrText>
            </w:r>
            <w:r w:rsidRPr="00D777EC">
              <w:rPr>
                <w:rStyle w:val="a4"/>
                <w:noProof/>
              </w:rPr>
              <w:instrText xml:space="preserve"> </w:instrText>
            </w:r>
            <w:r w:rsidRPr="00D777EC">
              <w:rPr>
                <w:rStyle w:val="a4"/>
                <w:noProof/>
              </w:rPr>
              <w:fldChar w:fldCharType="separate"/>
            </w:r>
            <w:r w:rsidRPr="00D777EC">
              <w:rPr>
                <w:rStyle w:val="a4"/>
                <w:noProof/>
                <w:lang w:eastAsia="ja"/>
              </w:rPr>
              <w:t xml:space="preserve">1.0 </w:t>
            </w:r>
            <w:r w:rsidRPr="00D777EC">
              <w:rPr>
                <w:rStyle w:val="a4"/>
                <w:noProof/>
                <w:lang w:eastAsia="ja"/>
              </w:rPr>
              <w:t>プログラムの基盤</w:t>
            </w:r>
            <w:r>
              <w:rPr>
                <w:noProof/>
                <w:webHidden/>
              </w:rPr>
              <w:tab/>
            </w:r>
            <w:r>
              <w:rPr>
                <w:noProof/>
                <w:webHidden/>
              </w:rPr>
              <w:fldChar w:fldCharType="begin"/>
            </w:r>
            <w:r>
              <w:rPr>
                <w:noProof/>
                <w:webHidden/>
              </w:rPr>
              <w:instrText xml:space="preserve"> PAGEREF _Toc8398980 \h </w:instrText>
            </w:r>
          </w:ins>
          <w:r>
            <w:rPr>
              <w:noProof/>
              <w:webHidden/>
            </w:rPr>
          </w:r>
          <w:r>
            <w:rPr>
              <w:noProof/>
              <w:webHidden/>
            </w:rPr>
            <w:fldChar w:fldCharType="separate"/>
          </w:r>
          <w:ins w:id="29" w:author="工内 隆" w:date="2019-05-10T16:50:00Z">
            <w:r w:rsidR="00DC5BE0">
              <w:rPr>
                <w:noProof/>
                <w:webHidden/>
              </w:rPr>
              <w:t>6</w:t>
            </w:r>
          </w:ins>
          <w:ins w:id="30" w:author="工内 隆" w:date="2019-05-10T16:42:00Z">
            <w:r>
              <w:rPr>
                <w:noProof/>
                <w:webHidden/>
              </w:rPr>
              <w:fldChar w:fldCharType="end"/>
            </w:r>
            <w:r w:rsidRPr="00D777EC">
              <w:rPr>
                <w:rStyle w:val="a4"/>
                <w:noProof/>
              </w:rPr>
              <w:fldChar w:fldCharType="end"/>
            </w:r>
          </w:ins>
        </w:p>
        <w:p w14:paraId="5911F62C" w14:textId="2380BF62" w:rsidR="00D37137" w:rsidRDefault="00D37137">
          <w:pPr>
            <w:pStyle w:val="21"/>
            <w:tabs>
              <w:tab w:val="right" w:leader="dot" w:pos="9350"/>
            </w:tabs>
            <w:rPr>
              <w:ins w:id="31" w:author="工内 隆" w:date="2019-05-10T16:42:00Z"/>
              <w:noProof/>
              <w:kern w:val="2"/>
              <w:sz w:val="21"/>
              <w:lang w:eastAsia="ja-JP"/>
            </w:rPr>
          </w:pPr>
          <w:ins w:id="32" w:author="工内 隆" w:date="2019-05-10T16:42:00Z">
            <w:r w:rsidRPr="00D777EC">
              <w:rPr>
                <w:rStyle w:val="a4"/>
                <w:noProof/>
              </w:rPr>
              <w:fldChar w:fldCharType="begin"/>
            </w:r>
            <w:r w:rsidRPr="00D777EC">
              <w:rPr>
                <w:rStyle w:val="a4"/>
                <w:noProof/>
              </w:rPr>
              <w:instrText xml:space="preserve"> </w:instrText>
            </w:r>
            <w:r>
              <w:rPr>
                <w:noProof/>
              </w:rPr>
              <w:instrText>HYPERLINK \l "_Toc8398981"</w:instrText>
            </w:r>
            <w:r w:rsidRPr="00D777EC">
              <w:rPr>
                <w:rStyle w:val="a4"/>
                <w:noProof/>
              </w:rPr>
              <w:instrText xml:space="preserve"> </w:instrText>
            </w:r>
            <w:r w:rsidRPr="00D777EC">
              <w:rPr>
                <w:rStyle w:val="a4"/>
                <w:noProof/>
              </w:rPr>
              <w:fldChar w:fldCharType="separate"/>
            </w:r>
            <w:r w:rsidRPr="00D777EC">
              <w:rPr>
                <w:rStyle w:val="a4"/>
                <w:noProof/>
                <w:lang w:eastAsia="ja"/>
              </w:rPr>
              <w:t xml:space="preserve">2.0 </w:t>
            </w:r>
            <w:r w:rsidRPr="00D777EC">
              <w:rPr>
                <w:rStyle w:val="a4"/>
                <w:noProof/>
                <w:lang w:eastAsia="ja"/>
              </w:rPr>
              <w:t>関連業務の定義と支援</w:t>
            </w:r>
            <w:r>
              <w:rPr>
                <w:noProof/>
                <w:webHidden/>
              </w:rPr>
              <w:tab/>
            </w:r>
            <w:r>
              <w:rPr>
                <w:noProof/>
                <w:webHidden/>
              </w:rPr>
              <w:fldChar w:fldCharType="begin"/>
            </w:r>
            <w:r>
              <w:rPr>
                <w:noProof/>
                <w:webHidden/>
              </w:rPr>
              <w:instrText xml:space="preserve"> PAGEREF _Toc8398981 \h </w:instrText>
            </w:r>
          </w:ins>
          <w:r>
            <w:rPr>
              <w:noProof/>
              <w:webHidden/>
            </w:rPr>
          </w:r>
          <w:r>
            <w:rPr>
              <w:noProof/>
              <w:webHidden/>
            </w:rPr>
            <w:fldChar w:fldCharType="separate"/>
          </w:r>
          <w:ins w:id="33" w:author="工内 隆" w:date="2019-05-10T16:50:00Z">
            <w:r w:rsidR="00DC5BE0">
              <w:rPr>
                <w:noProof/>
                <w:webHidden/>
              </w:rPr>
              <w:t>8</w:t>
            </w:r>
          </w:ins>
          <w:ins w:id="34" w:author="工内 隆" w:date="2019-05-10T16:42:00Z">
            <w:r>
              <w:rPr>
                <w:noProof/>
                <w:webHidden/>
              </w:rPr>
              <w:fldChar w:fldCharType="end"/>
            </w:r>
            <w:r w:rsidRPr="00D777EC">
              <w:rPr>
                <w:rStyle w:val="a4"/>
                <w:noProof/>
              </w:rPr>
              <w:fldChar w:fldCharType="end"/>
            </w:r>
          </w:ins>
        </w:p>
        <w:p w14:paraId="211DDAEA" w14:textId="73C4F3D0" w:rsidR="00D37137" w:rsidRDefault="00D37137">
          <w:pPr>
            <w:pStyle w:val="21"/>
            <w:tabs>
              <w:tab w:val="right" w:leader="dot" w:pos="9350"/>
            </w:tabs>
            <w:rPr>
              <w:ins w:id="35" w:author="工内 隆" w:date="2019-05-10T16:42:00Z"/>
              <w:noProof/>
              <w:kern w:val="2"/>
              <w:sz w:val="21"/>
              <w:lang w:eastAsia="ja-JP"/>
            </w:rPr>
          </w:pPr>
          <w:ins w:id="36" w:author="工内 隆" w:date="2019-05-10T16:42:00Z">
            <w:r w:rsidRPr="00D777EC">
              <w:rPr>
                <w:rStyle w:val="a4"/>
                <w:noProof/>
              </w:rPr>
              <w:fldChar w:fldCharType="begin"/>
            </w:r>
            <w:r w:rsidRPr="00D777EC">
              <w:rPr>
                <w:rStyle w:val="a4"/>
                <w:noProof/>
              </w:rPr>
              <w:instrText xml:space="preserve"> </w:instrText>
            </w:r>
            <w:r>
              <w:rPr>
                <w:noProof/>
              </w:rPr>
              <w:instrText>HYPERLINK \l "_Toc8398982"</w:instrText>
            </w:r>
            <w:r w:rsidRPr="00D777EC">
              <w:rPr>
                <w:rStyle w:val="a4"/>
                <w:noProof/>
              </w:rPr>
              <w:instrText xml:space="preserve"> </w:instrText>
            </w:r>
            <w:r w:rsidRPr="00D777EC">
              <w:rPr>
                <w:rStyle w:val="a4"/>
                <w:noProof/>
              </w:rPr>
              <w:fldChar w:fldCharType="separate"/>
            </w:r>
            <w:r w:rsidRPr="00D777EC">
              <w:rPr>
                <w:rStyle w:val="a4"/>
                <w:noProof/>
                <w:lang w:eastAsia="ja"/>
              </w:rPr>
              <w:t xml:space="preserve">3.0 </w:t>
            </w:r>
            <w:r w:rsidRPr="00D777EC">
              <w:rPr>
                <w:rStyle w:val="a4"/>
                <w:noProof/>
                <w:lang w:eastAsia="ja"/>
              </w:rPr>
              <w:t>オープンソー</w:t>
            </w:r>
            <w:r w:rsidRPr="00D777EC">
              <w:rPr>
                <w:rStyle w:val="a4"/>
                <w:noProof/>
                <w:lang w:eastAsia="ja-JP"/>
              </w:rPr>
              <w:t>スコンテンツの</w:t>
            </w:r>
            <w:r w:rsidRPr="00D777EC">
              <w:rPr>
                <w:rStyle w:val="a4"/>
                <w:noProof/>
                <w:lang w:eastAsia="ja"/>
              </w:rPr>
              <w:t>レビューと承認</w:t>
            </w:r>
            <w:r>
              <w:rPr>
                <w:noProof/>
                <w:webHidden/>
              </w:rPr>
              <w:tab/>
            </w:r>
            <w:r>
              <w:rPr>
                <w:noProof/>
                <w:webHidden/>
              </w:rPr>
              <w:fldChar w:fldCharType="begin"/>
            </w:r>
            <w:r>
              <w:rPr>
                <w:noProof/>
                <w:webHidden/>
              </w:rPr>
              <w:instrText xml:space="preserve"> PAGEREF _Toc8398982 \h </w:instrText>
            </w:r>
          </w:ins>
          <w:r>
            <w:rPr>
              <w:noProof/>
              <w:webHidden/>
            </w:rPr>
          </w:r>
          <w:r>
            <w:rPr>
              <w:noProof/>
              <w:webHidden/>
            </w:rPr>
            <w:fldChar w:fldCharType="separate"/>
          </w:r>
          <w:ins w:id="37" w:author="工内 隆" w:date="2019-05-10T16:50:00Z">
            <w:r w:rsidR="00DC5BE0">
              <w:rPr>
                <w:noProof/>
                <w:webHidden/>
              </w:rPr>
              <w:t>9</w:t>
            </w:r>
          </w:ins>
          <w:ins w:id="38" w:author="工内 隆" w:date="2019-05-10T16:42:00Z">
            <w:r>
              <w:rPr>
                <w:noProof/>
                <w:webHidden/>
              </w:rPr>
              <w:fldChar w:fldCharType="end"/>
            </w:r>
            <w:r w:rsidRPr="00D777EC">
              <w:rPr>
                <w:rStyle w:val="a4"/>
                <w:noProof/>
              </w:rPr>
              <w:fldChar w:fldCharType="end"/>
            </w:r>
          </w:ins>
        </w:p>
        <w:p w14:paraId="11641030" w14:textId="2131AB81" w:rsidR="00D37137" w:rsidRDefault="00D37137">
          <w:pPr>
            <w:pStyle w:val="21"/>
            <w:tabs>
              <w:tab w:val="right" w:leader="dot" w:pos="9350"/>
            </w:tabs>
            <w:rPr>
              <w:ins w:id="39" w:author="工内 隆" w:date="2019-05-10T16:42:00Z"/>
              <w:noProof/>
              <w:kern w:val="2"/>
              <w:sz w:val="21"/>
              <w:lang w:eastAsia="ja-JP"/>
            </w:rPr>
          </w:pPr>
          <w:ins w:id="40" w:author="工内 隆" w:date="2019-05-10T16:42:00Z">
            <w:r w:rsidRPr="00D777EC">
              <w:rPr>
                <w:rStyle w:val="a4"/>
                <w:noProof/>
              </w:rPr>
              <w:fldChar w:fldCharType="begin"/>
            </w:r>
            <w:r w:rsidRPr="00D777EC">
              <w:rPr>
                <w:rStyle w:val="a4"/>
                <w:noProof/>
              </w:rPr>
              <w:instrText xml:space="preserve"> </w:instrText>
            </w:r>
            <w:r>
              <w:rPr>
                <w:noProof/>
              </w:rPr>
              <w:instrText>HYPERLINK \l "_Toc8398983"</w:instrText>
            </w:r>
            <w:r w:rsidRPr="00D777EC">
              <w:rPr>
                <w:rStyle w:val="a4"/>
                <w:noProof/>
              </w:rPr>
              <w:instrText xml:space="preserve"> </w:instrText>
            </w:r>
            <w:r w:rsidRPr="00D777EC">
              <w:rPr>
                <w:rStyle w:val="a4"/>
                <w:noProof/>
              </w:rPr>
              <w:fldChar w:fldCharType="separate"/>
            </w:r>
            <w:r w:rsidRPr="00D777EC">
              <w:rPr>
                <w:rStyle w:val="a4"/>
                <w:noProof/>
                <w:lang w:eastAsia="ja"/>
              </w:rPr>
              <w:t xml:space="preserve">4.0 </w:t>
            </w:r>
            <w:r w:rsidRPr="00D777EC">
              <w:rPr>
                <w:rStyle w:val="a4"/>
                <w:noProof/>
                <w:lang w:eastAsia="ja"/>
              </w:rPr>
              <w:t>コンプライアンス関連資料の作成と頒布</w:t>
            </w:r>
            <w:r>
              <w:rPr>
                <w:noProof/>
                <w:webHidden/>
              </w:rPr>
              <w:tab/>
            </w:r>
            <w:r>
              <w:rPr>
                <w:noProof/>
                <w:webHidden/>
              </w:rPr>
              <w:fldChar w:fldCharType="begin"/>
            </w:r>
            <w:r>
              <w:rPr>
                <w:noProof/>
                <w:webHidden/>
              </w:rPr>
              <w:instrText xml:space="preserve"> PAGEREF _Toc8398983 \h </w:instrText>
            </w:r>
          </w:ins>
          <w:r>
            <w:rPr>
              <w:noProof/>
              <w:webHidden/>
            </w:rPr>
          </w:r>
          <w:r>
            <w:rPr>
              <w:noProof/>
              <w:webHidden/>
            </w:rPr>
            <w:fldChar w:fldCharType="separate"/>
          </w:r>
          <w:ins w:id="41" w:author="工内 隆" w:date="2019-05-10T16:50:00Z">
            <w:r w:rsidR="00DC5BE0">
              <w:rPr>
                <w:noProof/>
                <w:webHidden/>
              </w:rPr>
              <w:t>10</w:t>
            </w:r>
          </w:ins>
          <w:ins w:id="42" w:author="工内 隆" w:date="2019-05-10T16:42:00Z">
            <w:r>
              <w:rPr>
                <w:noProof/>
                <w:webHidden/>
              </w:rPr>
              <w:fldChar w:fldCharType="end"/>
            </w:r>
            <w:r w:rsidRPr="00D777EC">
              <w:rPr>
                <w:rStyle w:val="a4"/>
                <w:noProof/>
              </w:rPr>
              <w:fldChar w:fldCharType="end"/>
            </w:r>
          </w:ins>
        </w:p>
        <w:p w14:paraId="46CDB85C" w14:textId="0C74E95E" w:rsidR="00D37137" w:rsidRDefault="00D37137">
          <w:pPr>
            <w:pStyle w:val="21"/>
            <w:tabs>
              <w:tab w:val="right" w:leader="dot" w:pos="9350"/>
            </w:tabs>
            <w:rPr>
              <w:ins w:id="43" w:author="工内 隆" w:date="2019-05-10T16:42:00Z"/>
              <w:noProof/>
              <w:kern w:val="2"/>
              <w:sz w:val="21"/>
              <w:lang w:eastAsia="ja-JP"/>
            </w:rPr>
          </w:pPr>
          <w:ins w:id="44" w:author="工内 隆" w:date="2019-05-10T16:42:00Z">
            <w:r w:rsidRPr="00D777EC">
              <w:rPr>
                <w:rStyle w:val="a4"/>
                <w:noProof/>
              </w:rPr>
              <w:fldChar w:fldCharType="begin"/>
            </w:r>
            <w:r w:rsidRPr="00D777EC">
              <w:rPr>
                <w:rStyle w:val="a4"/>
                <w:noProof/>
              </w:rPr>
              <w:instrText xml:space="preserve"> </w:instrText>
            </w:r>
            <w:r>
              <w:rPr>
                <w:noProof/>
              </w:rPr>
              <w:instrText>HYPERLINK \l "_Toc8398984"</w:instrText>
            </w:r>
            <w:r w:rsidRPr="00D777EC">
              <w:rPr>
                <w:rStyle w:val="a4"/>
                <w:noProof/>
              </w:rPr>
              <w:instrText xml:space="preserve"> </w:instrText>
            </w:r>
            <w:r w:rsidRPr="00D777EC">
              <w:rPr>
                <w:rStyle w:val="a4"/>
                <w:noProof/>
              </w:rPr>
              <w:fldChar w:fldCharType="separate"/>
            </w:r>
            <w:r w:rsidRPr="00D777EC">
              <w:rPr>
                <w:rStyle w:val="a4"/>
                <w:noProof/>
                <w:lang w:eastAsia="ja"/>
              </w:rPr>
              <w:t xml:space="preserve">5.0 </w:t>
            </w:r>
            <w:r w:rsidRPr="00D777EC">
              <w:rPr>
                <w:rStyle w:val="a4"/>
                <w:noProof/>
                <w:lang w:eastAsia="ja"/>
              </w:rPr>
              <w:t>オープンソースコミュニティ</w:t>
            </w:r>
            <w:r w:rsidRPr="00D777EC">
              <w:rPr>
                <w:rStyle w:val="a4"/>
                <w:noProof/>
                <w:lang w:eastAsia="ja-JP"/>
              </w:rPr>
              <w:t>活動への理解</w:t>
            </w:r>
            <w:r>
              <w:rPr>
                <w:noProof/>
                <w:webHidden/>
              </w:rPr>
              <w:tab/>
            </w:r>
            <w:r>
              <w:rPr>
                <w:noProof/>
                <w:webHidden/>
              </w:rPr>
              <w:fldChar w:fldCharType="begin"/>
            </w:r>
            <w:r>
              <w:rPr>
                <w:noProof/>
                <w:webHidden/>
              </w:rPr>
              <w:instrText xml:space="preserve"> PAGEREF _Toc8398984 \h </w:instrText>
            </w:r>
          </w:ins>
          <w:r>
            <w:rPr>
              <w:noProof/>
              <w:webHidden/>
            </w:rPr>
          </w:r>
          <w:r>
            <w:rPr>
              <w:noProof/>
              <w:webHidden/>
            </w:rPr>
            <w:fldChar w:fldCharType="separate"/>
          </w:r>
          <w:ins w:id="45" w:author="工内 隆" w:date="2019-05-10T16:50:00Z">
            <w:r w:rsidR="00DC5BE0">
              <w:rPr>
                <w:noProof/>
                <w:webHidden/>
              </w:rPr>
              <w:t>11</w:t>
            </w:r>
          </w:ins>
          <w:ins w:id="46" w:author="工内 隆" w:date="2019-05-10T16:42:00Z">
            <w:r>
              <w:rPr>
                <w:noProof/>
                <w:webHidden/>
              </w:rPr>
              <w:fldChar w:fldCharType="end"/>
            </w:r>
            <w:r w:rsidRPr="00D777EC">
              <w:rPr>
                <w:rStyle w:val="a4"/>
                <w:noProof/>
              </w:rPr>
              <w:fldChar w:fldCharType="end"/>
            </w:r>
          </w:ins>
        </w:p>
        <w:p w14:paraId="5D2680BB" w14:textId="5EC787CD" w:rsidR="00D37137" w:rsidRDefault="00D37137">
          <w:pPr>
            <w:pStyle w:val="21"/>
            <w:tabs>
              <w:tab w:val="right" w:leader="dot" w:pos="9350"/>
            </w:tabs>
            <w:rPr>
              <w:ins w:id="47" w:author="工内 隆" w:date="2019-05-10T16:42:00Z"/>
              <w:noProof/>
              <w:kern w:val="2"/>
              <w:sz w:val="21"/>
              <w:lang w:eastAsia="ja-JP"/>
            </w:rPr>
          </w:pPr>
          <w:ins w:id="48" w:author="工内 隆" w:date="2019-05-10T16:42:00Z">
            <w:r w:rsidRPr="00D777EC">
              <w:rPr>
                <w:rStyle w:val="a4"/>
                <w:noProof/>
              </w:rPr>
              <w:fldChar w:fldCharType="begin"/>
            </w:r>
            <w:r w:rsidRPr="00D777EC">
              <w:rPr>
                <w:rStyle w:val="a4"/>
                <w:noProof/>
              </w:rPr>
              <w:instrText xml:space="preserve"> </w:instrText>
            </w:r>
            <w:r>
              <w:rPr>
                <w:noProof/>
              </w:rPr>
              <w:instrText>HYPERLINK \l "_Toc8398985"</w:instrText>
            </w:r>
            <w:r w:rsidRPr="00D777EC">
              <w:rPr>
                <w:rStyle w:val="a4"/>
                <w:noProof/>
              </w:rPr>
              <w:instrText xml:space="preserve"> </w:instrText>
            </w:r>
            <w:r w:rsidRPr="00D777EC">
              <w:rPr>
                <w:rStyle w:val="a4"/>
                <w:noProof/>
              </w:rPr>
              <w:fldChar w:fldCharType="separate"/>
            </w:r>
            <w:r w:rsidRPr="00D777EC">
              <w:rPr>
                <w:rStyle w:val="a4"/>
                <w:noProof/>
                <w:lang w:eastAsia="ja"/>
              </w:rPr>
              <w:t xml:space="preserve">6.0 </w:t>
            </w:r>
            <w:r w:rsidRPr="00D777EC">
              <w:rPr>
                <w:rStyle w:val="a4"/>
                <w:noProof/>
                <w:lang w:eastAsia="ja"/>
              </w:rPr>
              <w:t>仕様要件の遵守</w:t>
            </w:r>
            <w:r>
              <w:rPr>
                <w:noProof/>
                <w:webHidden/>
              </w:rPr>
              <w:tab/>
            </w:r>
            <w:r>
              <w:rPr>
                <w:noProof/>
                <w:webHidden/>
              </w:rPr>
              <w:fldChar w:fldCharType="begin"/>
            </w:r>
            <w:r>
              <w:rPr>
                <w:noProof/>
                <w:webHidden/>
              </w:rPr>
              <w:instrText xml:space="preserve"> PAGEREF _Toc8398985 \h </w:instrText>
            </w:r>
          </w:ins>
          <w:r>
            <w:rPr>
              <w:noProof/>
              <w:webHidden/>
            </w:rPr>
          </w:r>
          <w:r>
            <w:rPr>
              <w:noProof/>
              <w:webHidden/>
            </w:rPr>
            <w:fldChar w:fldCharType="separate"/>
          </w:r>
          <w:ins w:id="49" w:author="工内 隆" w:date="2019-05-10T16:50:00Z">
            <w:r w:rsidR="00DC5BE0">
              <w:rPr>
                <w:noProof/>
                <w:webHidden/>
              </w:rPr>
              <w:t>12</w:t>
            </w:r>
          </w:ins>
          <w:ins w:id="50" w:author="工内 隆" w:date="2019-05-10T16:42:00Z">
            <w:r>
              <w:rPr>
                <w:noProof/>
                <w:webHidden/>
              </w:rPr>
              <w:fldChar w:fldCharType="end"/>
            </w:r>
            <w:r w:rsidRPr="00D777EC">
              <w:rPr>
                <w:rStyle w:val="a4"/>
                <w:noProof/>
              </w:rPr>
              <w:fldChar w:fldCharType="end"/>
            </w:r>
          </w:ins>
        </w:p>
        <w:p w14:paraId="29256193" w14:textId="66373D5A" w:rsidR="00D37137" w:rsidRDefault="00D37137">
          <w:pPr>
            <w:pStyle w:val="11"/>
            <w:rPr>
              <w:ins w:id="51" w:author="工内 隆" w:date="2019-05-10T16:42:00Z"/>
              <w:b w:val="0"/>
              <w:noProof/>
              <w:kern w:val="2"/>
              <w:sz w:val="21"/>
              <w:lang w:eastAsia="ja-JP"/>
            </w:rPr>
          </w:pPr>
          <w:ins w:id="52" w:author="工内 隆" w:date="2019-05-10T16:42:00Z">
            <w:r w:rsidRPr="00D777EC">
              <w:rPr>
                <w:rStyle w:val="a4"/>
                <w:noProof/>
              </w:rPr>
              <w:fldChar w:fldCharType="begin"/>
            </w:r>
            <w:r w:rsidRPr="00D777EC">
              <w:rPr>
                <w:rStyle w:val="a4"/>
                <w:noProof/>
              </w:rPr>
              <w:instrText xml:space="preserve"> </w:instrText>
            </w:r>
            <w:r>
              <w:rPr>
                <w:noProof/>
              </w:rPr>
              <w:instrText>HYPERLINK \l "_Toc8398986"</w:instrText>
            </w:r>
            <w:r w:rsidRPr="00D777EC">
              <w:rPr>
                <w:rStyle w:val="a4"/>
                <w:noProof/>
              </w:rPr>
              <w:instrText xml:space="preserve"> </w:instrText>
            </w:r>
            <w:r w:rsidRPr="00D777EC">
              <w:rPr>
                <w:rStyle w:val="a4"/>
                <w:noProof/>
              </w:rPr>
              <w:fldChar w:fldCharType="separate"/>
            </w:r>
            <w:r w:rsidRPr="00D777EC">
              <w:rPr>
                <w:rStyle w:val="a4"/>
                <w:noProof/>
                <w:lang w:eastAsia="ja"/>
              </w:rPr>
              <w:t>付録</w:t>
            </w:r>
            <w:r w:rsidRPr="00D777EC">
              <w:rPr>
                <w:rStyle w:val="a4"/>
                <w:noProof/>
                <w:lang w:eastAsia="ja"/>
              </w:rPr>
              <w:t xml:space="preserve"> I: </w:t>
            </w:r>
            <w:r w:rsidRPr="00D777EC">
              <w:rPr>
                <w:rStyle w:val="a4"/>
                <w:noProof/>
                <w:lang w:eastAsia="ja"/>
              </w:rPr>
              <w:t>本文書の翻訳について</w:t>
            </w:r>
            <w:r>
              <w:rPr>
                <w:noProof/>
                <w:webHidden/>
              </w:rPr>
              <w:tab/>
            </w:r>
            <w:r>
              <w:rPr>
                <w:noProof/>
                <w:webHidden/>
              </w:rPr>
              <w:fldChar w:fldCharType="begin"/>
            </w:r>
            <w:r>
              <w:rPr>
                <w:noProof/>
                <w:webHidden/>
              </w:rPr>
              <w:instrText xml:space="preserve"> PAGEREF _Toc8398986 \h </w:instrText>
            </w:r>
          </w:ins>
          <w:r>
            <w:rPr>
              <w:noProof/>
              <w:webHidden/>
            </w:rPr>
          </w:r>
          <w:r>
            <w:rPr>
              <w:noProof/>
              <w:webHidden/>
            </w:rPr>
            <w:fldChar w:fldCharType="separate"/>
          </w:r>
          <w:ins w:id="53" w:author="工内 隆" w:date="2019-05-10T16:50:00Z">
            <w:r w:rsidR="00DC5BE0">
              <w:rPr>
                <w:noProof/>
                <w:webHidden/>
              </w:rPr>
              <w:t>13</w:t>
            </w:r>
          </w:ins>
          <w:ins w:id="54" w:author="工内 隆" w:date="2019-05-10T16:42:00Z">
            <w:r>
              <w:rPr>
                <w:noProof/>
                <w:webHidden/>
              </w:rPr>
              <w:fldChar w:fldCharType="end"/>
            </w:r>
            <w:r w:rsidRPr="00D777EC">
              <w:rPr>
                <w:rStyle w:val="a4"/>
                <w:noProof/>
              </w:rPr>
              <w:fldChar w:fldCharType="end"/>
            </w:r>
          </w:ins>
        </w:p>
        <w:p w14:paraId="58266251" w14:textId="10DAF5DC" w:rsidR="00455CE8" w:rsidDel="00C070AF" w:rsidRDefault="00455CE8" w:rsidP="00FC52E6">
          <w:pPr>
            <w:pStyle w:val="11"/>
            <w:rPr>
              <w:del w:id="55" w:author="工内 隆" w:date="2019-05-09T14:20:00Z"/>
              <w:noProof/>
              <w:kern w:val="2"/>
              <w:sz w:val="21"/>
              <w:lang w:eastAsia="ja-JP"/>
            </w:rPr>
          </w:pPr>
          <w:del w:id="56" w:author="工内 隆" w:date="2019-05-09T14:20:00Z">
            <w:r w:rsidRPr="00C070AF" w:rsidDel="00C070AF">
              <w:rPr>
                <w:rPrChange w:id="57" w:author="工内 隆" w:date="2019-05-09T14:20:00Z">
                  <w:rPr>
                    <w:rStyle w:val="a4"/>
                    <w:noProof/>
                  </w:rPr>
                </w:rPrChange>
              </w:rPr>
              <w:delText>1)</w:delText>
            </w:r>
            <w:r w:rsidDel="00C070AF">
              <w:rPr>
                <w:noProof/>
                <w:kern w:val="2"/>
                <w:sz w:val="21"/>
                <w:lang w:eastAsia="ja-JP"/>
              </w:rPr>
              <w:tab/>
            </w:r>
            <w:r w:rsidRPr="00C070AF" w:rsidDel="00C070AF">
              <w:rPr>
                <w:rFonts w:hint="eastAsia"/>
                <w:rPrChange w:id="58" w:author="工内 隆" w:date="2019-05-09T14:20:00Z">
                  <w:rPr>
                    <w:rStyle w:val="a4"/>
                    <w:rFonts w:hint="eastAsia"/>
                    <w:noProof/>
                    <w:lang w:eastAsia="ja"/>
                  </w:rPr>
                </w:rPrChange>
              </w:rPr>
              <w:delText>はじめに</w:delText>
            </w:r>
            <w:r w:rsidDel="00C070AF">
              <w:rPr>
                <w:noProof/>
                <w:webHidden/>
              </w:rPr>
              <w:tab/>
              <w:delText>3</w:delText>
            </w:r>
          </w:del>
        </w:p>
        <w:p w14:paraId="5396A294" w14:textId="76ACB5A2" w:rsidR="00455CE8" w:rsidDel="00C070AF" w:rsidRDefault="00455CE8" w:rsidP="00FC52E6">
          <w:pPr>
            <w:pStyle w:val="11"/>
            <w:rPr>
              <w:del w:id="59" w:author="工内 隆" w:date="2019-05-09T14:20:00Z"/>
              <w:noProof/>
              <w:kern w:val="2"/>
              <w:sz w:val="21"/>
              <w:lang w:eastAsia="ja-JP"/>
            </w:rPr>
          </w:pPr>
          <w:del w:id="60" w:author="工内 隆" w:date="2019-05-09T14:20:00Z">
            <w:r w:rsidRPr="00C070AF" w:rsidDel="00C070AF">
              <w:rPr>
                <w:rPrChange w:id="61" w:author="工内 隆" w:date="2019-05-09T14:20:00Z">
                  <w:rPr>
                    <w:rStyle w:val="a4"/>
                    <w:noProof/>
                  </w:rPr>
                </w:rPrChange>
              </w:rPr>
              <w:delText>2)</w:delText>
            </w:r>
            <w:r w:rsidDel="00C070AF">
              <w:rPr>
                <w:noProof/>
                <w:kern w:val="2"/>
                <w:sz w:val="21"/>
                <w:lang w:eastAsia="ja-JP"/>
              </w:rPr>
              <w:tab/>
            </w:r>
            <w:r w:rsidRPr="00C070AF" w:rsidDel="00C070AF">
              <w:rPr>
                <w:rFonts w:hint="eastAsia"/>
                <w:rPrChange w:id="62" w:author="工内 隆" w:date="2019-05-09T14:20:00Z">
                  <w:rPr>
                    <w:rStyle w:val="a4"/>
                    <w:rFonts w:hint="eastAsia"/>
                    <w:noProof/>
                    <w:lang w:eastAsia="ja"/>
                  </w:rPr>
                </w:rPrChange>
              </w:rPr>
              <w:delText>定義</w:delText>
            </w:r>
            <w:r w:rsidDel="00C070AF">
              <w:rPr>
                <w:noProof/>
                <w:webHidden/>
              </w:rPr>
              <w:tab/>
              <w:delText>4</w:delText>
            </w:r>
          </w:del>
        </w:p>
        <w:p w14:paraId="54E7E9D9" w14:textId="6C87FB66" w:rsidR="00455CE8" w:rsidDel="00C070AF" w:rsidRDefault="00455CE8" w:rsidP="00FC52E6">
          <w:pPr>
            <w:pStyle w:val="11"/>
            <w:rPr>
              <w:del w:id="63" w:author="工内 隆" w:date="2019-05-09T14:20:00Z"/>
              <w:noProof/>
              <w:kern w:val="2"/>
              <w:sz w:val="21"/>
              <w:lang w:eastAsia="ja-JP"/>
            </w:rPr>
          </w:pPr>
          <w:del w:id="64" w:author="工内 隆" w:date="2019-05-09T14:20:00Z">
            <w:r w:rsidRPr="00C070AF" w:rsidDel="00C070AF">
              <w:rPr>
                <w:rPrChange w:id="65" w:author="工内 隆" w:date="2019-05-09T14:20:00Z">
                  <w:rPr>
                    <w:rStyle w:val="a4"/>
                    <w:noProof/>
                  </w:rPr>
                </w:rPrChange>
              </w:rPr>
              <w:delText>3)</w:delText>
            </w:r>
            <w:r w:rsidDel="00C070AF">
              <w:rPr>
                <w:noProof/>
                <w:kern w:val="2"/>
                <w:sz w:val="21"/>
                <w:lang w:eastAsia="ja-JP"/>
              </w:rPr>
              <w:tab/>
            </w:r>
            <w:r w:rsidRPr="00C070AF" w:rsidDel="00C070AF">
              <w:rPr>
                <w:rFonts w:hint="eastAsia"/>
                <w:rPrChange w:id="66" w:author="工内 隆" w:date="2019-05-09T14:20:00Z">
                  <w:rPr>
                    <w:rStyle w:val="a4"/>
                    <w:rFonts w:hint="eastAsia"/>
                    <w:noProof/>
                    <w:lang w:eastAsia="ja"/>
                  </w:rPr>
                </w:rPrChange>
              </w:rPr>
              <w:delText>要件</w:delText>
            </w:r>
            <w:r w:rsidDel="00C070AF">
              <w:rPr>
                <w:noProof/>
                <w:webHidden/>
              </w:rPr>
              <w:tab/>
              <w:delText>5</w:delText>
            </w:r>
          </w:del>
        </w:p>
        <w:p w14:paraId="6002FAC1" w14:textId="0443E7A1" w:rsidR="00455CE8" w:rsidDel="00C070AF" w:rsidRDefault="00455CE8">
          <w:pPr>
            <w:pStyle w:val="21"/>
            <w:tabs>
              <w:tab w:val="right" w:leader="dot" w:pos="9350"/>
            </w:tabs>
            <w:rPr>
              <w:del w:id="67" w:author="工内 隆" w:date="2019-05-09T14:20:00Z"/>
              <w:noProof/>
              <w:kern w:val="2"/>
              <w:sz w:val="21"/>
              <w:lang w:eastAsia="ja-JP"/>
            </w:rPr>
          </w:pPr>
          <w:del w:id="68" w:author="工内 隆" w:date="2019-05-09T14:20:00Z">
            <w:r w:rsidRPr="00C070AF" w:rsidDel="00C070AF">
              <w:rPr>
                <w:rPrChange w:id="69" w:author="工内 隆" w:date="2019-05-09T14:20:00Z">
                  <w:rPr>
                    <w:rStyle w:val="a4"/>
                    <w:noProof/>
                    <w:lang w:eastAsia="ja"/>
                  </w:rPr>
                </w:rPrChange>
              </w:rPr>
              <w:delText xml:space="preserve">1.0 </w:delText>
            </w:r>
            <w:r w:rsidRPr="00C070AF" w:rsidDel="00C070AF">
              <w:rPr>
                <w:rFonts w:hint="eastAsia"/>
                <w:rPrChange w:id="70" w:author="工内 隆" w:date="2019-05-09T14:20:00Z">
                  <w:rPr>
                    <w:rStyle w:val="a4"/>
                    <w:rFonts w:hint="eastAsia"/>
                    <w:noProof/>
                    <w:lang w:eastAsia="ja"/>
                  </w:rPr>
                </w:rPrChange>
              </w:rPr>
              <w:delText>プログラムの基盤</w:delText>
            </w:r>
            <w:r w:rsidDel="00C070AF">
              <w:rPr>
                <w:noProof/>
                <w:webHidden/>
              </w:rPr>
              <w:tab/>
              <w:delText>5</w:delText>
            </w:r>
          </w:del>
        </w:p>
        <w:p w14:paraId="6D5A9E8B" w14:textId="794BECB3" w:rsidR="00455CE8" w:rsidDel="00C070AF" w:rsidRDefault="00455CE8">
          <w:pPr>
            <w:pStyle w:val="21"/>
            <w:tabs>
              <w:tab w:val="right" w:leader="dot" w:pos="9350"/>
            </w:tabs>
            <w:rPr>
              <w:del w:id="71" w:author="工内 隆" w:date="2019-05-09T14:20:00Z"/>
              <w:noProof/>
              <w:kern w:val="2"/>
              <w:sz w:val="21"/>
              <w:lang w:eastAsia="ja-JP"/>
            </w:rPr>
          </w:pPr>
          <w:del w:id="72" w:author="工内 隆" w:date="2019-05-09T14:20:00Z">
            <w:r w:rsidRPr="00C070AF" w:rsidDel="00C070AF">
              <w:rPr>
                <w:rPrChange w:id="73" w:author="工内 隆" w:date="2019-05-09T14:20:00Z">
                  <w:rPr>
                    <w:rStyle w:val="a4"/>
                    <w:noProof/>
                    <w:lang w:eastAsia="ja"/>
                  </w:rPr>
                </w:rPrChange>
              </w:rPr>
              <w:delText xml:space="preserve">2.0 </w:delText>
            </w:r>
            <w:r w:rsidRPr="00C070AF" w:rsidDel="00C070AF">
              <w:rPr>
                <w:rFonts w:hint="eastAsia"/>
                <w:rPrChange w:id="74" w:author="工内 隆" w:date="2019-05-09T14:20:00Z">
                  <w:rPr>
                    <w:rStyle w:val="a4"/>
                    <w:rFonts w:hint="eastAsia"/>
                    <w:noProof/>
                    <w:lang w:eastAsia="ja"/>
                  </w:rPr>
                </w:rPrChange>
              </w:rPr>
              <w:delText>関連タスクの定義とサポート</w:delText>
            </w:r>
            <w:r w:rsidDel="00C070AF">
              <w:rPr>
                <w:noProof/>
                <w:webHidden/>
              </w:rPr>
              <w:tab/>
              <w:delText>7</w:delText>
            </w:r>
          </w:del>
        </w:p>
        <w:p w14:paraId="488131EE" w14:textId="137EDECE" w:rsidR="00455CE8" w:rsidDel="00C070AF" w:rsidRDefault="00455CE8">
          <w:pPr>
            <w:pStyle w:val="21"/>
            <w:tabs>
              <w:tab w:val="right" w:leader="dot" w:pos="9350"/>
            </w:tabs>
            <w:rPr>
              <w:del w:id="75" w:author="工内 隆" w:date="2019-05-09T14:20:00Z"/>
              <w:noProof/>
              <w:kern w:val="2"/>
              <w:sz w:val="21"/>
              <w:lang w:eastAsia="ja-JP"/>
            </w:rPr>
          </w:pPr>
          <w:del w:id="76" w:author="工内 隆" w:date="2019-05-09T14:20:00Z">
            <w:r w:rsidRPr="00C070AF" w:rsidDel="00C070AF">
              <w:rPr>
                <w:rPrChange w:id="77" w:author="工内 隆" w:date="2019-05-09T14:20:00Z">
                  <w:rPr>
                    <w:rStyle w:val="a4"/>
                    <w:noProof/>
                    <w:lang w:eastAsia="ja"/>
                  </w:rPr>
                </w:rPrChange>
              </w:rPr>
              <w:delText xml:space="preserve">3.0 </w:delText>
            </w:r>
            <w:r w:rsidRPr="00C070AF" w:rsidDel="00C070AF">
              <w:rPr>
                <w:rFonts w:hint="eastAsia"/>
                <w:rPrChange w:id="78" w:author="工内 隆" w:date="2019-05-09T14:20:00Z">
                  <w:rPr>
                    <w:rStyle w:val="a4"/>
                    <w:rFonts w:hint="eastAsia"/>
                    <w:noProof/>
                    <w:lang w:eastAsia="ja"/>
                  </w:rPr>
                </w:rPrChange>
              </w:rPr>
              <w:delText>オープンソー</w:delText>
            </w:r>
            <w:r w:rsidRPr="00C070AF" w:rsidDel="00C070AF">
              <w:rPr>
                <w:rFonts w:hint="eastAsia"/>
                <w:rPrChange w:id="79" w:author="工内 隆" w:date="2019-05-09T14:20:00Z">
                  <w:rPr>
                    <w:rStyle w:val="a4"/>
                    <w:rFonts w:hint="eastAsia"/>
                    <w:noProof/>
                    <w:lang w:eastAsia="ja-JP"/>
                  </w:rPr>
                </w:rPrChange>
              </w:rPr>
              <w:delText>スの</w:delText>
            </w:r>
            <w:r w:rsidRPr="00C070AF" w:rsidDel="00C070AF">
              <w:rPr>
                <w:rFonts w:hint="eastAsia"/>
                <w:rPrChange w:id="80" w:author="工内 隆" w:date="2019-05-09T14:20:00Z">
                  <w:rPr>
                    <w:rStyle w:val="a4"/>
                    <w:rFonts w:hint="eastAsia"/>
                    <w:noProof/>
                    <w:lang w:eastAsia="ja"/>
                  </w:rPr>
                </w:rPrChange>
              </w:rPr>
              <w:delText>レビューと承認</w:delText>
            </w:r>
            <w:r w:rsidDel="00C070AF">
              <w:rPr>
                <w:noProof/>
                <w:webHidden/>
              </w:rPr>
              <w:tab/>
              <w:delText>8</w:delText>
            </w:r>
          </w:del>
        </w:p>
        <w:p w14:paraId="1F6565FC" w14:textId="5DDE2459" w:rsidR="00455CE8" w:rsidDel="00C070AF" w:rsidRDefault="00455CE8">
          <w:pPr>
            <w:pStyle w:val="21"/>
            <w:tabs>
              <w:tab w:val="right" w:leader="dot" w:pos="9350"/>
            </w:tabs>
            <w:rPr>
              <w:del w:id="81" w:author="工内 隆" w:date="2019-05-09T14:20:00Z"/>
              <w:noProof/>
              <w:kern w:val="2"/>
              <w:sz w:val="21"/>
              <w:lang w:eastAsia="ja-JP"/>
            </w:rPr>
          </w:pPr>
          <w:del w:id="82" w:author="工内 隆" w:date="2019-05-09T14:20:00Z">
            <w:r w:rsidRPr="00C070AF" w:rsidDel="00C070AF">
              <w:rPr>
                <w:rPrChange w:id="83" w:author="工内 隆" w:date="2019-05-09T14:20:00Z">
                  <w:rPr>
                    <w:rStyle w:val="a4"/>
                    <w:noProof/>
                    <w:lang w:eastAsia="ja"/>
                  </w:rPr>
                </w:rPrChange>
              </w:rPr>
              <w:delText xml:space="preserve">4.0 </w:delText>
            </w:r>
            <w:r w:rsidRPr="00C070AF" w:rsidDel="00C070AF">
              <w:rPr>
                <w:rFonts w:hint="eastAsia"/>
                <w:rPrChange w:id="84" w:author="工内 隆" w:date="2019-05-09T14:20:00Z">
                  <w:rPr>
                    <w:rStyle w:val="a4"/>
                    <w:rFonts w:hint="eastAsia"/>
                    <w:noProof/>
                    <w:lang w:eastAsia="ja"/>
                  </w:rPr>
                </w:rPrChange>
              </w:rPr>
              <w:delText>コンプライアンスアーティファクトの作成と伝達</w:delText>
            </w:r>
            <w:r w:rsidDel="00C070AF">
              <w:rPr>
                <w:noProof/>
                <w:webHidden/>
              </w:rPr>
              <w:tab/>
              <w:delText>9</w:delText>
            </w:r>
          </w:del>
        </w:p>
        <w:p w14:paraId="100624F4" w14:textId="0D8E9DD3" w:rsidR="00455CE8" w:rsidDel="00C070AF" w:rsidRDefault="00455CE8">
          <w:pPr>
            <w:pStyle w:val="21"/>
            <w:tabs>
              <w:tab w:val="right" w:leader="dot" w:pos="9350"/>
            </w:tabs>
            <w:rPr>
              <w:del w:id="85" w:author="工内 隆" w:date="2019-05-09T14:20:00Z"/>
              <w:noProof/>
              <w:kern w:val="2"/>
              <w:sz w:val="21"/>
              <w:lang w:eastAsia="ja-JP"/>
            </w:rPr>
          </w:pPr>
          <w:del w:id="86" w:author="工内 隆" w:date="2019-05-09T14:20:00Z">
            <w:r w:rsidRPr="00C070AF" w:rsidDel="00C070AF">
              <w:rPr>
                <w:rPrChange w:id="87" w:author="工内 隆" w:date="2019-05-09T14:20:00Z">
                  <w:rPr>
                    <w:rStyle w:val="a4"/>
                    <w:noProof/>
                    <w:lang w:eastAsia="ja"/>
                  </w:rPr>
                </w:rPrChange>
              </w:rPr>
              <w:delText xml:space="preserve">5.0 </w:delText>
            </w:r>
            <w:r w:rsidRPr="00C070AF" w:rsidDel="00C070AF">
              <w:rPr>
                <w:rFonts w:hint="eastAsia"/>
                <w:rPrChange w:id="88" w:author="工内 隆" w:date="2019-05-09T14:20:00Z">
                  <w:rPr>
                    <w:rStyle w:val="a4"/>
                    <w:rFonts w:hint="eastAsia"/>
                    <w:noProof/>
                    <w:lang w:eastAsia="ja"/>
                  </w:rPr>
                </w:rPrChange>
              </w:rPr>
              <w:delText>オープンソースコミュニティ</w:delText>
            </w:r>
            <w:r w:rsidRPr="00C070AF" w:rsidDel="00C070AF">
              <w:rPr>
                <w:rFonts w:hint="eastAsia"/>
                <w:rPrChange w:id="89" w:author="工内 隆" w:date="2019-05-09T14:20:00Z">
                  <w:rPr>
                    <w:rStyle w:val="a4"/>
                    <w:rFonts w:hint="eastAsia"/>
                    <w:noProof/>
                    <w:lang w:eastAsia="ja-JP"/>
                  </w:rPr>
                </w:rPrChange>
              </w:rPr>
              <w:delText>活動</w:delText>
            </w:r>
            <w:r w:rsidDel="00C070AF">
              <w:rPr>
                <w:noProof/>
                <w:webHidden/>
              </w:rPr>
              <w:tab/>
              <w:delText>10</w:delText>
            </w:r>
          </w:del>
        </w:p>
        <w:p w14:paraId="56C46527" w14:textId="675B6E60" w:rsidR="00455CE8" w:rsidDel="00C070AF" w:rsidRDefault="00455CE8">
          <w:pPr>
            <w:pStyle w:val="21"/>
            <w:tabs>
              <w:tab w:val="right" w:leader="dot" w:pos="9350"/>
            </w:tabs>
            <w:rPr>
              <w:del w:id="90" w:author="工内 隆" w:date="2019-05-09T14:20:00Z"/>
              <w:noProof/>
              <w:kern w:val="2"/>
              <w:sz w:val="21"/>
              <w:lang w:eastAsia="ja-JP"/>
            </w:rPr>
          </w:pPr>
          <w:del w:id="91" w:author="工内 隆" w:date="2019-05-09T14:20:00Z">
            <w:r w:rsidRPr="00C070AF" w:rsidDel="00C070AF">
              <w:rPr>
                <w:rPrChange w:id="92" w:author="工内 隆" w:date="2019-05-09T14:20:00Z">
                  <w:rPr>
                    <w:rStyle w:val="a4"/>
                    <w:noProof/>
                    <w:lang w:eastAsia="ja"/>
                  </w:rPr>
                </w:rPrChange>
              </w:rPr>
              <w:delText xml:space="preserve">6.0 </w:delText>
            </w:r>
            <w:r w:rsidRPr="00C070AF" w:rsidDel="00C070AF">
              <w:rPr>
                <w:rFonts w:hint="eastAsia"/>
                <w:rPrChange w:id="93" w:author="工内 隆" w:date="2019-05-09T14:20:00Z">
                  <w:rPr>
                    <w:rStyle w:val="a4"/>
                    <w:rFonts w:hint="eastAsia"/>
                    <w:noProof/>
                    <w:lang w:eastAsia="ja"/>
                  </w:rPr>
                </w:rPrChange>
              </w:rPr>
              <w:delText>仕様要件の遵守</w:delText>
            </w:r>
            <w:r w:rsidDel="00C070AF">
              <w:rPr>
                <w:noProof/>
                <w:webHidden/>
              </w:rPr>
              <w:tab/>
              <w:delText>11</w:delText>
            </w:r>
          </w:del>
        </w:p>
        <w:p w14:paraId="47697211" w14:textId="36D138AD" w:rsidR="00455CE8" w:rsidDel="00C070AF" w:rsidRDefault="00455CE8" w:rsidP="00FC52E6">
          <w:pPr>
            <w:pStyle w:val="11"/>
            <w:rPr>
              <w:del w:id="94" w:author="工内 隆" w:date="2019-05-09T14:20:00Z"/>
              <w:noProof/>
              <w:kern w:val="2"/>
              <w:sz w:val="21"/>
              <w:lang w:eastAsia="ja-JP"/>
            </w:rPr>
          </w:pPr>
          <w:del w:id="95" w:author="工内 隆" w:date="2019-05-09T14:20:00Z">
            <w:r w:rsidRPr="00C070AF" w:rsidDel="00C070AF">
              <w:rPr>
                <w:rFonts w:hint="eastAsia"/>
                <w:rPrChange w:id="96" w:author="工内 隆" w:date="2019-05-09T14:20:00Z">
                  <w:rPr>
                    <w:rStyle w:val="a4"/>
                    <w:rFonts w:hint="eastAsia"/>
                    <w:noProof/>
                    <w:lang w:eastAsia="ja"/>
                  </w:rPr>
                </w:rPrChange>
              </w:rPr>
              <w:delText>付録</w:delText>
            </w:r>
            <w:r w:rsidRPr="00C070AF" w:rsidDel="00C070AF">
              <w:rPr>
                <w:rPrChange w:id="97" w:author="工内 隆" w:date="2019-05-09T14:20:00Z">
                  <w:rPr>
                    <w:rStyle w:val="a4"/>
                    <w:noProof/>
                    <w:lang w:eastAsia="ja"/>
                  </w:rPr>
                </w:rPrChange>
              </w:rPr>
              <w:delText xml:space="preserve"> I: </w:delText>
            </w:r>
          </w:del>
          <w:del w:id="98" w:author="工内 隆" w:date="2019-05-09T14:11:00Z">
            <w:r w:rsidRPr="00C070AF" w:rsidDel="00FC52E6">
              <w:rPr>
                <w:rFonts w:hint="eastAsia"/>
                <w:rPrChange w:id="99" w:author="工内 隆" w:date="2019-05-09T14:20:00Z">
                  <w:rPr>
                    <w:rStyle w:val="a4"/>
                    <w:rFonts w:hint="eastAsia"/>
                    <w:noProof/>
                    <w:lang w:eastAsia="ja"/>
                  </w:rPr>
                </w:rPrChange>
              </w:rPr>
              <w:delText>言語翻訳</w:delText>
            </w:r>
          </w:del>
          <w:del w:id="100" w:author="工内 隆" w:date="2019-05-09T14:20:00Z">
            <w:r w:rsidDel="00C070AF">
              <w:rPr>
                <w:noProof/>
                <w:webHidden/>
              </w:rPr>
              <w:tab/>
              <w:delText>12</w:delText>
            </w:r>
          </w:del>
        </w:p>
        <w:p w14:paraId="7E499568" w14:textId="3E259101" w:rsidR="0010225E" w:rsidRDefault="0010225E">
          <w:r>
            <w:rPr>
              <w:b/>
              <w:bCs/>
              <w:noProof/>
              <w:lang w:eastAsia="ja"/>
            </w:rPr>
            <w:fldChar w:fldCharType="end"/>
          </w:r>
        </w:p>
      </w:sdtContent>
    </w:sdt>
    <w:p w14:paraId="67F5B9AE" w14:textId="77777777" w:rsidR="006233F2" w:rsidRDefault="006233F2"/>
    <w:p w14:paraId="58E14591" w14:textId="77777777" w:rsidR="006233F2" w:rsidRDefault="006233F2"/>
    <w:p w14:paraId="5536A118" w14:textId="790133A9" w:rsidR="00C070AF" w:rsidRDefault="00C070AF">
      <w:pPr>
        <w:rPr>
          <w:ins w:id="101" w:author="工内 隆" w:date="2019-05-09T14:20:00Z"/>
        </w:rPr>
      </w:pPr>
    </w:p>
    <w:p w14:paraId="3E27C192" w14:textId="77777777" w:rsidR="00C070AF" w:rsidRDefault="00C070AF">
      <w:pPr>
        <w:spacing w:after="200" w:line="276" w:lineRule="auto"/>
        <w:jc w:val="left"/>
        <w:rPr>
          <w:ins w:id="102" w:author="工内 隆" w:date="2019-05-09T14:20:00Z"/>
        </w:rPr>
      </w:pPr>
      <w:ins w:id="103" w:author="工内 隆" w:date="2019-05-09T14:20:00Z">
        <w:r>
          <w:br w:type="page"/>
        </w:r>
      </w:ins>
    </w:p>
    <w:p w14:paraId="11DAFE1C" w14:textId="77777777" w:rsidR="00C070AF" w:rsidRPr="009D3009" w:rsidRDefault="00C070AF" w:rsidP="00C070AF">
      <w:pPr>
        <w:pStyle w:val="1"/>
        <w:ind w:rightChars="100" w:right="220"/>
        <w:rPr>
          <w:ins w:id="104" w:author="工内 隆" w:date="2019-05-09T14:20:00Z"/>
          <w:lang w:eastAsia="ja-JP"/>
        </w:rPr>
      </w:pPr>
      <w:bookmarkStart w:id="105" w:name="_Toc480816633"/>
      <w:bookmarkStart w:id="106" w:name="_Toc483131392"/>
      <w:bookmarkStart w:id="107" w:name="_Toc511654535"/>
      <w:bookmarkStart w:id="108" w:name="_Toc8398957"/>
      <w:ins w:id="109" w:author="工内 隆" w:date="2019-05-09T14:20:00Z">
        <w:r w:rsidRPr="009D3009">
          <w:rPr>
            <w:lang w:eastAsia="ja-JP"/>
          </w:rPr>
          <w:lastRenderedPageBreak/>
          <w:t>免責事項（</w:t>
        </w:r>
        <w:r w:rsidRPr="009D3009">
          <w:rPr>
            <w:lang w:eastAsia="ja-JP"/>
          </w:rPr>
          <w:t>Disclaimer</w:t>
        </w:r>
        <w:r w:rsidRPr="009D3009">
          <w:rPr>
            <w:lang w:eastAsia="ja-JP"/>
          </w:rPr>
          <w:t>）</w:t>
        </w:r>
        <w:bookmarkEnd w:id="105"/>
        <w:bookmarkEnd w:id="106"/>
        <w:bookmarkEnd w:id="107"/>
        <w:bookmarkEnd w:id="108"/>
      </w:ins>
    </w:p>
    <w:p w14:paraId="19532F79" w14:textId="77777777" w:rsidR="00C070AF" w:rsidRPr="00FE4DEF" w:rsidRDefault="00C070AF" w:rsidP="00C070AF">
      <w:pPr>
        <w:spacing w:beforeLines="100" w:before="240"/>
        <w:ind w:leftChars="300" w:left="660" w:rightChars="100" w:right="220"/>
        <w:rPr>
          <w:ins w:id="110" w:author="工内 隆" w:date="2019-05-09T14:20:00Z"/>
          <w:rFonts w:asciiTheme="minorEastAsia" w:hAnsiTheme="minorEastAsia" w:cs="Calibri"/>
          <w:lang w:eastAsia="ja-JP"/>
          <w:rPrChange w:id="111" w:author="工内 隆" w:date="2019-05-11T17:39:00Z">
            <w:rPr>
              <w:ins w:id="112" w:author="工内 隆" w:date="2019-05-09T14:20:00Z"/>
              <w:rFonts w:ascii="Calibri" w:eastAsia="ＭＳ ゴシック" w:hAnsi="Calibri" w:cs="Calibri"/>
              <w:lang w:eastAsia="ja-JP"/>
            </w:rPr>
          </w:rPrChange>
        </w:rPr>
      </w:pPr>
      <w:ins w:id="113" w:author="工内 隆" w:date="2019-05-09T14:20:00Z">
        <w:r w:rsidRPr="00FE4DEF">
          <w:rPr>
            <w:rFonts w:asciiTheme="minorEastAsia" w:hAnsiTheme="minorEastAsia" w:cs="Calibri" w:hint="eastAsia"/>
            <w:lang w:eastAsia="ja-JP"/>
            <w:rPrChange w:id="114" w:author="工内 隆" w:date="2019-05-11T17:39:00Z">
              <w:rPr>
                <w:rFonts w:ascii="Calibri" w:eastAsia="ＭＳ ゴシック" w:hAnsi="Calibri" w:cs="Calibri" w:hint="eastAsia"/>
                <w:lang w:eastAsia="ja-JP"/>
              </w:rPr>
            </w:rPrChange>
          </w:rPr>
          <w:t>本文書は、</w:t>
        </w:r>
        <w:r w:rsidRPr="00FE4DEF">
          <w:rPr>
            <w:rFonts w:asciiTheme="minorEastAsia" w:hAnsiTheme="minorEastAsia" w:cs="Calibri"/>
            <w:lang w:eastAsia="ja-JP"/>
            <w:rPrChange w:id="115" w:author="工内 隆" w:date="2019-05-11T17:39:00Z">
              <w:rPr>
                <w:rFonts w:ascii="Calibri" w:eastAsia="ＭＳ ゴシック" w:hAnsi="Calibri" w:cs="Calibri"/>
                <w:lang w:eastAsia="ja-JP"/>
              </w:rPr>
            </w:rPrChange>
          </w:rPr>
          <w:t>The Linux Foundation</w:t>
        </w:r>
        <w:r w:rsidRPr="00FE4DEF">
          <w:rPr>
            <w:rFonts w:asciiTheme="minorEastAsia" w:hAnsiTheme="minorEastAsia" w:cs="Calibri" w:hint="eastAsia"/>
            <w:lang w:eastAsia="ja-JP"/>
            <w:rPrChange w:id="116" w:author="工内 隆" w:date="2019-05-11T17:39:00Z">
              <w:rPr>
                <w:rFonts w:ascii="Calibri" w:eastAsia="ＭＳ ゴシック" w:hAnsi="Calibri" w:cs="Calibri" w:hint="eastAsia"/>
                <w:lang w:eastAsia="ja-JP"/>
              </w:rPr>
            </w:rPrChange>
          </w:rPr>
          <w:t>における</w:t>
        </w:r>
        <w:proofErr w:type="spellStart"/>
        <w:r w:rsidRPr="00FE4DEF">
          <w:rPr>
            <w:rFonts w:asciiTheme="minorEastAsia" w:hAnsiTheme="minorEastAsia" w:cs="Calibri"/>
            <w:lang w:eastAsia="ja-JP"/>
            <w:rPrChange w:id="117" w:author="工内 隆" w:date="2019-05-11T17:39:00Z">
              <w:rPr>
                <w:rFonts w:ascii="Calibri" w:eastAsia="ＭＳ ゴシック" w:hAnsi="Calibri" w:cs="Calibri"/>
                <w:lang w:eastAsia="ja-JP"/>
              </w:rPr>
            </w:rPrChange>
          </w:rPr>
          <w:t>OpenChain</w:t>
        </w:r>
        <w:proofErr w:type="spellEnd"/>
        <w:r w:rsidRPr="00FE4DEF">
          <w:rPr>
            <w:rFonts w:asciiTheme="minorEastAsia" w:hAnsiTheme="minorEastAsia" w:cs="Calibri" w:hint="eastAsia"/>
            <w:lang w:eastAsia="ja-JP"/>
            <w:rPrChange w:id="118" w:author="工内 隆" w:date="2019-05-11T17:39:00Z">
              <w:rPr>
                <w:rFonts w:ascii="Calibri" w:eastAsia="ＭＳ ゴシック" w:hAnsi="Calibri" w:cs="Calibri" w:hint="eastAsia"/>
                <w:lang w:eastAsia="ja-JP"/>
              </w:rPr>
            </w:rPrChange>
          </w:rPr>
          <w:t>プロジェクトの英文ドキュメントから翻訳された公式翻訳版です。ただし翻訳版と英語版との間で何らかの意味の違いがあった場合には、英語版が優先されます。</w:t>
        </w:r>
      </w:ins>
    </w:p>
    <w:p w14:paraId="2750EA62" w14:textId="77777777" w:rsidR="00C070AF" w:rsidRPr="00FE4DEF" w:rsidRDefault="00C070AF" w:rsidP="00C070AF">
      <w:pPr>
        <w:spacing w:beforeLines="100" w:before="240"/>
        <w:ind w:leftChars="300" w:left="660" w:rightChars="100" w:right="220"/>
        <w:rPr>
          <w:ins w:id="119" w:author="工内 隆" w:date="2019-05-09T14:20:00Z"/>
          <w:rFonts w:asciiTheme="minorEastAsia" w:hAnsiTheme="minorEastAsia" w:cs="Calibri"/>
          <w:lang w:eastAsia="ja-JP"/>
          <w:rPrChange w:id="120" w:author="工内 隆" w:date="2019-05-11T17:39:00Z">
            <w:rPr>
              <w:ins w:id="121" w:author="工内 隆" w:date="2019-05-09T14:20:00Z"/>
              <w:rFonts w:ascii="Calibri" w:eastAsia="ＭＳ ゴシック" w:hAnsi="Calibri" w:cs="Calibri"/>
              <w:lang w:eastAsia="ja-JP"/>
            </w:rPr>
          </w:rPrChange>
        </w:rPr>
      </w:pPr>
      <w:ins w:id="122" w:author="工内 隆" w:date="2019-05-09T14:20:00Z">
        <w:r w:rsidRPr="00FE4DEF">
          <w:rPr>
            <w:rFonts w:asciiTheme="minorEastAsia" w:hAnsiTheme="minorEastAsia" w:cs="Calibri" w:hint="eastAsia"/>
            <w:lang w:eastAsia="ja-JP"/>
            <w:rPrChange w:id="123" w:author="工内 隆" w:date="2019-05-11T17:39:00Z">
              <w:rPr>
                <w:rFonts w:ascii="Calibri" w:eastAsia="ＭＳ ゴシック" w:hAnsi="Calibri" w:cs="Calibri" w:hint="eastAsia"/>
                <w:lang w:eastAsia="ja-JP"/>
              </w:rPr>
            </w:rPrChange>
          </w:rPr>
          <w:t>また、</w:t>
        </w:r>
        <w:proofErr w:type="spellStart"/>
        <w:r w:rsidRPr="00FE4DEF">
          <w:rPr>
            <w:rFonts w:asciiTheme="minorEastAsia" w:hAnsiTheme="minorEastAsia" w:cs="Calibri"/>
            <w:lang w:eastAsia="ja-JP"/>
            <w:rPrChange w:id="124" w:author="工内 隆" w:date="2019-05-11T17:39:00Z">
              <w:rPr>
                <w:rFonts w:ascii="Calibri" w:eastAsia="ＭＳ ゴシック" w:hAnsi="Calibri" w:cs="Calibri"/>
                <w:lang w:eastAsia="ja-JP"/>
              </w:rPr>
            </w:rPrChange>
          </w:rPr>
          <w:t>OpenChain</w:t>
        </w:r>
        <w:proofErr w:type="spellEnd"/>
        <w:r w:rsidRPr="00FE4DEF">
          <w:rPr>
            <w:rFonts w:asciiTheme="minorEastAsia" w:hAnsiTheme="minorEastAsia" w:cs="Calibri" w:hint="eastAsia"/>
            <w:lang w:eastAsia="ja-JP"/>
            <w:rPrChange w:id="125" w:author="工内 隆" w:date="2019-05-11T17:39:00Z">
              <w:rPr>
                <w:rFonts w:ascii="Calibri" w:eastAsia="ＭＳ ゴシック" w:hAnsi="Calibri" w:cs="Calibri" w:hint="eastAsia"/>
                <w:lang w:eastAsia="ja-JP"/>
              </w:rPr>
            </w:rPrChange>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ins>
    </w:p>
    <w:p w14:paraId="663C78A2" w14:textId="77777777" w:rsidR="00C070AF" w:rsidRPr="009D3009" w:rsidRDefault="00C070AF" w:rsidP="00C070AF">
      <w:pPr>
        <w:spacing w:beforeLines="100" w:before="240" w:afterLines="100" w:after="240"/>
        <w:ind w:leftChars="300" w:left="660" w:rightChars="100" w:right="220"/>
        <w:rPr>
          <w:ins w:id="126" w:author="工内 隆" w:date="2019-05-09T14:20:00Z"/>
          <w:rFonts w:ascii="Calibri" w:eastAsia="ＭＳ ゴシック" w:hAnsi="Calibri" w:cs="Calibri"/>
        </w:rPr>
      </w:pPr>
      <w:ins w:id="127" w:author="工内 隆" w:date="2019-05-09T14:20:00Z">
        <w:r w:rsidRPr="009D3009">
          <w:rPr>
            <w:rFonts w:ascii="Calibri" w:eastAsia="ＭＳ ゴシック" w:hAnsi="Calibri" w:cs="Calibri"/>
          </w:rPr>
          <w:t xml:space="preserve">This is an official translation from the </w:t>
        </w:r>
        <w:proofErr w:type="spellStart"/>
        <w:r w:rsidRPr="009D3009">
          <w:rPr>
            <w:rFonts w:ascii="Calibri" w:eastAsia="ＭＳ ゴシック" w:hAnsi="Calibri" w:cs="Calibri"/>
          </w:rPr>
          <w:t>OpenChain</w:t>
        </w:r>
        <w:proofErr w:type="spellEnd"/>
        <w:r w:rsidRPr="009D3009">
          <w:rPr>
            <w:rFonts w:ascii="Calibri" w:eastAsia="ＭＳ ゴシック" w:hAnsi="Calibri" w:cs="Calibri"/>
          </w:rPr>
          <w:t xml:space="preserve"> Project. It has been translated from the original English text. In the event there is confusion between a translation and the English version, The English text shall take precedence.</w:t>
        </w:r>
      </w:ins>
    </w:p>
    <w:p w14:paraId="38ECC02F" w14:textId="77777777" w:rsidR="00C070AF" w:rsidRPr="009D3009" w:rsidRDefault="00C070AF" w:rsidP="00C070AF">
      <w:pPr>
        <w:pStyle w:val="1"/>
        <w:ind w:rightChars="100" w:right="220"/>
        <w:rPr>
          <w:ins w:id="128" w:author="工内 隆" w:date="2019-05-09T14:20:00Z"/>
        </w:rPr>
      </w:pPr>
      <w:bookmarkStart w:id="129" w:name="_Toc480816634"/>
      <w:bookmarkStart w:id="130" w:name="_Toc483131393"/>
      <w:bookmarkStart w:id="131" w:name="_Toc511654536"/>
      <w:bookmarkStart w:id="132" w:name="_Toc8398958"/>
      <w:proofErr w:type="spellStart"/>
      <w:ins w:id="133" w:author="工内 隆" w:date="2019-05-09T14:20:00Z">
        <w:r w:rsidRPr="009D3009">
          <w:rPr>
            <w:rFonts w:hint="eastAsia"/>
          </w:rPr>
          <w:t>著作権、ライセンス</w:t>
        </w:r>
        <w:bookmarkStart w:id="134" w:name="_GoBack"/>
        <w:bookmarkEnd w:id="129"/>
        <w:bookmarkEnd w:id="130"/>
        <w:bookmarkEnd w:id="131"/>
        <w:bookmarkEnd w:id="132"/>
        <w:bookmarkEnd w:id="134"/>
        <w:proofErr w:type="spellEnd"/>
      </w:ins>
    </w:p>
    <w:p w14:paraId="6D95A30A" w14:textId="03DB8B42" w:rsidR="00C070AF" w:rsidRPr="009D3009" w:rsidRDefault="00C070AF" w:rsidP="00C070AF">
      <w:pPr>
        <w:spacing w:beforeLines="100" w:before="240"/>
        <w:ind w:leftChars="300" w:left="660" w:rightChars="100" w:right="220"/>
        <w:rPr>
          <w:ins w:id="135" w:author="工内 隆" w:date="2019-05-09T14:20:00Z"/>
          <w:rFonts w:ascii="Calibri" w:eastAsia="ＭＳ ゴシック" w:hAnsi="Calibri" w:cs="Calibri"/>
        </w:rPr>
      </w:pPr>
      <w:ins w:id="136" w:author="工内 隆" w:date="2019-05-09T14:20:00Z">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Pr>
            <w:rFonts w:ascii="Calibri" w:eastAsia="ＭＳ ゴシック" w:hAnsi="Calibri" w:hint="eastAsia"/>
            <w:lang w:eastAsia="ja-JP"/>
          </w:rPr>
          <w:t>9</w:t>
        </w:r>
        <w:r w:rsidRPr="008017CD">
          <w:rPr>
            <w:rFonts w:ascii="Calibri" w:eastAsia="ＭＳ ゴシック" w:hAnsi="Calibri"/>
          </w:rPr>
          <w:t xml:space="preserve"> </w:t>
        </w:r>
        <w:r w:rsidRPr="009D3009">
          <w:rPr>
            <w:rFonts w:ascii="Calibri" w:eastAsia="ＭＳ ゴシック" w:hAnsi="Calibri"/>
          </w:rPr>
          <w:t>The Linux Foundation®.</w:t>
        </w:r>
      </w:ins>
    </w:p>
    <w:p w14:paraId="209C99EA" w14:textId="77777777" w:rsidR="00C070AF" w:rsidRPr="009D3009" w:rsidRDefault="00C070AF" w:rsidP="00C070AF">
      <w:pPr>
        <w:ind w:leftChars="300" w:left="660" w:rightChars="100" w:right="220"/>
        <w:rPr>
          <w:ins w:id="137" w:author="工内 隆" w:date="2019-05-09T14:20:00Z"/>
          <w:rFonts w:ascii="Calibri" w:eastAsia="ＭＳ ゴシック" w:hAnsi="Calibri" w:cs="Calibri"/>
          <w:lang w:eastAsia="ja-JP"/>
        </w:rPr>
      </w:pPr>
      <w:proofErr w:type="spellStart"/>
      <w:ins w:id="138" w:author="工内 隆" w:date="2019-05-09T14:20:00Z">
        <w:r w:rsidRPr="00FE4DEF">
          <w:rPr>
            <w:rFonts w:asciiTheme="minorEastAsia" w:hAnsiTheme="minorEastAsia" w:cs="Calibri"/>
            <w:rPrChange w:id="139" w:author="工内 隆" w:date="2019-05-11T17:39:00Z">
              <w:rPr>
                <w:rFonts w:ascii="Calibri" w:eastAsia="ＭＳ ゴシック" w:hAnsi="Calibri" w:cs="Calibri"/>
              </w:rPr>
            </w:rPrChange>
          </w:rPr>
          <w:t>本仕様書の利用は、</w:t>
        </w:r>
        <w:r w:rsidRPr="00FE4DEF">
          <w:rPr>
            <w:rFonts w:asciiTheme="minorEastAsia" w:hAnsiTheme="minorEastAsia" w:cs="Calibri"/>
            <w:rPrChange w:id="140" w:author="工内 隆" w:date="2019-05-11T17:39:00Z">
              <w:rPr>
                <w:rFonts w:ascii="Calibri" w:eastAsia="ＭＳ ゴシック" w:hAnsi="Calibri" w:cs="Calibri"/>
              </w:rPr>
            </w:rPrChange>
          </w:rPr>
          <w:t>Creative</w:t>
        </w:r>
        <w:proofErr w:type="spellEnd"/>
        <w:r w:rsidRPr="00FE4DEF">
          <w:rPr>
            <w:rFonts w:asciiTheme="minorEastAsia" w:hAnsiTheme="minorEastAsia" w:cs="Calibri"/>
            <w:rPrChange w:id="141" w:author="工内 隆" w:date="2019-05-11T17:39:00Z">
              <w:rPr>
                <w:rFonts w:ascii="Calibri" w:eastAsia="ＭＳ ゴシック" w:hAnsi="Calibri" w:cs="Calibri"/>
              </w:rPr>
            </w:rPrChange>
          </w:rPr>
          <w:t xml:space="preserve"> Commons Attribution 4.0 International (CC-BY 4.0) </w:t>
        </w:r>
        <w:proofErr w:type="spellStart"/>
        <w:r w:rsidRPr="00FE4DEF">
          <w:rPr>
            <w:rFonts w:asciiTheme="minorEastAsia" w:hAnsiTheme="minorEastAsia" w:cs="Calibri"/>
            <w:rPrChange w:id="142" w:author="工内 隆" w:date="2019-05-11T17:39:00Z">
              <w:rPr>
                <w:rFonts w:ascii="Calibri" w:eastAsia="ＭＳ ゴシック" w:hAnsi="Calibri" w:cs="Calibri"/>
              </w:rPr>
            </w:rPrChange>
          </w:rPr>
          <w:t>ライセンスの下で許諾されます</w:t>
        </w:r>
        <w:proofErr w:type="spellEnd"/>
        <w:r w:rsidRPr="00FE4DEF">
          <w:rPr>
            <w:rFonts w:asciiTheme="minorEastAsia" w:hAnsiTheme="minorEastAsia" w:cs="Calibri"/>
            <w:rPrChange w:id="143" w:author="工内 隆" w:date="2019-05-11T17:39:00Z">
              <w:rPr>
                <w:rFonts w:ascii="Calibri" w:eastAsia="ＭＳ ゴシック" w:hAnsi="Calibri" w:cs="Calibri"/>
              </w:rPr>
            </w:rPrChange>
          </w:rPr>
          <w:t>。</w:t>
        </w:r>
        <w:r w:rsidRPr="00FE4DEF">
          <w:rPr>
            <w:rFonts w:asciiTheme="minorEastAsia" w:hAnsiTheme="minorEastAsia" w:cs="Calibri"/>
            <w:lang w:eastAsia="ja-JP"/>
            <w:rPrChange w:id="144" w:author="工内 隆" w:date="2019-05-11T17:39:00Z">
              <w:rPr>
                <w:rFonts w:ascii="Calibri" w:eastAsia="ＭＳ ゴシック" w:hAnsi="Calibri" w:cs="Calibri"/>
                <w:lang w:eastAsia="ja-JP"/>
              </w:rPr>
            </w:rPrChange>
          </w:rPr>
          <w:t>ライセンスの写しは</w:t>
        </w:r>
        <w:r w:rsidRPr="00FE4DEF">
          <w:rPr>
            <w:rFonts w:asciiTheme="minorEastAsia" w:hAnsiTheme="minorEastAsia" w:cs="Calibri"/>
            <w:lang w:eastAsia="ja-JP"/>
            <w:rPrChange w:id="145" w:author="工内 隆" w:date="2019-05-11T17:39:00Z">
              <w:rPr>
                <w:rFonts w:ascii="Calibri" w:eastAsia="ＭＳ ゴシック" w:hAnsi="Calibri" w:cs="Calibri"/>
                <w:lang w:eastAsia="ja-JP"/>
              </w:rPr>
            </w:rPrChange>
          </w:rPr>
          <w:t xml:space="preserve"> </w:t>
        </w:r>
        <w:r w:rsidRPr="00FE4DEF">
          <w:rPr>
            <w:rFonts w:asciiTheme="minorEastAsia" w:hAnsiTheme="minorEastAsia"/>
            <w:rPrChange w:id="146" w:author="工内 隆" w:date="2019-05-11T17:39:00Z">
              <w:rPr/>
            </w:rPrChange>
          </w:rPr>
          <w:fldChar w:fldCharType="begin"/>
        </w:r>
        <w:r w:rsidRPr="00FE4DEF">
          <w:rPr>
            <w:rFonts w:asciiTheme="minorEastAsia" w:hAnsiTheme="minorEastAsia"/>
            <w:lang w:eastAsia="ja-JP"/>
            <w:rPrChange w:id="147" w:author="工内 隆" w:date="2019-05-11T17:39:00Z">
              <w:rPr>
                <w:lang w:eastAsia="ja-JP"/>
              </w:rPr>
            </w:rPrChange>
          </w:rPr>
          <w:instrText xml:space="preserve"> HYPERLINK "https://creativecommons.org/licenses/by/4.0/" </w:instrText>
        </w:r>
        <w:r w:rsidRPr="00FE4DEF">
          <w:rPr>
            <w:rFonts w:asciiTheme="minorEastAsia" w:hAnsiTheme="minorEastAsia"/>
            <w:rPrChange w:id="148" w:author="工内 隆" w:date="2019-05-11T17:39:00Z">
              <w:rPr/>
            </w:rPrChange>
          </w:rPr>
          <w:fldChar w:fldCharType="separate"/>
        </w:r>
        <w:r w:rsidRPr="00FE4DEF">
          <w:rPr>
            <w:rStyle w:val="a4"/>
            <w:rFonts w:asciiTheme="minorEastAsia" w:hAnsiTheme="minorEastAsia" w:cs="Calibri"/>
            <w:lang w:eastAsia="ja-JP"/>
            <w:rPrChange w:id="149" w:author="工内 隆" w:date="2019-05-11T17:39:00Z">
              <w:rPr>
                <w:rStyle w:val="a4"/>
                <w:rFonts w:ascii="Calibri" w:eastAsia="ＭＳ ゴシック" w:hAnsi="Calibri" w:cs="Calibri"/>
                <w:lang w:eastAsia="ja-JP"/>
              </w:rPr>
            </w:rPrChange>
          </w:rPr>
          <w:t>https://creativecommons.org/licenses/by/4.0/</w:t>
        </w:r>
        <w:r w:rsidRPr="00FE4DEF">
          <w:rPr>
            <w:rStyle w:val="a4"/>
            <w:rFonts w:asciiTheme="minorEastAsia" w:hAnsiTheme="minorEastAsia" w:cs="Calibri"/>
            <w:rPrChange w:id="150" w:author="工内 隆" w:date="2019-05-11T17:39:00Z">
              <w:rPr>
                <w:rStyle w:val="a4"/>
                <w:rFonts w:ascii="Calibri" w:eastAsia="ＭＳ ゴシック" w:hAnsi="Calibri" w:cs="Calibri"/>
              </w:rPr>
            </w:rPrChange>
          </w:rPr>
          <w:fldChar w:fldCharType="end"/>
        </w:r>
        <w:r w:rsidRPr="00FE4DEF">
          <w:rPr>
            <w:rFonts w:asciiTheme="minorEastAsia" w:hAnsiTheme="minorEastAsia" w:cs="Calibri"/>
            <w:lang w:eastAsia="ja-JP"/>
            <w:rPrChange w:id="151" w:author="工内 隆" w:date="2019-05-11T17:39:00Z">
              <w:rPr>
                <w:rFonts w:ascii="Calibri" w:eastAsia="ＭＳ ゴシック" w:hAnsi="Calibri" w:cs="Calibri"/>
                <w:lang w:eastAsia="ja-JP"/>
              </w:rPr>
            </w:rPrChange>
          </w:rPr>
          <w:t xml:space="preserve"> </w:t>
        </w:r>
        <w:r w:rsidRPr="00FE4DEF">
          <w:rPr>
            <w:rFonts w:asciiTheme="minorEastAsia" w:hAnsiTheme="minorEastAsia" w:cs="Calibri"/>
            <w:lang w:eastAsia="ja-JP"/>
            <w:rPrChange w:id="152" w:author="工内 隆" w:date="2019-05-11T17:39:00Z">
              <w:rPr>
                <w:rFonts w:ascii="Calibri" w:eastAsia="ＭＳ ゴシック" w:hAnsi="Calibri" w:cs="Calibri"/>
                <w:lang w:eastAsia="ja-JP"/>
              </w:rPr>
            </w:rPrChange>
          </w:rPr>
          <w:t>で確認できます</w:t>
        </w:r>
        <w:r w:rsidRPr="009D3009">
          <w:rPr>
            <w:rFonts w:ascii="Calibri" w:eastAsia="ＭＳ ゴシック" w:hAnsi="Calibri" w:cs="Calibri"/>
            <w:lang w:eastAsia="ja-JP"/>
          </w:rPr>
          <w:t>。</w:t>
        </w:r>
        <w:r>
          <w:fldChar w:fldCharType="begin"/>
        </w:r>
        <w:r>
          <w:rPr>
            <w:lang w:eastAsia="ja-JP"/>
          </w:rPr>
          <w:instrText xml:space="preserve"> HYPERLINK "https://creativecommons.org/licenses/by/4.0/" </w:instrText>
        </w:r>
        <w:r>
          <w:fldChar w:fldCharType="end"/>
        </w:r>
      </w:ins>
    </w:p>
    <w:p w14:paraId="32C97369" w14:textId="77777777" w:rsidR="00C070AF" w:rsidRPr="009D3009" w:rsidRDefault="00C070AF" w:rsidP="00C070AF">
      <w:pPr>
        <w:spacing w:beforeLines="100" w:before="240"/>
        <w:ind w:leftChars="300" w:left="660" w:rightChars="100" w:right="220"/>
        <w:rPr>
          <w:ins w:id="153" w:author="工内 隆" w:date="2019-05-09T14:20:00Z"/>
          <w:rFonts w:ascii="Calibri" w:eastAsia="ＭＳ ゴシック" w:hAnsi="Calibri" w:cs="Calibri"/>
          <w:lang w:eastAsia="ja-JP"/>
        </w:rPr>
      </w:pPr>
      <w:ins w:id="154" w:author="工内 隆" w:date="2019-05-09T14:20:00Z">
        <w:r>
          <w:fldChar w:fldCharType="begin"/>
        </w:r>
        <w:r>
          <w:rPr>
            <w:lang w:eastAsia="ja-JP"/>
          </w:rPr>
          <w:instrText xml:space="preserve"> HYPERLINK "https://creativecommons.org/licenses/by/4.0/legalcode" </w:instrText>
        </w:r>
        <w:r>
          <w:fldChar w:fldCharType="end"/>
        </w:r>
      </w:ins>
    </w:p>
    <w:p w14:paraId="4FFB5BE5" w14:textId="2AFD3D45" w:rsidR="00C070AF" w:rsidRDefault="00C070AF">
      <w:pPr>
        <w:rPr>
          <w:ins w:id="155" w:author="工内 隆" w:date="2019-05-09T14:20:00Z"/>
          <w:lang w:eastAsia="ja-JP"/>
        </w:rPr>
      </w:pPr>
    </w:p>
    <w:p w14:paraId="50244081" w14:textId="77777777" w:rsidR="00C070AF" w:rsidRDefault="00C070AF">
      <w:pPr>
        <w:spacing w:after="200" w:line="276" w:lineRule="auto"/>
        <w:jc w:val="left"/>
        <w:rPr>
          <w:ins w:id="156" w:author="工内 隆" w:date="2019-05-09T14:20:00Z"/>
          <w:lang w:eastAsia="ja-JP"/>
        </w:rPr>
      </w:pPr>
      <w:ins w:id="157" w:author="工内 隆" w:date="2019-05-09T14:20:00Z">
        <w:r>
          <w:rPr>
            <w:lang w:eastAsia="ja-JP"/>
          </w:rPr>
          <w:br w:type="page"/>
        </w:r>
      </w:ins>
    </w:p>
    <w:p w14:paraId="3CE4A791" w14:textId="75D500FA" w:rsidR="006233F2" w:rsidDel="00C070AF" w:rsidRDefault="006233F2">
      <w:pPr>
        <w:rPr>
          <w:del w:id="158" w:author="工内 隆" w:date="2019-05-09T14:21:00Z"/>
          <w:lang w:eastAsia="ja-JP"/>
        </w:rPr>
      </w:pPr>
      <w:bookmarkStart w:id="159" w:name="_Toc8398959"/>
      <w:bookmarkEnd w:id="159"/>
    </w:p>
    <w:p w14:paraId="2BCEF242" w14:textId="07937CAF" w:rsidR="006233F2" w:rsidDel="00C070AF" w:rsidRDefault="006233F2">
      <w:pPr>
        <w:rPr>
          <w:del w:id="160" w:author="工内 隆" w:date="2019-05-09T14:21:00Z"/>
          <w:lang w:eastAsia="ja-JP"/>
        </w:rPr>
      </w:pPr>
      <w:bookmarkStart w:id="161" w:name="_Toc8398960"/>
      <w:bookmarkEnd w:id="161"/>
    </w:p>
    <w:p w14:paraId="3D308DF7" w14:textId="51BDE142" w:rsidR="00435701" w:rsidDel="00C070AF" w:rsidRDefault="00435701" w:rsidP="00435701">
      <w:pPr>
        <w:rPr>
          <w:del w:id="162" w:author="工内 隆" w:date="2019-05-09T14:21:00Z"/>
          <w:rFonts w:cs="Arial"/>
          <w:color w:val="333333"/>
          <w:shd w:val="clear" w:color="auto" w:fill="FFFFFF"/>
          <w:lang w:eastAsia="ja-JP"/>
        </w:rPr>
      </w:pPr>
      <w:del w:id="163" w:author="工内 隆" w:date="2019-05-09T14:21:00Z">
        <w:r w:rsidRPr="00BE102C" w:rsidDel="00C070AF">
          <w:rPr>
            <w:color w:val="333333"/>
            <w:shd w:val="clear" w:color="auto" w:fill="FFFFFF"/>
            <w:lang w:eastAsia="ja"/>
          </w:rPr>
          <w:delText>これは</w:delText>
        </w:r>
        <w:r w:rsidRPr="00BE102C" w:rsidDel="00C070AF">
          <w:rPr>
            <w:color w:val="333333"/>
            <w:shd w:val="clear" w:color="auto" w:fill="FFFFFF"/>
            <w:lang w:eastAsia="ja"/>
          </w:rPr>
          <w:delText xml:space="preserve"> OpenChain </w:delText>
        </w:r>
        <w:r w:rsidRPr="00BE102C" w:rsidDel="00C070AF">
          <w:rPr>
            <w:color w:val="333333"/>
            <w:shd w:val="clear" w:color="auto" w:fill="FFFFFF"/>
            <w:lang w:eastAsia="ja"/>
          </w:rPr>
          <w:delText>プロジェクトからの公式翻訳です。元の英語のテキストから翻訳されています。この翻訳と英語版の間に混乱がある場合、英語のテキストが優先されます。</w:delText>
        </w:r>
        <w:bookmarkStart w:id="164" w:name="_Toc8398961"/>
        <w:bookmarkEnd w:id="164"/>
      </w:del>
    </w:p>
    <w:p w14:paraId="0AC31B38" w14:textId="7C778C32" w:rsidR="00435701" w:rsidDel="00C070AF" w:rsidRDefault="00435701" w:rsidP="00435701">
      <w:pPr>
        <w:rPr>
          <w:del w:id="165" w:author="工内 隆" w:date="2019-05-09T14:21:00Z"/>
          <w:rFonts w:cs="Arial"/>
          <w:color w:val="333333"/>
          <w:shd w:val="clear" w:color="auto" w:fill="FFFFFF"/>
          <w:lang w:eastAsia="ja-JP"/>
        </w:rPr>
      </w:pPr>
      <w:bookmarkStart w:id="166" w:name="_Toc8398962"/>
      <w:bookmarkEnd w:id="166"/>
    </w:p>
    <w:p w14:paraId="79F7E8B1" w14:textId="114A5799" w:rsidR="00435701" w:rsidDel="00C070AF" w:rsidRDefault="00435701" w:rsidP="00435701">
      <w:pPr>
        <w:rPr>
          <w:del w:id="167" w:author="工内 隆" w:date="2019-05-09T14:21:00Z"/>
          <w:rFonts w:cs="Arial"/>
          <w:color w:val="333333"/>
          <w:shd w:val="clear" w:color="auto" w:fill="FFFFFF"/>
          <w:lang w:eastAsia="ja-JP"/>
        </w:rPr>
      </w:pPr>
      <w:bookmarkStart w:id="168" w:name="_Toc8398963"/>
      <w:bookmarkEnd w:id="168"/>
    </w:p>
    <w:p w14:paraId="36A6B4BB" w14:textId="6C0F3EC1" w:rsidR="0054470A" w:rsidDel="00C070AF" w:rsidRDefault="0054470A">
      <w:pPr>
        <w:rPr>
          <w:del w:id="169" w:author="工内 隆" w:date="2019-05-09T14:21:00Z"/>
          <w:lang w:eastAsia="ja-JP"/>
        </w:rPr>
      </w:pPr>
      <w:bookmarkStart w:id="170" w:name="_Toc8398964"/>
      <w:bookmarkEnd w:id="170"/>
    </w:p>
    <w:p w14:paraId="34702919" w14:textId="1FE75878" w:rsidR="00435701" w:rsidDel="00C070AF" w:rsidRDefault="00435701">
      <w:pPr>
        <w:rPr>
          <w:del w:id="171" w:author="工内 隆" w:date="2019-05-09T14:21:00Z"/>
          <w:lang w:eastAsia="ja-JP"/>
        </w:rPr>
      </w:pPr>
      <w:bookmarkStart w:id="172" w:name="_Toc8398965"/>
      <w:bookmarkEnd w:id="172"/>
    </w:p>
    <w:p w14:paraId="4DE582A4" w14:textId="0939ABDE" w:rsidR="00E432E2" w:rsidDel="00C070AF" w:rsidRDefault="00E432E2">
      <w:pPr>
        <w:rPr>
          <w:del w:id="173" w:author="工内 隆" w:date="2019-05-09T14:21:00Z"/>
          <w:lang w:eastAsia="ja-JP"/>
        </w:rPr>
      </w:pPr>
      <w:bookmarkStart w:id="174" w:name="_Toc8398966"/>
      <w:bookmarkEnd w:id="174"/>
    </w:p>
    <w:p w14:paraId="4A7AE3EC" w14:textId="048326F0" w:rsidR="00A41BCD" w:rsidDel="00C070AF" w:rsidRDefault="00A41BCD">
      <w:pPr>
        <w:rPr>
          <w:del w:id="175" w:author="工内 隆" w:date="2019-05-09T14:21:00Z"/>
          <w:lang w:eastAsia="ja-JP"/>
        </w:rPr>
      </w:pPr>
      <w:bookmarkStart w:id="176" w:name="_Toc8398967"/>
      <w:bookmarkEnd w:id="176"/>
    </w:p>
    <w:p w14:paraId="6786A31C" w14:textId="36797D03" w:rsidR="000706DC" w:rsidDel="00C070AF" w:rsidRDefault="000706DC">
      <w:pPr>
        <w:rPr>
          <w:del w:id="177" w:author="工内 隆" w:date="2019-05-09T14:21:00Z"/>
          <w:lang w:eastAsia="ja-JP"/>
        </w:rPr>
      </w:pPr>
      <w:bookmarkStart w:id="178" w:name="_Toc8398968"/>
      <w:bookmarkEnd w:id="178"/>
    </w:p>
    <w:p w14:paraId="332C59DD" w14:textId="6DBD9BED" w:rsidR="009E7C0B" w:rsidDel="00C070AF" w:rsidRDefault="009E7C0B">
      <w:pPr>
        <w:rPr>
          <w:del w:id="179" w:author="工内 隆" w:date="2019-05-09T14:21:00Z"/>
          <w:lang w:eastAsia="ja-JP"/>
        </w:rPr>
      </w:pPr>
      <w:bookmarkStart w:id="180" w:name="_Toc8398969"/>
      <w:bookmarkEnd w:id="180"/>
    </w:p>
    <w:p w14:paraId="12EE3B81" w14:textId="1E13CA03" w:rsidR="00173EDD" w:rsidDel="00C070AF" w:rsidRDefault="00173EDD">
      <w:pPr>
        <w:rPr>
          <w:del w:id="181" w:author="工内 隆" w:date="2019-05-09T14:21:00Z"/>
          <w:lang w:eastAsia="ja-JP"/>
        </w:rPr>
      </w:pPr>
      <w:bookmarkStart w:id="182" w:name="_Toc8398970"/>
      <w:bookmarkEnd w:id="182"/>
    </w:p>
    <w:p w14:paraId="7BEC863D" w14:textId="783992C1" w:rsidR="00173EDD" w:rsidDel="00C070AF" w:rsidRDefault="00173EDD">
      <w:pPr>
        <w:rPr>
          <w:del w:id="183" w:author="工内 隆" w:date="2019-05-09T14:21:00Z"/>
          <w:lang w:eastAsia="ja-JP"/>
        </w:rPr>
      </w:pPr>
      <w:bookmarkStart w:id="184" w:name="_Toc8398971"/>
      <w:bookmarkEnd w:id="184"/>
    </w:p>
    <w:p w14:paraId="1F386185" w14:textId="53BFE2C2" w:rsidR="00173EDD" w:rsidDel="00C070AF" w:rsidRDefault="00173EDD">
      <w:pPr>
        <w:rPr>
          <w:del w:id="185" w:author="工内 隆" w:date="2019-05-09T14:21:00Z"/>
          <w:lang w:eastAsia="ja-JP"/>
        </w:rPr>
      </w:pPr>
      <w:bookmarkStart w:id="186" w:name="_Toc8398972"/>
      <w:bookmarkEnd w:id="186"/>
    </w:p>
    <w:p w14:paraId="524826D6" w14:textId="036B1501" w:rsidR="00173EDD" w:rsidDel="00C070AF" w:rsidRDefault="00173EDD">
      <w:pPr>
        <w:rPr>
          <w:del w:id="187" w:author="工内 隆" w:date="2019-05-09T14:21:00Z"/>
          <w:lang w:eastAsia="ja-JP"/>
        </w:rPr>
      </w:pPr>
      <w:bookmarkStart w:id="188" w:name="_Toc8398973"/>
      <w:bookmarkEnd w:id="188"/>
    </w:p>
    <w:p w14:paraId="34F60D43" w14:textId="3E1189C0" w:rsidR="00173EDD" w:rsidDel="00C070AF" w:rsidRDefault="00173EDD">
      <w:pPr>
        <w:rPr>
          <w:del w:id="189" w:author="工内 隆" w:date="2019-05-09T14:21:00Z"/>
          <w:lang w:eastAsia="ja-JP"/>
        </w:rPr>
      </w:pPr>
      <w:bookmarkStart w:id="190" w:name="_Toc8398974"/>
      <w:bookmarkEnd w:id="190"/>
    </w:p>
    <w:p w14:paraId="5F776A60" w14:textId="41DE620B" w:rsidR="00173EDD" w:rsidDel="00C070AF" w:rsidRDefault="00173EDD">
      <w:pPr>
        <w:rPr>
          <w:del w:id="191" w:author="工内 隆" w:date="2019-05-09T14:21:00Z"/>
          <w:lang w:eastAsia="ja-JP"/>
        </w:rPr>
      </w:pPr>
      <w:bookmarkStart w:id="192" w:name="_Toc8398975"/>
      <w:bookmarkEnd w:id="192"/>
    </w:p>
    <w:p w14:paraId="7C5C1AD7" w14:textId="7B849336" w:rsidR="00977723" w:rsidRPr="00EB6739" w:rsidDel="00C070AF" w:rsidRDefault="005759E2" w:rsidP="00E83A78">
      <w:pPr>
        <w:spacing w:before="100" w:beforeAutospacing="1"/>
        <w:jc w:val="left"/>
        <w:rPr>
          <w:del w:id="193" w:author="工内 隆" w:date="2019-05-09T14:21:00Z"/>
          <w:lang w:eastAsia="ja"/>
        </w:rPr>
      </w:pPr>
      <w:del w:id="194" w:author="工内 隆" w:date="2019-05-09T14:21:00Z">
        <w:r w:rsidDel="00C070AF">
          <w:rPr>
            <w:lang w:eastAsia="ja"/>
          </w:rPr>
          <w:delText xml:space="preserve">Copyright </w:delText>
        </w:r>
        <w:r w:rsidR="00977723" w:rsidDel="00C070AF">
          <w:rPr>
            <w:lang w:eastAsia="ja"/>
          </w:rPr>
          <w:delText>©</w:delText>
        </w:r>
        <w:r w:rsidDel="00C070AF">
          <w:rPr>
            <w:lang w:eastAsia="ja"/>
          </w:rPr>
          <w:delText xml:space="preserve"> </w:delText>
        </w:r>
        <w:r w:rsidR="00977723" w:rsidDel="00C070AF">
          <w:rPr>
            <w:lang w:eastAsia="ja"/>
          </w:rPr>
          <w:delText>2016-2019</w:delText>
        </w:r>
        <w:r w:rsidDel="00C070AF">
          <w:rPr>
            <w:lang w:eastAsia="ja"/>
          </w:rPr>
          <w:delText xml:space="preserve"> </w:delText>
        </w:r>
        <w:r w:rsidR="00AD135D" w:rsidRPr="00850BC6" w:rsidDel="00C070AF">
          <w:rPr>
            <w:lang w:eastAsia="ja"/>
          </w:rPr>
          <w:delText xml:space="preserve">Linux </w:delText>
        </w:r>
        <w:r w:rsidDel="00C070AF">
          <w:rPr>
            <w:rFonts w:hint="eastAsia"/>
            <w:lang w:eastAsia="ja-JP"/>
          </w:rPr>
          <w:delText>F</w:delText>
        </w:r>
        <w:r w:rsidDel="00C070AF">
          <w:rPr>
            <w:lang w:eastAsia="ja-JP"/>
          </w:rPr>
          <w:delText>oundation</w:delText>
        </w:r>
        <w:r w:rsidR="00AD135D" w:rsidRPr="00850BC6" w:rsidDel="00C070AF">
          <w:rPr>
            <w:lang w:eastAsia="ja"/>
          </w:rPr>
          <w:delText>このドキュメントは</w:delText>
        </w:r>
        <w:r w:rsidDel="00C070AF">
          <w:rPr>
            <w:rFonts w:hint="eastAsia"/>
            <w:lang w:eastAsia="ja"/>
          </w:rPr>
          <w:delText>、</w:delText>
        </w:r>
        <w:r w:rsidRPr="00850BC6" w:rsidDel="00C070AF">
          <w:delText>Creative Commons Attribution 4.0 International (CC-BY</w:delText>
        </w:r>
        <w:r w:rsidDel="00C070AF">
          <w:delText>-</w:delText>
        </w:r>
        <w:r w:rsidRPr="00850BC6" w:rsidDel="00C070AF">
          <w:delText>4.0) license</w:delText>
        </w:r>
        <w:r w:rsidDel="00C070AF">
          <w:rPr>
            <w:rFonts w:hint="eastAsia"/>
            <w:lang w:eastAsia="ja-JP"/>
          </w:rPr>
          <w:delText>準拠です</w:delText>
        </w:r>
        <w:r w:rsidR="00AD135D" w:rsidRPr="00850BC6" w:rsidDel="00C070AF">
          <w:rPr>
            <w:lang w:eastAsia="ja"/>
          </w:rPr>
          <w:delText>。</w:delText>
        </w:r>
        <w:r w:rsidR="006D01ED" w:rsidRPr="00850BC6" w:rsidDel="00C070AF">
          <w:rPr>
            <w:lang w:eastAsia="ja"/>
          </w:rPr>
          <w:delText>ライセンスのコピー</w:delText>
        </w:r>
        <w:bookmarkStart w:id="195" w:name="_Toc457078795"/>
        <w:r w:rsidDel="00C070AF">
          <w:rPr>
            <w:rFonts w:hint="eastAsia"/>
            <w:lang w:eastAsia="ja"/>
          </w:rPr>
          <w:delText>は以下をご参照ください。</w:delText>
        </w:r>
        <w:r w:rsidR="00721049" w:rsidDel="00C070AF">
          <w:fldChar w:fldCharType="begin"/>
        </w:r>
        <w:r w:rsidR="00721049" w:rsidDel="00C070AF">
          <w:delInstrText xml:space="preserve"> HYPERLINK "https://creativecommons.org/licenses/by/4.0/" </w:delInstrText>
        </w:r>
        <w:r w:rsidR="00721049" w:rsidDel="00C070AF">
          <w:fldChar w:fldCharType="separate"/>
        </w:r>
        <w:r w:rsidRPr="00681D2E" w:rsidDel="00C070AF">
          <w:rPr>
            <w:rStyle w:val="a4"/>
            <w:lang w:eastAsia="ja"/>
          </w:rPr>
          <w:delText>https://creativecommons.org/licenses/by/4.0/</w:delText>
        </w:r>
        <w:r w:rsidR="00721049" w:rsidDel="00C070AF">
          <w:rPr>
            <w:rStyle w:val="a4"/>
            <w:lang w:eastAsia="ja"/>
          </w:rPr>
          <w:fldChar w:fldCharType="end"/>
        </w:r>
        <w:bookmarkStart w:id="196" w:name="_Toc8398976"/>
        <w:bookmarkEnd w:id="196"/>
      </w:del>
    </w:p>
    <w:p w14:paraId="212F89E2" w14:textId="2D82F166" w:rsidR="002821C1" w:rsidRDefault="0098316E" w:rsidP="00AE572C">
      <w:pPr>
        <w:pStyle w:val="1"/>
        <w:numPr>
          <w:ilvl w:val="0"/>
          <w:numId w:val="25"/>
        </w:numPr>
        <w:tabs>
          <w:tab w:val="left" w:pos="7160"/>
        </w:tabs>
        <w:spacing w:before="60"/>
      </w:pPr>
      <w:bookmarkStart w:id="197" w:name="_Toc8398977"/>
      <w:bookmarkEnd w:id="195"/>
      <w:r>
        <w:rPr>
          <w:lang w:eastAsia="ja"/>
        </w:rPr>
        <w:t>はじめに</w:t>
      </w:r>
      <w:bookmarkEnd w:id="197"/>
      <w:r w:rsidR="00D86FAE">
        <w:rPr>
          <w:lang w:eastAsia="ja"/>
        </w:rPr>
        <w:tab/>
      </w:r>
    </w:p>
    <w:p w14:paraId="37C97081" w14:textId="77777777" w:rsidR="00885A48" w:rsidRPr="00885A48" w:rsidRDefault="00885A48" w:rsidP="0043796C">
      <w:pPr>
        <w:spacing w:before="60"/>
        <w:rPr>
          <w:sz w:val="2"/>
        </w:rPr>
      </w:pPr>
    </w:p>
    <w:p w14:paraId="45EDD0B1" w14:textId="67D2F22D" w:rsidR="000A7504" w:rsidRPr="00DC7FF6" w:rsidRDefault="00D9103E" w:rsidP="000A7504">
      <w:pPr>
        <w:rPr>
          <w:lang w:eastAsia="ja"/>
        </w:rPr>
      </w:pPr>
      <w:r>
        <w:rPr>
          <w:lang w:eastAsia="ja"/>
        </w:rPr>
        <w:t>この</w:t>
      </w:r>
      <w:r w:rsidR="000A7504" w:rsidRPr="00344467">
        <w:rPr>
          <w:lang w:eastAsia="ja"/>
        </w:rPr>
        <w:t>仕様</w:t>
      </w:r>
      <w:r w:rsidR="00724EEF">
        <w:rPr>
          <w:rFonts w:hint="eastAsia"/>
          <w:lang w:eastAsia="ja"/>
        </w:rPr>
        <w:t>書</w:t>
      </w:r>
      <w:del w:id="198" w:author="工内 隆" w:date="2019-05-09T14:31:00Z">
        <w:r w:rsidR="00F226FE" w:rsidDel="00FA7D60">
          <w:rPr>
            <w:rFonts w:hint="eastAsia"/>
            <w:lang w:eastAsia="ja"/>
          </w:rPr>
          <w:delText>で</w:delText>
        </w:r>
      </w:del>
      <w:r w:rsidR="00F226FE">
        <w:rPr>
          <w:rFonts w:hint="eastAsia"/>
          <w:lang w:eastAsia="ja"/>
        </w:rPr>
        <w:t>は</w:t>
      </w:r>
      <w:ins w:id="199" w:author="工内 隆" w:date="2019-05-09T14:31:00Z">
        <w:r w:rsidR="00FA7D60">
          <w:rPr>
            <w:rFonts w:hint="eastAsia"/>
            <w:lang w:eastAsia="ja"/>
          </w:rPr>
          <w:t>、</w:t>
        </w:r>
      </w:ins>
      <w:del w:id="200" w:author="工内 隆" w:date="2019-05-09T14:31:00Z">
        <w:r w:rsidDel="00FA7D60">
          <w:rPr>
            <w:lang w:eastAsia="ja"/>
          </w:rPr>
          <w:delText>質の高い</w:delText>
        </w:r>
      </w:del>
      <w:r>
        <w:rPr>
          <w:lang w:eastAsia="ja"/>
        </w:rPr>
        <w:t>オープンソースライセンス</w:t>
      </w:r>
      <w:ins w:id="201" w:author="工内 隆" w:date="2019-05-09T14:32:00Z">
        <w:r w:rsidR="00FA7D60">
          <w:rPr>
            <w:rFonts w:hint="eastAsia"/>
            <w:lang w:eastAsia="ja"/>
          </w:rPr>
          <w:t>に対する</w:t>
        </w:r>
        <w:r w:rsidR="00FA7D60">
          <w:rPr>
            <w:lang w:eastAsia="ja"/>
          </w:rPr>
          <w:t>質の高い</w:t>
        </w:r>
      </w:ins>
      <w:r>
        <w:rPr>
          <w:lang w:eastAsia="ja"/>
        </w:rPr>
        <w:t>コンプライアンスプログラム</w:t>
      </w:r>
      <w:ins w:id="202" w:author="工内 隆" w:date="2019-05-09T14:44:00Z">
        <w:r w:rsidR="00EE5B71">
          <w:rPr>
            <w:rFonts w:hint="eastAsia"/>
            <w:lang w:eastAsia="ja"/>
          </w:rPr>
          <w:t>（以下では、</w:t>
        </w:r>
        <w:r w:rsidR="00EE5B71" w:rsidRPr="00EE5B71">
          <w:rPr>
            <w:rFonts w:hint="eastAsia"/>
            <w:i/>
            <w:lang w:eastAsia="ja"/>
            <w:rPrChange w:id="203" w:author="工内 隆" w:date="2019-05-09T14:45:00Z">
              <w:rPr>
                <w:rFonts w:hint="eastAsia"/>
                <w:lang w:eastAsia="ja"/>
              </w:rPr>
            </w:rPrChange>
          </w:rPr>
          <w:t>プログラム</w:t>
        </w:r>
        <w:r w:rsidR="00EE5B71">
          <w:rPr>
            <w:rFonts w:hint="eastAsia"/>
            <w:lang w:eastAsia="ja"/>
          </w:rPr>
          <w:t>と略します）</w:t>
        </w:r>
      </w:ins>
      <w:r>
        <w:rPr>
          <w:lang w:eastAsia="ja"/>
        </w:rPr>
        <w:t>の</w:t>
      </w:r>
      <w:r w:rsidR="0025154E">
        <w:rPr>
          <w:rFonts w:hint="eastAsia"/>
          <w:lang w:eastAsia="ja"/>
        </w:rPr>
        <w:t>基幹</w:t>
      </w:r>
      <w:r>
        <w:rPr>
          <w:lang w:eastAsia="ja"/>
        </w:rPr>
        <w:t>要件を定義し</w:t>
      </w:r>
      <w:ins w:id="204" w:author="工内 隆" w:date="2019-05-09T14:33:00Z">
        <w:r w:rsidR="00FA7D60">
          <w:rPr>
            <w:rFonts w:hint="eastAsia"/>
            <w:lang w:eastAsia="ja"/>
          </w:rPr>
          <w:t>ており、</w:t>
        </w:r>
      </w:ins>
      <w:del w:id="205" w:author="工内 隆" w:date="2019-05-09T14:33:00Z">
        <w:r w:rsidDel="00FA7D60">
          <w:rPr>
            <w:lang w:eastAsia="ja"/>
          </w:rPr>
          <w:delText>ます。目的</w:delText>
        </w:r>
        <w:r w:rsidR="008E456A" w:rsidDel="00FA7D60">
          <w:rPr>
            <w:rFonts w:hint="eastAsia"/>
            <w:lang w:eastAsia="ja"/>
          </w:rPr>
          <w:delText>は</w:delText>
        </w:r>
      </w:del>
      <w:r w:rsidR="008E456A" w:rsidRPr="00344467">
        <w:rPr>
          <w:rFonts w:hint="eastAsia"/>
          <w:lang w:eastAsia="ja"/>
        </w:rPr>
        <w:t>オ</w:t>
      </w:r>
      <w:r w:rsidR="000A7504" w:rsidRPr="00344467">
        <w:rPr>
          <w:lang w:eastAsia="ja"/>
        </w:rPr>
        <w:t>ープンソースソフトウェアで構成され</w:t>
      </w:r>
      <w:del w:id="206" w:author="工内 隆" w:date="2019-05-09T14:36:00Z">
        <w:r w:rsidR="000A7504" w:rsidRPr="00344467" w:rsidDel="00FA7D60">
          <w:rPr>
            <w:lang w:eastAsia="ja"/>
          </w:rPr>
          <w:delText>る</w:delText>
        </w:r>
      </w:del>
      <w:ins w:id="207" w:author="工内 隆" w:date="2019-05-09T14:36:00Z">
        <w:r w:rsidR="00FA7D60">
          <w:rPr>
            <w:rFonts w:hint="eastAsia"/>
            <w:lang w:eastAsia="ja"/>
          </w:rPr>
          <w:t>た</w:t>
        </w:r>
      </w:ins>
      <w:r w:rsidR="000A7504" w:rsidRPr="00344467">
        <w:rPr>
          <w:lang w:eastAsia="ja"/>
        </w:rPr>
        <w:t>ソフトウェアソリューションを</w:t>
      </w:r>
      <w:ins w:id="208" w:author="工内 隆" w:date="2019-05-09T14:33:00Z">
        <w:r w:rsidR="00FA7D60">
          <w:rPr>
            <w:rFonts w:hint="eastAsia"/>
            <w:lang w:eastAsia="ja"/>
          </w:rPr>
          <w:t>相互に取り交わす</w:t>
        </w:r>
      </w:ins>
      <w:del w:id="209" w:author="工内 隆" w:date="2019-05-09T14:33:00Z">
        <w:r w:rsidR="009317A2" w:rsidDel="00FA7D60">
          <w:rPr>
            <w:rFonts w:hint="eastAsia"/>
            <w:lang w:eastAsia="ja"/>
          </w:rPr>
          <w:delText>やりとり</w:delText>
        </w:r>
        <w:r w:rsidR="000A7504" w:rsidRPr="00344467" w:rsidDel="00FA7D60">
          <w:rPr>
            <w:lang w:eastAsia="ja"/>
          </w:rPr>
          <w:delText>する</w:delText>
        </w:r>
      </w:del>
      <w:r w:rsidR="000A7504" w:rsidRPr="00344467">
        <w:rPr>
          <w:lang w:eastAsia="ja"/>
        </w:rPr>
        <w:t>組織</w:t>
      </w:r>
      <w:ins w:id="210" w:author="工内 隆" w:date="2019-05-09T15:45:00Z">
        <w:r w:rsidR="00912321">
          <w:rPr>
            <w:rFonts w:hint="eastAsia"/>
            <w:lang w:eastAsia="ja"/>
          </w:rPr>
          <w:t>（主として、企業</w:t>
        </w:r>
      </w:ins>
      <w:ins w:id="211" w:author="工内 隆" w:date="2019-05-09T15:46:00Z">
        <w:r w:rsidR="00912321">
          <w:rPr>
            <w:rFonts w:hint="eastAsia"/>
            <w:lang w:eastAsia="ja"/>
          </w:rPr>
          <w:t>として</w:t>
        </w:r>
      </w:ins>
      <w:ins w:id="212" w:author="工内 隆" w:date="2019-05-09T15:47:00Z">
        <w:r w:rsidR="00912321">
          <w:rPr>
            <w:rFonts w:hint="eastAsia"/>
            <w:lang w:eastAsia="ja"/>
          </w:rPr>
          <w:t>運営される組織を想定しています）</w:t>
        </w:r>
      </w:ins>
      <w:ins w:id="213" w:author="工内 隆" w:date="2019-05-09T14:34:00Z">
        <w:r w:rsidR="00FA7D60">
          <w:rPr>
            <w:rFonts w:hint="eastAsia"/>
            <w:lang w:eastAsia="ja"/>
          </w:rPr>
          <w:t>の</w:t>
        </w:r>
      </w:ins>
      <w:r w:rsidR="000A7504" w:rsidRPr="00344467">
        <w:rPr>
          <w:lang w:eastAsia="ja"/>
        </w:rPr>
        <w:t>間</w:t>
      </w:r>
      <w:ins w:id="214" w:author="工内 隆" w:date="2019-05-09T14:35:00Z">
        <w:r w:rsidR="00FA7D60">
          <w:rPr>
            <w:rFonts w:hint="eastAsia"/>
            <w:lang w:eastAsia="ja"/>
          </w:rPr>
          <w:t>に</w:t>
        </w:r>
      </w:ins>
      <w:del w:id="215" w:author="工内 隆" w:date="2019-05-09T14:34:00Z">
        <w:r w:rsidR="000A7504" w:rsidRPr="00344467" w:rsidDel="00FA7D60">
          <w:rPr>
            <w:lang w:eastAsia="ja"/>
          </w:rPr>
          <w:delText>の</w:delText>
        </w:r>
      </w:del>
      <w:r w:rsidR="000A7504" w:rsidRPr="00344467">
        <w:rPr>
          <w:lang w:eastAsia="ja"/>
        </w:rPr>
        <w:t>信頼</w:t>
      </w:r>
      <w:ins w:id="216" w:author="工内 隆" w:date="2019-05-09T15:20:00Z">
        <w:r w:rsidR="007769C1">
          <w:rPr>
            <w:rFonts w:hint="eastAsia"/>
            <w:lang w:eastAsia="ja"/>
          </w:rPr>
          <w:t>構築</w:t>
        </w:r>
      </w:ins>
      <w:ins w:id="217" w:author="工内 隆" w:date="2019-05-09T14:34:00Z">
        <w:r w:rsidR="00FA7D60">
          <w:rPr>
            <w:rFonts w:hint="eastAsia"/>
            <w:lang w:eastAsia="ja"/>
          </w:rPr>
          <w:t>の</w:t>
        </w:r>
      </w:ins>
      <w:ins w:id="218" w:author="工内 隆" w:date="2019-05-09T15:20:00Z">
        <w:r w:rsidR="007769C1">
          <w:rPr>
            <w:rFonts w:hint="eastAsia"/>
            <w:lang w:eastAsia="ja"/>
          </w:rPr>
          <w:t>基礎</w:t>
        </w:r>
      </w:ins>
      <w:del w:id="219" w:author="工内 隆" w:date="2019-05-09T14:34:00Z">
        <w:r w:rsidR="000A7504" w:rsidRPr="00344467" w:rsidDel="00FA7D60">
          <w:rPr>
            <w:lang w:eastAsia="ja"/>
          </w:rPr>
          <w:delText>を築くベンチマーク</w:delText>
        </w:r>
      </w:del>
      <w:r w:rsidR="000A7504" w:rsidRPr="00344467">
        <w:rPr>
          <w:lang w:eastAsia="ja"/>
        </w:rPr>
        <w:t>を提供</w:t>
      </w:r>
      <w:r w:rsidR="00F226FE">
        <w:rPr>
          <w:rFonts w:hint="eastAsia"/>
          <w:lang w:eastAsia="ja-JP"/>
        </w:rPr>
        <w:t>すること</w:t>
      </w:r>
      <w:ins w:id="220" w:author="工内 隆" w:date="2019-05-09T14:35:00Z">
        <w:r w:rsidR="00FA7D60">
          <w:rPr>
            <w:rFonts w:hint="eastAsia"/>
            <w:lang w:eastAsia="ja-JP"/>
          </w:rPr>
          <w:t>を目的として</w:t>
        </w:r>
      </w:ins>
      <w:ins w:id="221" w:author="工内 隆" w:date="2019-05-09T14:37:00Z">
        <w:r w:rsidR="00FA7D60">
          <w:rPr>
            <w:rFonts w:hint="eastAsia"/>
            <w:lang w:eastAsia="ja-JP"/>
          </w:rPr>
          <w:t>います</w:t>
        </w:r>
      </w:ins>
      <w:del w:id="222" w:author="工内 隆" w:date="2019-05-09T14:36:00Z">
        <w:r w:rsidR="00F226FE" w:rsidDel="00FA7D60">
          <w:rPr>
            <w:rFonts w:hint="eastAsia"/>
            <w:lang w:eastAsia="ja-JP"/>
          </w:rPr>
          <w:delText>です</w:delText>
        </w:r>
      </w:del>
      <w:r w:rsidR="000A7504" w:rsidRPr="00344467">
        <w:rPr>
          <w:lang w:eastAsia="ja"/>
        </w:rPr>
        <w:t>。</w:t>
      </w:r>
      <w:ins w:id="223" w:author="工内 隆" w:date="2019-05-09T14:48:00Z">
        <w:r w:rsidR="00EE5B71">
          <w:rPr>
            <w:rFonts w:hint="eastAsia"/>
            <w:lang w:eastAsia="ja"/>
          </w:rPr>
          <w:t>組織の</w:t>
        </w:r>
        <w:r w:rsidR="00EE5B71" w:rsidRPr="00D02355">
          <w:rPr>
            <w:rFonts w:hint="eastAsia"/>
            <w:i/>
            <w:lang w:eastAsia="ja"/>
          </w:rPr>
          <w:t>プログラム</w:t>
        </w:r>
        <w:r w:rsidR="00EE5B71" w:rsidRPr="00EE5B71">
          <w:rPr>
            <w:rFonts w:hint="eastAsia"/>
            <w:lang w:eastAsia="ja"/>
            <w:rPrChange w:id="224" w:author="工内 隆" w:date="2019-05-09T14:48:00Z">
              <w:rPr>
                <w:rFonts w:hint="eastAsia"/>
                <w:i/>
                <w:lang w:eastAsia="ja"/>
              </w:rPr>
            </w:rPrChange>
          </w:rPr>
          <w:t>が</w:t>
        </w:r>
      </w:ins>
      <w:ins w:id="225" w:author="工内 隆" w:date="2019-05-09T14:40:00Z">
        <w:r w:rsidR="00FA7D60">
          <w:rPr>
            <w:rFonts w:hint="eastAsia"/>
            <w:lang w:eastAsia="ja"/>
          </w:rPr>
          <w:t>本</w:t>
        </w:r>
      </w:ins>
      <w:r w:rsidR="000A7504" w:rsidRPr="00344467">
        <w:rPr>
          <w:lang w:eastAsia="ja"/>
        </w:rPr>
        <w:t>仕様</w:t>
      </w:r>
      <w:ins w:id="226" w:author="工内 隆" w:date="2019-05-09T14:48:00Z">
        <w:r w:rsidR="00EE5B71">
          <w:rPr>
            <w:rFonts w:hint="eastAsia"/>
            <w:lang w:eastAsia="ja"/>
          </w:rPr>
          <w:t>に</w:t>
        </w:r>
      </w:ins>
      <w:del w:id="227" w:author="工内 隆" w:date="2019-05-09T14:48:00Z">
        <w:r w:rsidR="000A7504" w:rsidRPr="00344467" w:rsidDel="00EE5B71">
          <w:rPr>
            <w:lang w:eastAsia="ja"/>
          </w:rPr>
          <w:delText>の</w:delText>
        </w:r>
      </w:del>
      <w:r w:rsidR="000A7504" w:rsidRPr="00344467">
        <w:rPr>
          <w:lang w:eastAsia="ja"/>
        </w:rPr>
        <w:t>適合</w:t>
      </w:r>
      <w:ins w:id="228" w:author="工内 隆" w:date="2019-05-09T14:48:00Z">
        <w:r w:rsidR="00EE5B71">
          <w:rPr>
            <w:rFonts w:hint="eastAsia"/>
            <w:lang w:eastAsia="ja"/>
          </w:rPr>
          <w:t>すること</w:t>
        </w:r>
      </w:ins>
      <w:r w:rsidR="000A7504" w:rsidRPr="00344467">
        <w:rPr>
          <w:lang w:eastAsia="ja"/>
        </w:rPr>
        <w:t>により、</w:t>
      </w:r>
      <w:ins w:id="229" w:author="工内 隆" w:date="2019-05-09T15:48:00Z">
        <w:r w:rsidR="00912321">
          <w:rPr>
            <w:rFonts w:hint="eastAsia"/>
            <w:lang w:eastAsia="ja"/>
          </w:rPr>
          <w:t>一つ一つ</w:t>
        </w:r>
      </w:ins>
      <w:ins w:id="230" w:author="工内 隆" w:date="2019-05-09T15:22:00Z">
        <w:r w:rsidR="007769C1">
          <w:rPr>
            <w:rFonts w:hint="eastAsia"/>
            <w:lang w:eastAsia="ja"/>
          </w:rPr>
          <w:t>のソフトウェアソリューション</w:t>
        </w:r>
      </w:ins>
      <w:del w:id="231" w:author="工内 隆" w:date="2019-05-09T14:48:00Z">
        <w:r w:rsidR="00127252" w:rsidRPr="00EE5B71" w:rsidDel="00EE5B71">
          <w:rPr>
            <w:rFonts w:hint="eastAsia"/>
            <w:i/>
            <w:lang w:eastAsia="ja"/>
            <w:rPrChange w:id="232" w:author="工内 隆" w:date="2019-05-09T14:45:00Z">
              <w:rPr>
                <w:rFonts w:hint="eastAsia"/>
                <w:lang w:eastAsia="ja"/>
              </w:rPr>
            </w:rPrChange>
          </w:rPr>
          <w:delText>プログラム</w:delText>
        </w:r>
      </w:del>
      <w:del w:id="233" w:author="工内 隆" w:date="2019-05-09T14:46:00Z">
        <w:r w:rsidR="000A7504" w:rsidRPr="00344467" w:rsidDel="00EE5B71">
          <w:rPr>
            <w:lang w:eastAsia="ja"/>
          </w:rPr>
          <w:delText xml:space="preserve"> </w:delText>
        </w:r>
      </w:del>
      <w:r w:rsidR="00CB1CA4">
        <w:rPr>
          <w:rFonts w:hint="eastAsia"/>
          <w:lang w:eastAsia="ja"/>
        </w:rPr>
        <w:t>に</w:t>
      </w:r>
      <w:r w:rsidR="000A7504" w:rsidRPr="00344467">
        <w:rPr>
          <w:lang w:eastAsia="ja"/>
        </w:rPr>
        <w:t>必要</w:t>
      </w:r>
      <w:del w:id="234" w:author="工内 隆" w:date="2019-05-09T15:23:00Z">
        <w:r w:rsidR="000A7504" w:rsidRPr="00344467" w:rsidDel="007769C1">
          <w:rPr>
            <w:lang w:eastAsia="ja"/>
          </w:rPr>
          <w:delText>な</w:delText>
        </w:r>
      </w:del>
      <w:ins w:id="235" w:author="工内 隆" w:date="2019-05-09T15:23:00Z">
        <w:r w:rsidR="007769C1">
          <w:rPr>
            <w:rFonts w:hint="eastAsia"/>
            <w:lang w:eastAsia="ja"/>
          </w:rPr>
          <w:t>とされる</w:t>
        </w:r>
      </w:ins>
      <w:r w:rsidR="000A7504" w:rsidRPr="007769C1">
        <w:rPr>
          <w:rFonts w:hint="eastAsia"/>
          <w:i/>
          <w:lang w:eastAsia="ja"/>
          <w:rPrChange w:id="236" w:author="工内 隆" w:date="2019-05-09T15:25:00Z">
            <w:rPr>
              <w:rFonts w:hint="eastAsia"/>
              <w:lang w:eastAsia="ja"/>
            </w:rPr>
          </w:rPrChange>
        </w:rPr>
        <w:t>コンプライアンス</w:t>
      </w:r>
      <w:ins w:id="237" w:author="工内 隆" w:date="2019-05-09T15:23:00Z">
        <w:r w:rsidR="007769C1" w:rsidRPr="007769C1">
          <w:rPr>
            <w:rFonts w:hint="eastAsia"/>
            <w:i/>
            <w:lang w:eastAsia="ja"/>
            <w:rPrChange w:id="238" w:author="工内 隆" w:date="2019-05-09T15:25:00Z">
              <w:rPr>
                <w:rFonts w:hint="eastAsia"/>
                <w:lang w:eastAsia="ja"/>
              </w:rPr>
            </w:rPrChange>
          </w:rPr>
          <w:t>関連資料</w:t>
        </w:r>
      </w:ins>
      <w:del w:id="239" w:author="工内 隆" w:date="2019-05-09T15:23:00Z">
        <w:r w:rsidR="000A7504" w:rsidRPr="00344467" w:rsidDel="007769C1">
          <w:rPr>
            <w:lang w:eastAsia="ja"/>
          </w:rPr>
          <w:delText>アーティファクト</w:delText>
        </w:r>
      </w:del>
      <w:r w:rsidR="00CB1CA4">
        <w:rPr>
          <w:rFonts w:hint="eastAsia"/>
          <w:lang w:eastAsia="ja"/>
        </w:rPr>
        <w:t>（</w:t>
      </w:r>
      <w:r w:rsidR="000A7504" w:rsidRPr="00344467">
        <w:rPr>
          <w:lang w:eastAsia="ja"/>
        </w:rPr>
        <w:t>法的通知、ソースコードなど</w:t>
      </w:r>
      <w:r w:rsidR="00CB1CA4">
        <w:rPr>
          <w:rFonts w:hint="eastAsia"/>
          <w:lang w:eastAsia="ja"/>
        </w:rPr>
        <w:t>）</w:t>
      </w:r>
      <w:del w:id="240" w:author="工内 隆" w:date="2019-05-09T15:34:00Z">
        <w:r w:rsidR="00CB1CA4" w:rsidDel="005D6662">
          <w:rPr>
            <w:rFonts w:hint="eastAsia"/>
            <w:lang w:eastAsia="ja"/>
          </w:rPr>
          <w:delText>が</w:delText>
        </w:r>
      </w:del>
      <w:ins w:id="241" w:author="工内 隆" w:date="2019-05-09T15:34:00Z">
        <w:r w:rsidR="005D6662">
          <w:rPr>
            <w:rFonts w:hint="eastAsia"/>
            <w:lang w:eastAsia="ja"/>
          </w:rPr>
          <w:t>を</w:t>
        </w:r>
      </w:ins>
      <w:ins w:id="242" w:author="工内 隆" w:date="2019-05-09T15:31:00Z">
        <w:r w:rsidR="005D6662">
          <w:rPr>
            <w:rFonts w:hint="eastAsia"/>
            <w:lang w:eastAsia="ja"/>
          </w:rPr>
          <w:t>確実に</w:t>
        </w:r>
      </w:ins>
      <w:r w:rsidR="00CB1CA4" w:rsidRPr="00344467">
        <w:rPr>
          <w:lang w:eastAsia="ja"/>
        </w:rPr>
        <w:t>生成</w:t>
      </w:r>
      <w:ins w:id="243" w:author="工内 隆" w:date="2019-05-09T15:49:00Z">
        <w:r w:rsidR="00912321">
          <w:rPr>
            <w:rFonts w:hint="eastAsia"/>
            <w:lang w:eastAsia="ja"/>
          </w:rPr>
          <w:t>する</w:t>
        </w:r>
      </w:ins>
      <w:del w:id="244" w:author="工内 隆" w:date="2019-05-09T15:49:00Z">
        <w:r w:rsidR="00CB1CA4" w:rsidDel="00912321">
          <w:rPr>
            <w:rFonts w:hint="eastAsia"/>
            <w:lang w:eastAsia="ja"/>
          </w:rPr>
          <w:delText>され</w:delText>
        </w:r>
      </w:del>
      <w:del w:id="245" w:author="工内 隆" w:date="2019-05-09T15:50:00Z">
        <w:r w:rsidR="00CB1CA4" w:rsidDel="00912321">
          <w:rPr>
            <w:rFonts w:hint="eastAsia"/>
            <w:lang w:eastAsia="ja"/>
          </w:rPr>
          <w:delText>る</w:delText>
        </w:r>
      </w:del>
      <w:ins w:id="246" w:author="工内 隆" w:date="2019-05-09T15:31:00Z">
        <w:r w:rsidR="005D6662">
          <w:rPr>
            <w:rFonts w:hint="eastAsia"/>
            <w:lang w:eastAsia="ja"/>
          </w:rPr>
          <w:t>ように</w:t>
        </w:r>
      </w:ins>
      <w:ins w:id="247" w:author="工内 隆" w:date="2019-05-09T15:34:00Z">
        <w:r w:rsidR="005D6662">
          <w:rPr>
            <w:rFonts w:hint="eastAsia"/>
            <w:i/>
            <w:lang w:eastAsia="ja"/>
          </w:rPr>
          <w:t>プログラム</w:t>
        </w:r>
        <w:r w:rsidR="005D6662" w:rsidRPr="005D6662">
          <w:rPr>
            <w:rFonts w:hint="eastAsia"/>
            <w:lang w:eastAsia="ja"/>
            <w:rPrChange w:id="248" w:author="工内 隆" w:date="2019-05-09T15:34:00Z">
              <w:rPr>
                <w:rFonts w:hint="eastAsia"/>
                <w:i/>
                <w:lang w:eastAsia="ja"/>
              </w:rPr>
            </w:rPrChange>
          </w:rPr>
          <w:t>が</w:t>
        </w:r>
      </w:ins>
      <w:ins w:id="249" w:author="工内 隆" w:date="2019-05-09T15:31:00Z">
        <w:r w:rsidR="005D6662">
          <w:rPr>
            <w:rFonts w:hint="eastAsia"/>
            <w:lang w:eastAsia="ja"/>
          </w:rPr>
          <w:t>設計されている</w:t>
        </w:r>
      </w:ins>
      <w:r w:rsidR="00CB1CA4">
        <w:rPr>
          <w:rFonts w:hint="eastAsia"/>
          <w:lang w:eastAsia="ja"/>
        </w:rPr>
        <w:t>ことを</w:t>
      </w:r>
      <w:r w:rsidR="00DC7FF6">
        <w:rPr>
          <w:rFonts w:hint="eastAsia"/>
          <w:lang w:eastAsia="ja"/>
        </w:rPr>
        <w:t>保証します</w:t>
      </w:r>
      <w:r w:rsidR="000A7504" w:rsidRPr="00344467">
        <w:rPr>
          <w:lang w:eastAsia="ja"/>
        </w:rPr>
        <w:t>。</w:t>
      </w:r>
      <w:proofErr w:type="spellStart"/>
      <w:r w:rsidR="000A7504" w:rsidRPr="00344467">
        <w:rPr>
          <w:lang w:eastAsia="ja"/>
        </w:rPr>
        <w:t>OpenChain</w:t>
      </w:r>
      <w:proofErr w:type="spellEnd"/>
      <w:r w:rsidR="000A7504" w:rsidRPr="00344467">
        <w:rPr>
          <w:lang w:eastAsia="ja"/>
        </w:rPr>
        <w:t xml:space="preserve"> </w:t>
      </w:r>
      <w:ins w:id="250" w:author="工内 隆" w:date="2019-05-09T15:37:00Z">
        <w:r w:rsidR="005D6662">
          <w:rPr>
            <w:rFonts w:hint="eastAsia"/>
            <w:lang w:eastAsia="ja"/>
          </w:rPr>
          <w:t>の</w:t>
        </w:r>
      </w:ins>
      <w:r w:rsidR="000A7504" w:rsidRPr="00344467">
        <w:rPr>
          <w:lang w:eastAsia="ja"/>
        </w:rPr>
        <w:t>仕様</w:t>
      </w:r>
      <w:r w:rsidR="00CB1CA4">
        <w:rPr>
          <w:rFonts w:hint="eastAsia"/>
          <w:lang w:eastAsia="ja"/>
        </w:rPr>
        <w:t>は</w:t>
      </w:r>
      <w:r w:rsidR="00CB1CA4" w:rsidRPr="005D6662">
        <w:rPr>
          <w:rFonts w:hint="eastAsia"/>
          <w:i/>
          <w:lang w:eastAsia="ja"/>
          <w:rPrChange w:id="251" w:author="工内 隆" w:date="2019-05-09T15:37:00Z">
            <w:rPr>
              <w:rFonts w:hint="eastAsia"/>
              <w:lang w:eastAsia="ja"/>
            </w:rPr>
          </w:rPrChange>
        </w:rPr>
        <w:t>プログラム</w:t>
      </w:r>
      <w:r w:rsidR="00A57F05" w:rsidRPr="00344467">
        <w:rPr>
          <w:lang w:eastAsia="ja"/>
        </w:rPr>
        <w:t>の</w:t>
      </w:r>
      <w:r w:rsidR="00CB1CA4" w:rsidRPr="00344467">
        <w:rPr>
          <w:lang w:eastAsia="ja"/>
        </w:rPr>
        <w:t>「どのように」</w:t>
      </w:r>
      <w:r w:rsidR="00CB1CA4">
        <w:rPr>
          <w:rFonts w:hint="eastAsia"/>
          <w:lang w:eastAsia="ja"/>
        </w:rPr>
        <w:t>や</w:t>
      </w:r>
      <w:r w:rsidR="00CB1CA4" w:rsidRPr="00344467">
        <w:rPr>
          <w:lang w:eastAsia="ja"/>
        </w:rPr>
        <w:t>「</w:t>
      </w:r>
      <w:ins w:id="252" w:author="工内 隆" w:date="2019-05-09T15:38:00Z">
        <w:r w:rsidR="005D6662">
          <w:rPr>
            <w:rFonts w:hint="eastAsia"/>
            <w:lang w:eastAsia="ja"/>
          </w:rPr>
          <w:t>どのような時に</w:t>
        </w:r>
      </w:ins>
      <w:del w:id="253" w:author="工内 隆" w:date="2019-05-09T15:38:00Z">
        <w:r w:rsidR="00CB1CA4" w:rsidRPr="00344467" w:rsidDel="005D6662">
          <w:rPr>
            <w:lang w:eastAsia="ja"/>
          </w:rPr>
          <w:delText>いつ</w:delText>
        </w:r>
      </w:del>
      <w:r w:rsidR="00CB1CA4" w:rsidRPr="00344467">
        <w:rPr>
          <w:lang w:eastAsia="ja"/>
        </w:rPr>
        <w:t>」</w:t>
      </w:r>
      <w:ins w:id="254" w:author="工内 隆" w:date="2019-05-09T15:38:00Z">
        <w:r w:rsidR="005D6662">
          <w:rPr>
            <w:rFonts w:hint="eastAsia"/>
            <w:lang w:eastAsia="ja"/>
          </w:rPr>
          <w:t>ではなく、</w:t>
        </w:r>
      </w:ins>
      <w:del w:id="255" w:author="工内 隆" w:date="2019-05-09T15:39:00Z">
        <w:r w:rsidR="00CB1CA4" w:rsidRPr="00344467" w:rsidDel="005D6662">
          <w:rPr>
            <w:lang w:eastAsia="ja"/>
          </w:rPr>
          <w:delText>よりも</w:delText>
        </w:r>
      </w:del>
      <w:del w:id="256" w:author="工内 隆" w:date="2019-05-09T15:38:00Z">
        <w:r w:rsidR="00CB1CA4" w:rsidRPr="00344467" w:rsidDel="005D6662">
          <w:rPr>
            <w:lang w:eastAsia="ja"/>
          </w:rPr>
          <w:delText>むしろ</w:delText>
        </w:r>
      </w:del>
      <w:r w:rsidR="00A57F05" w:rsidRPr="00344467">
        <w:rPr>
          <w:lang w:eastAsia="ja"/>
        </w:rPr>
        <w:t>「何」と「なぜ」の側面</w:t>
      </w:r>
      <w:r w:rsidR="00CB1CA4">
        <w:rPr>
          <w:rFonts w:hint="eastAsia"/>
          <w:lang w:eastAsia="ja"/>
        </w:rPr>
        <w:t>に焦点を当て</w:t>
      </w:r>
      <w:ins w:id="257" w:author="工内 隆" w:date="2019-05-09T15:54:00Z">
        <w:r w:rsidR="00721049">
          <w:rPr>
            <w:rFonts w:hint="eastAsia"/>
            <w:lang w:eastAsia="ja"/>
          </w:rPr>
          <w:t>てい</w:t>
        </w:r>
      </w:ins>
      <w:r w:rsidR="00CB1CA4">
        <w:rPr>
          <w:rFonts w:hint="eastAsia"/>
          <w:lang w:eastAsia="ja"/>
        </w:rPr>
        <w:t>ます</w:t>
      </w:r>
      <w:r w:rsidR="000A7504" w:rsidRPr="00344467">
        <w:rPr>
          <w:lang w:eastAsia="ja"/>
        </w:rPr>
        <w:t>。これ</w:t>
      </w:r>
      <w:ins w:id="258" w:author="工内 隆" w:date="2019-05-09T15:55:00Z">
        <w:r w:rsidR="00721049">
          <w:rPr>
            <w:rFonts w:hint="eastAsia"/>
            <w:lang w:eastAsia="ja"/>
          </w:rPr>
          <w:t>は</w:t>
        </w:r>
      </w:ins>
      <w:del w:id="259" w:author="工内 隆" w:date="2019-05-09T15:55:00Z">
        <w:r w:rsidR="000A7504" w:rsidRPr="00344467" w:rsidDel="00721049">
          <w:rPr>
            <w:lang w:eastAsia="ja"/>
          </w:rPr>
          <w:delText>により</w:delText>
        </w:r>
      </w:del>
      <w:r w:rsidR="000A7504" w:rsidRPr="00344467">
        <w:rPr>
          <w:lang w:eastAsia="ja"/>
        </w:rPr>
        <w:t>、</w:t>
      </w:r>
      <w:ins w:id="260" w:author="工内 隆" w:date="2019-05-09T15:52:00Z">
        <w:r w:rsidR="00721049">
          <w:rPr>
            <w:rFonts w:hint="eastAsia"/>
            <w:lang w:eastAsia="ja"/>
          </w:rPr>
          <w:t>さまざま</w:t>
        </w:r>
      </w:ins>
      <w:del w:id="261" w:author="工内 隆" w:date="2019-05-09T15:52:00Z">
        <w:r w:rsidR="00CD589D" w:rsidDel="00721049">
          <w:rPr>
            <w:rFonts w:hint="eastAsia"/>
            <w:lang w:eastAsia="ja"/>
          </w:rPr>
          <w:delText>様々</w:delText>
        </w:r>
      </w:del>
      <w:r w:rsidR="000A7504" w:rsidRPr="00344467">
        <w:rPr>
          <w:lang w:eastAsia="ja"/>
        </w:rPr>
        <w:t>な市場</w:t>
      </w:r>
      <w:ins w:id="262" w:author="工内 隆" w:date="2019-05-09T15:52:00Z">
        <w:r w:rsidR="00721049">
          <w:rPr>
            <w:rFonts w:hint="eastAsia"/>
            <w:lang w:eastAsia="ja"/>
          </w:rPr>
          <w:t>に</w:t>
        </w:r>
      </w:ins>
      <w:ins w:id="263" w:author="工内 隆" w:date="2019-05-09T15:53:00Z">
        <w:r w:rsidR="00721049">
          <w:rPr>
            <w:rFonts w:hint="eastAsia"/>
            <w:lang w:eastAsia="ja"/>
          </w:rPr>
          <w:t>存在する</w:t>
        </w:r>
      </w:ins>
      <w:ins w:id="264" w:author="工内 隆" w:date="2019-05-09T16:03:00Z">
        <w:r w:rsidR="00FA0BD8">
          <w:rPr>
            <w:rFonts w:hint="eastAsia"/>
            <w:lang w:eastAsia="ja"/>
          </w:rPr>
          <w:t>さまざ</w:t>
        </w:r>
      </w:ins>
      <w:ins w:id="265" w:author="工内 隆" w:date="2019-05-09T16:04:00Z">
        <w:r w:rsidR="00FA0BD8">
          <w:rPr>
            <w:rFonts w:hint="eastAsia"/>
            <w:lang w:eastAsia="ja"/>
          </w:rPr>
          <w:t>まな</w:t>
        </w:r>
      </w:ins>
      <w:del w:id="266" w:author="工内 隆" w:date="2019-05-09T15:53:00Z">
        <w:r w:rsidR="000A7504" w:rsidRPr="00344467" w:rsidDel="00721049">
          <w:rPr>
            <w:lang w:eastAsia="ja"/>
          </w:rPr>
          <w:delText>で</w:delText>
        </w:r>
      </w:del>
      <w:del w:id="267" w:author="工内 隆" w:date="2019-05-09T16:03:00Z">
        <w:r w:rsidR="000A7504" w:rsidRPr="00344467" w:rsidDel="00FA0BD8">
          <w:rPr>
            <w:lang w:eastAsia="ja"/>
          </w:rPr>
          <w:delText>異</w:delText>
        </w:r>
      </w:del>
      <w:del w:id="268" w:author="工内 隆" w:date="2019-05-09T15:53:00Z">
        <w:r w:rsidR="000A7504" w:rsidRPr="00344467" w:rsidDel="00721049">
          <w:rPr>
            <w:lang w:eastAsia="ja"/>
          </w:rPr>
          <w:delText>なる</w:delText>
        </w:r>
      </w:del>
      <w:r w:rsidR="000A7504" w:rsidRPr="00344467">
        <w:rPr>
          <w:lang w:eastAsia="ja"/>
        </w:rPr>
        <w:t>規模の組織に</w:t>
      </w:r>
      <w:ins w:id="269" w:author="工内 隆" w:date="2019-05-11T17:19:00Z">
        <w:r w:rsidR="00580450">
          <w:rPr>
            <w:rFonts w:hint="eastAsia"/>
            <w:lang w:eastAsia="ja"/>
          </w:rPr>
          <w:t>において、</w:t>
        </w:r>
      </w:ins>
      <w:del w:id="270" w:author="工内 隆" w:date="2019-05-09T15:58:00Z">
        <w:r w:rsidR="000A7504" w:rsidRPr="00344467" w:rsidDel="00721049">
          <w:rPr>
            <w:lang w:eastAsia="ja"/>
          </w:rPr>
          <w:delText>柔軟性</w:delText>
        </w:r>
      </w:del>
      <w:del w:id="271" w:author="工内 隆" w:date="2019-05-09T15:55:00Z">
        <w:r w:rsidR="000A7504" w:rsidRPr="00344467" w:rsidDel="00721049">
          <w:rPr>
            <w:lang w:eastAsia="ja"/>
          </w:rPr>
          <w:delText>が確保され</w:delText>
        </w:r>
      </w:del>
      <w:del w:id="272" w:author="工内 隆" w:date="2019-05-09T15:58:00Z">
        <w:r w:rsidR="000A7504" w:rsidRPr="00344467" w:rsidDel="00721049">
          <w:rPr>
            <w:lang w:eastAsia="ja"/>
          </w:rPr>
          <w:delText>、</w:delText>
        </w:r>
      </w:del>
      <w:r w:rsidR="00A66A0A">
        <w:rPr>
          <w:rFonts w:hint="eastAsia"/>
          <w:lang w:eastAsia="ja"/>
        </w:rPr>
        <w:t>規模</w:t>
      </w:r>
      <w:ins w:id="273" w:author="工内 隆" w:date="2019-05-09T15:56:00Z">
        <w:r w:rsidR="00721049">
          <w:rPr>
            <w:rFonts w:hint="eastAsia"/>
            <w:lang w:eastAsia="ja"/>
          </w:rPr>
          <w:t>、</w:t>
        </w:r>
      </w:ins>
      <w:del w:id="274" w:author="工内 隆" w:date="2019-05-09T15:56:00Z">
        <w:r w:rsidR="00A66A0A" w:rsidDel="00721049">
          <w:rPr>
            <w:rFonts w:hint="eastAsia"/>
            <w:lang w:eastAsia="ja"/>
          </w:rPr>
          <w:delText>や</w:delText>
        </w:r>
      </w:del>
      <w:r w:rsidR="000A7504" w:rsidRPr="00344467">
        <w:rPr>
          <w:lang w:eastAsia="ja"/>
        </w:rPr>
        <w:t>目標、</w:t>
      </w:r>
      <w:ins w:id="275" w:author="工内 隆" w:date="2019-05-09T15:56:00Z">
        <w:r w:rsidR="00721049">
          <w:rPr>
            <w:rFonts w:hint="eastAsia"/>
            <w:lang w:eastAsia="ja"/>
          </w:rPr>
          <w:t>スコープ</w:t>
        </w:r>
      </w:ins>
      <w:del w:id="276" w:author="工内 隆" w:date="2019-05-09T15:56:00Z">
        <w:r w:rsidR="000A7504" w:rsidRPr="00344467" w:rsidDel="00721049">
          <w:rPr>
            <w:lang w:eastAsia="ja"/>
          </w:rPr>
          <w:delText>範囲</w:delText>
        </w:r>
      </w:del>
      <w:r w:rsidR="000A7504" w:rsidRPr="00344467">
        <w:rPr>
          <w:lang w:eastAsia="ja"/>
        </w:rPr>
        <w:t>に合った</w:t>
      </w:r>
      <w:del w:id="277" w:author="工内 隆" w:date="2019-05-09T15:56:00Z">
        <w:r w:rsidR="000A7504" w:rsidRPr="00344467" w:rsidDel="00721049">
          <w:rPr>
            <w:lang w:eastAsia="ja"/>
          </w:rPr>
          <w:delText>特定の</w:delText>
        </w:r>
      </w:del>
      <w:r w:rsidR="000A7504" w:rsidRPr="00344467">
        <w:rPr>
          <w:lang w:eastAsia="ja"/>
        </w:rPr>
        <w:t>ポリシーとプロセス</w:t>
      </w:r>
      <w:ins w:id="278" w:author="工内 隆" w:date="2019-05-09T15:56:00Z">
        <w:r w:rsidR="00721049">
          <w:rPr>
            <w:rFonts w:hint="eastAsia"/>
            <w:lang w:eastAsia="ja"/>
          </w:rPr>
          <w:t>を</w:t>
        </w:r>
      </w:ins>
      <w:del w:id="279" w:author="工内 隆" w:date="2019-05-09T15:57:00Z">
        <w:r w:rsidR="000A7504" w:rsidRPr="00344467" w:rsidDel="00721049">
          <w:rPr>
            <w:lang w:eastAsia="ja"/>
          </w:rPr>
          <w:delText>コンテンツを</w:delText>
        </w:r>
      </w:del>
      <w:ins w:id="280" w:author="工内 隆" w:date="2019-05-09T15:57:00Z">
        <w:r w:rsidR="00721049">
          <w:rPr>
            <w:rFonts w:hint="eastAsia"/>
            <w:lang w:eastAsia="ja"/>
          </w:rPr>
          <w:t>具体化できるよう</w:t>
        </w:r>
      </w:ins>
      <w:ins w:id="281" w:author="工内 隆" w:date="2019-05-09T15:59:00Z">
        <w:r w:rsidR="00721049">
          <w:rPr>
            <w:rFonts w:hint="eastAsia"/>
            <w:lang w:eastAsia="ja"/>
          </w:rPr>
          <w:t>な柔軟性をもたらすためで</w:t>
        </w:r>
      </w:ins>
      <w:del w:id="282" w:author="工内 隆" w:date="2019-05-09T15:59:00Z">
        <w:r w:rsidR="000A7504" w:rsidRPr="00344467" w:rsidDel="00721049">
          <w:rPr>
            <w:lang w:eastAsia="ja"/>
          </w:rPr>
          <w:delText>選択できま</w:delText>
        </w:r>
      </w:del>
      <w:r w:rsidR="000A7504" w:rsidRPr="00344467">
        <w:rPr>
          <w:lang w:eastAsia="ja"/>
        </w:rPr>
        <w:t>す。例えば、</w:t>
      </w:r>
      <w:proofErr w:type="spellStart"/>
      <w:r w:rsidR="000A7504" w:rsidRPr="00FA0BD8">
        <w:rPr>
          <w:i/>
          <w:lang w:eastAsia="ja"/>
          <w:rPrChange w:id="283" w:author="工内 隆" w:date="2019-05-09T16:01:00Z">
            <w:rPr>
              <w:lang w:eastAsia="ja"/>
            </w:rPr>
          </w:rPrChange>
        </w:rPr>
        <w:t>OpenChain</w:t>
      </w:r>
      <w:proofErr w:type="spellEnd"/>
      <w:r w:rsidR="000A7504" w:rsidRPr="00FA0BD8">
        <w:rPr>
          <w:i/>
          <w:lang w:eastAsia="ja"/>
          <w:rPrChange w:id="284" w:author="工内 隆" w:date="2019-05-09T16:01:00Z">
            <w:rPr>
              <w:lang w:eastAsia="ja"/>
            </w:rPr>
          </w:rPrChange>
        </w:rPr>
        <w:t xml:space="preserve"> </w:t>
      </w:r>
      <w:r w:rsidR="000A7504" w:rsidRPr="00FA0BD8">
        <w:rPr>
          <w:rFonts w:hint="eastAsia"/>
          <w:i/>
          <w:lang w:eastAsia="ja"/>
          <w:rPrChange w:id="285" w:author="工内 隆" w:date="2019-05-09T16:01:00Z">
            <w:rPr>
              <w:rFonts w:hint="eastAsia"/>
              <w:lang w:eastAsia="ja"/>
            </w:rPr>
          </w:rPrChange>
        </w:rPr>
        <w:t>適合</w:t>
      </w:r>
      <w:r w:rsidR="00CB1CA4" w:rsidRPr="00FA0BD8">
        <w:rPr>
          <w:rFonts w:hint="eastAsia"/>
          <w:i/>
          <w:lang w:eastAsia="ja"/>
          <w:rPrChange w:id="286" w:author="工内 隆" w:date="2019-05-09T16:01:00Z">
            <w:rPr>
              <w:rFonts w:hint="eastAsia"/>
              <w:lang w:eastAsia="ja"/>
            </w:rPr>
          </w:rPrChange>
        </w:rPr>
        <w:t>プログラム</w:t>
      </w:r>
      <w:r w:rsidR="000A7504" w:rsidRPr="00344467">
        <w:rPr>
          <w:lang w:eastAsia="ja"/>
        </w:rPr>
        <w:t>は</w:t>
      </w:r>
      <w:ins w:id="287" w:author="工内 隆" w:date="2019-05-09T16:02:00Z">
        <w:r w:rsidR="00FA0BD8">
          <w:rPr>
            <w:rFonts w:hint="eastAsia"/>
            <w:lang w:eastAsia="ja"/>
          </w:rPr>
          <w:t>、組織の</w:t>
        </w:r>
      </w:ins>
      <w:r w:rsidR="000A7504" w:rsidRPr="00344467">
        <w:rPr>
          <w:lang w:eastAsia="ja"/>
        </w:rPr>
        <w:t>単一の製品ライン</w:t>
      </w:r>
      <w:ins w:id="288" w:author="工内 隆" w:date="2019-05-09T16:04:00Z">
        <w:r w:rsidR="00FA0BD8">
          <w:rPr>
            <w:rFonts w:hint="eastAsia"/>
            <w:lang w:eastAsia="ja"/>
          </w:rPr>
          <w:t>に対して</w:t>
        </w:r>
      </w:ins>
      <w:ins w:id="289" w:author="工内 隆" w:date="2019-05-09T16:05:00Z">
        <w:r w:rsidR="00FA0BD8">
          <w:rPr>
            <w:rFonts w:hint="eastAsia"/>
            <w:lang w:eastAsia="ja"/>
          </w:rPr>
          <w:t>適用することも</w:t>
        </w:r>
      </w:ins>
      <w:ins w:id="290" w:author="工内 隆" w:date="2019-05-09T16:04:00Z">
        <w:r w:rsidR="00FA0BD8">
          <w:rPr>
            <w:rFonts w:hint="eastAsia"/>
            <w:lang w:eastAsia="ja"/>
          </w:rPr>
          <w:t>、あるいは、</w:t>
        </w:r>
      </w:ins>
      <w:del w:id="291" w:author="工内 隆" w:date="2019-05-09T16:04:00Z">
        <w:r w:rsidR="000A7504" w:rsidRPr="00344467" w:rsidDel="00FA0BD8">
          <w:rPr>
            <w:lang w:eastAsia="ja"/>
          </w:rPr>
          <w:delText>または</w:delText>
        </w:r>
      </w:del>
      <w:r w:rsidR="000A7504" w:rsidRPr="00344467">
        <w:rPr>
          <w:lang w:eastAsia="ja"/>
        </w:rPr>
        <w:t>組織全体に</w:t>
      </w:r>
      <w:ins w:id="292" w:author="工内 隆" w:date="2019-05-09T16:04:00Z">
        <w:r w:rsidR="00FA0BD8">
          <w:rPr>
            <w:rFonts w:hint="eastAsia"/>
            <w:lang w:eastAsia="ja"/>
          </w:rPr>
          <w:t>対して</w:t>
        </w:r>
      </w:ins>
      <w:ins w:id="293" w:author="工内 隆" w:date="2019-05-09T16:05:00Z">
        <w:r w:rsidR="00FA0BD8">
          <w:rPr>
            <w:rFonts w:hint="eastAsia"/>
            <w:lang w:eastAsia="ja"/>
          </w:rPr>
          <w:t>適用</w:t>
        </w:r>
      </w:ins>
      <w:del w:id="294" w:author="工内 隆" w:date="2019-05-09T16:05:00Z">
        <w:r w:rsidR="00CB1B48" w:rsidDel="00FA0BD8">
          <w:rPr>
            <w:rFonts w:hint="eastAsia"/>
            <w:lang w:eastAsia="ja"/>
          </w:rPr>
          <w:delText>適応</w:delText>
        </w:r>
      </w:del>
      <w:r w:rsidR="000A7504" w:rsidRPr="00344467">
        <w:rPr>
          <w:lang w:eastAsia="ja"/>
        </w:rPr>
        <w:t>すること</w:t>
      </w:r>
      <w:ins w:id="295" w:author="工内 隆" w:date="2019-05-09T16:05:00Z">
        <w:r w:rsidR="00FA0BD8">
          <w:rPr>
            <w:rFonts w:hint="eastAsia"/>
            <w:lang w:eastAsia="ja"/>
          </w:rPr>
          <w:t>も</w:t>
        </w:r>
      </w:ins>
      <w:del w:id="296" w:author="工内 隆" w:date="2019-05-09T16:05:00Z">
        <w:r w:rsidR="000A7504" w:rsidRPr="00344467" w:rsidDel="00FA0BD8">
          <w:rPr>
            <w:lang w:eastAsia="ja"/>
          </w:rPr>
          <w:delText>が</w:delText>
        </w:r>
      </w:del>
      <w:r w:rsidR="000A7504" w:rsidRPr="00344467">
        <w:rPr>
          <w:lang w:eastAsia="ja"/>
        </w:rPr>
        <w:t>できます</w:t>
      </w:r>
      <w:del w:id="297" w:author="工内 隆" w:date="2019-05-09T16:07:00Z">
        <w:r w:rsidR="000A7504" w:rsidRPr="00344467" w:rsidDel="00FA0BD8">
          <w:rPr>
            <w:lang w:eastAsia="ja"/>
          </w:rPr>
          <w:delText>.</w:delText>
        </w:r>
      </w:del>
      <w:ins w:id="298" w:author="工内 隆" w:date="2019-05-09T16:07:00Z">
        <w:r w:rsidR="00FA0BD8">
          <w:rPr>
            <w:rFonts w:hint="eastAsia"/>
            <w:lang w:eastAsia="ja"/>
          </w:rPr>
          <w:t>。</w:t>
        </w:r>
      </w:ins>
    </w:p>
    <w:p w14:paraId="4F6BE93F" w14:textId="77777777" w:rsidR="00F436CC" w:rsidRPr="00344467" w:rsidRDefault="00F436CC" w:rsidP="00F436CC">
      <w:pPr>
        <w:rPr>
          <w:rFonts w:eastAsia="Times New Roman"/>
          <w:lang w:eastAsia="ja-JP"/>
        </w:rPr>
      </w:pPr>
    </w:p>
    <w:p w14:paraId="79DFF2A5" w14:textId="167336C7" w:rsidR="000A7504" w:rsidRPr="00344467" w:rsidRDefault="000A7504" w:rsidP="000A7504">
      <w:pPr>
        <w:rPr>
          <w:rFonts w:eastAsia="Times New Roman"/>
          <w:lang w:eastAsia="ja-JP"/>
        </w:rPr>
      </w:pPr>
      <w:r w:rsidRPr="00344467">
        <w:rPr>
          <w:lang w:eastAsia="ja"/>
        </w:rPr>
        <w:t>この</w:t>
      </w:r>
      <w:r w:rsidR="003824E5">
        <w:rPr>
          <w:rFonts w:hint="eastAsia"/>
          <w:lang w:eastAsia="ja"/>
        </w:rPr>
        <w:t>セクションは</w:t>
      </w:r>
      <w:r w:rsidRPr="00344467">
        <w:rPr>
          <w:lang w:eastAsia="ja"/>
        </w:rPr>
        <w:t>すべての</w:t>
      </w:r>
      <w:del w:id="299" w:author="工内 隆" w:date="2019-05-09T16:13:00Z">
        <w:r w:rsidRPr="00344467" w:rsidDel="005C1457">
          <w:rPr>
            <w:lang w:eastAsia="ja"/>
          </w:rPr>
          <w:delText>潜在的</w:delText>
        </w:r>
      </w:del>
      <w:proofErr w:type="spellStart"/>
      <w:ins w:id="300" w:author="工内 隆" w:date="2019-05-09T16:07:00Z">
        <w:r w:rsidR="00FA0BD8">
          <w:rPr>
            <w:rFonts w:hint="eastAsia"/>
            <w:lang w:eastAsia="ja-JP"/>
          </w:rPr>
          <w:t>OpenChain</w:t>
        </w:r>
      </w:ins>
      <w:proofErr w:type="spellEnd"/>
      <w:del w:id="301" w:author="工内 隆" w:date="2019-05-09T16:08:00Z">
        <w:r w:rsidRPr="00344467" w:rsidDel="00FA0BD8">
          <w:rPr>
            <w:lang w:eastAsia="ja"/>
          </w:rPr>
          <w:delText>な</w:delText>
        </w:r>
      </w:del>
      <w:r w:rsidRPr="00344467">
        <w:rPr>
          <w:lang w:eastAsia="ja"/>
        </w:rPr>
        <w:t>ユーザ</w:t>
      </w:r>
      <w:r w:rsidR="003824E5">
        <w:rPr>
          <w:rFonts w:hint="eastAsia"/>
          <w:lang w:eastAsia="ja"/>
        </w:rPr>
        <w:t>に</w:t>
      </w:r>
      <w:ins w:id="302" w:author="工内 隆" w:date="2019-05-09T16:08:00Z">
        <w:r w:rsidR="00FA0BD8">
          <w:rPr>
            <w:rFonts w:hint="eastAsia"/>
            <w:lang w:eastAsia="ja"/>
          </w:rPr>
          <w:t>向けた入門情報</w:t>
        </w:r>
      </w:ins>
      <w:del w:id="303" w:author="工内 隆" w:date="2019-05-09T16:08:00Z">
        <w:r w:rsidR="009D7C4D" w:rsidDel="00FA0BD8">
          <w:rPr>
            <w:rFonts w:hint="eastAsia"/>
            <w:lang w:eastAsia="ja"/>
          </w:rPr>
          <w:delText>コンテクスト</w:delText>
        </w:r>
      </w:del>
      <w:r w:rsidR="009D7C4D">
        <w:rPr>
          <w:rFonts w:hint="eastAsia"/>
          <w:lang w:eastAsia="ja"/>
        </w:rPr>
        <w:t>を提供し</w:t>
      </w:r>
      <w:ins w:id="304" w:author="工内 隆" w:date="2019-05-09T16:08:00Z">
        <w:r w:rsidR="00FA0BD8">
          <w:rPr>
            <w:rFonts w:hint="eastAsia"/>
            <w:lang w:eastAsia="ja"/>
          </w:rPr>
          <w:t>てい</w:t>
        </w:r>
      </w:ins>
      <w:r w:rsidR="009D7C4D">
        <w:rPr>
          <w:rFonts w:hint="eastAsia"/>
          <w:lang w:eastAsia="ja"/>
        </w:rPr>
        <w:t>ます</w:t>
      </w:r>
      <w:r w:rsidRPr="00344467">
        <w:rPr>
          <w:lang w:eastAsia="ja"/>
        </w:rPr>
        <w:t>。セクション</w:t>
      </w:r>
      <w:r w:rsidR="003824E5">
        <w:rPr>
          <w:rFonts w:hint="eastAsia"/>
          <w:lang w:eastAsia="ja-JP"/>
        </w:rPr>
        <w:t>2</w:t>
      </w:r>
      <w:r w:rsidRPr="00344467">
        <w:rPr>
          <w:lang w:eastAsia="ja"/>
        </w:rPr>
        <w:t>は、</w:t>
      </w:r>
      <w:ins w:id="305" w:author="工内 隆" w:date="2019-05-09T16:09:00Z">
        <w:r w:rsidR="00FA0BD8">
          <w:rPr>
            <w:rFonts w:hint="eastAsia"/>
            <w:lang w:eastAsia="ja"/>
          </w:rPr>
          <w:t>本仕様書</w:t>
        </w:r>
      </w:ins>
      <w:r w:rsidRPr="00344467">
        <w:rPr>
          <w:lang w:eastAsia="ja"/>
        </w:rPr>
        <w:t>全体で使用される主要な用語を定義</w:t>
      </w:r>
      <w:r w:rsidR="003824E5">
        <w:rPr>
          <w:rFonts w:hint="eastAsia"/>
          <w:lang w:eastAsia="ja"/>
        </w:rPr>
        <w:t>し</w:t>
      </w:r>
      <w:ins w:id="306" w:author="工内 隆" w:date="2019-05-09T16:10:00Z">
        <w:r w:rsidR="005C1457">
          <w:rPr>
            <w:rFonts w:hint="eastAsia"/>
            <w:lang w:eastAsia="ja"/>
          </w:rPr>
          <w:t>てい</w:t>
        </w:r>
      </w:ins>
      <w:r w:rsidR="003824E5">
        <w:rPr>
          <w:rFonts w:hint="eastAsia"/>
          <w:lang w:eastAsia="ja"/>
        </w:rPr>
        <w:t>ます。</w:t>
      </w:r>
      <w:r w:rsidRPr="00344467">
        <w:rPr>
          <w:lang w:eastAsia="ja"/>
        </w:rPr>
        <w:t>セクション</w:t>
      </w:r>
      <w:r w:rsidRPr="00344467">
        <w:rPr>
          <w:lang w:eastAsia="ja"/>
        </w:rPr>
        <w:t>3</w:t>
      </w:r>
      <w:r w:rsidRPr="00344467">
        <w:rPr>
          <w:lang w:eastAsia="ja"/>
        </w:rPr>
        <w:t>は、適合を達成するために</w:t>
      </w:r>
      <w:r w:rsidRPr="00FA0BD8">
        <w:rPr>
          <w:rFonts w:hint="eastAsia"/>
          <w:i/>
          <w:lang w:eastAsia="ja"/>
          <w:rPrChange w:id="307" w:author="工内 隆" w:date="2019-05-09T16:10:00Z">
            <w:rPr>
              <w:rFonts w:hint="eastAsia"/>
              <w:lang w:eastAsia="ja"/>
            </w:rPr>
          </w:rPrChange>
        </w:rPr>
        <w:t>プログラム</w:t>
      </w:r>
      <w:r w:rsidRPr="00344467">
        <w:rPr>
          <w:lang w:eastAsia="ja"/>
        </w:rPr>
        <w:t>が満たす</w:t>
      </w:r>
      <w:r w:rsidR="00872485">
        <w:rPr>
          <w:rFonts w:hint="eastAsia"/>
          <w:lang w:eastAsia="ja"/>
        </w:rPr>
        <w:t>べき</w:t>
      </w:r>
      <w:r w:rsidRPr="00344467">
        <w:rPr>
          <w:lang w:eastAsia="ja"/>
        </w:rPr>
        <w:t>要件を定義し</w:t>
      </w:r>
      <w:ins w:id="308" w:author="工内 隆" w:date="2019-05-09T16:10:00Z">
        <w:r w:rsidR="00FA0BD8">
          <w:rPr>
            <w:rFonts w:hint="eastAsia"/>
            <w:lang w:eastAsia="ja"/>
          </w:rPr>
          <w:t>てい</w:t>
        </w:r>
      </w:ins>
      <w:r w:rsidRPr="00344467">
        <w:rPr>
          <w:lang w:eastAsia="ja"/>
        </w:rPr>
        <w:t>ます。</w:t>
      </w:r>
      <w:ins w:id="309" w:author="工内 隆" w:date="2019-05-09T16:22:00Z">
        <w:r w:rsidR="0017351A">
          <w:rPr>
            <w:rFonts w:hint="eastAsia"/>
            <w:lang w:eastAsia="ja"/>
          </w:rPr>
          <w:t>各</w:t>
        </w:r>
      </w:ins>
      <w:r w:rsidRPr="00344467">
        <w:rPr>
          <w:lang w:eastAsia="ja"/>
        </w:rPr>
        <w:t>要件</w:t>
      </w:r>
      <w:r w:rsidR="008E6602">
        <w:rPr>
          <w:rFonts w:hint="eastAsia"/>
          <w:lang w:eastAsia="ja"/>
        </w:rPr>
        <w:t>はそれを</w:t>
      </w:r>
      <w:r w:rsidR="003824E5">
        <w:rPr>
          <w:rFonts w:hint="eastAsia"/>
          <w:lang w:eastAsia="ja"/>
        </w:rPr>
        <w:t>満たすために生成され</w:t>
      </w:r>
      <w:ins w:id="310" w:author="工内 隆" w:date="2019-05-09T16:26:00Z">
        <w:r w:rsidR="0017351A">
          <w:rPr>
            <w:rFonts w:hint="eastAsia"/>
            <w:lang w:eastAsia="ja"/>
          </w:rPr>
          <w:t>なければならない</w:t>
        </w:r>
      </w:ins>
      <w:del w:id="311" w:author="工内 隆" w:date="2019-05-09T16:26:00Z">
        <w:r w:rsidR="003824E5" w:rsidDel="0017351A">
          <w:rPr>
            <w:rFonts w:hint="eastAsia"/>
            <w:lang w:eastAsia="ja"/>
          </w:rPr>
          <w:delText>る</w:delText>
        </w:r>
      </w:del>
      <w:r w:rsidRPr="00344467">
        <w:rPr>
          <w:lang w:eastAsia="ja"/>
        </w:rPr>
        <w:t>1</w:t>
      </w:r>
      <w:r w:rsidRPr="00344467">
        <w:rPr>
          <w:lang w:eastAsia="ja"/>
        </w:rPr>
        <w:t>つ以上の</w:t>
      </w:r>
      <w:ins w:id="312" w:author="工内 隆" w:date="2019-05-09T16:26:00Z">
        <w:r w:rsidR="0017351A" w:rsidRPr="0017351A">
          <w:rPr>
            <w:rFonts w:hint="eastAsia"/>
            <w:i/>
            <w:lang w:eastAsia="ja"/>
            <w:rPrChange w:id="313" w:author="工内 隆" w:date="2019-05-09T16:26:00Z">
              <w:rPr>
                <w:rFonts w:hint="eastAsia"/>
                <w:lang w:eastAsia="ja"/>
              </w:rPr>
            </w:rPrChange>
          </w:rPr>
          <w:t>証跡となる資料</w:t>
        </w:r>
      </w:ins>
      <w:del w:id="314" w:author="工内 隆" w:date="2019-05-09T16:26:00Z">
        <w:r w:rsidRPr="00344467" w:rsidDel="0017351A">
          <w:rPr>
            <w:lang w:eastAsia="ja"/>
          </w:rPr>
          <w:delText>検証材料</w:delText>
        </w:r>
      </w:del>
      <w:r w:rsidR="003824E5">
        <w:rPr>
          <w:rFonts w:hint="eastAsia"/>
          <w:lang w:eastAsia="ja"/>
        </w:rPr>
        <w:t>（</w:t>
      </w:r>
      <w:r w:rsidR="00872485">
        <w:rPr>
          <w:rFonts w:hint="eastAsia"/>
          <w:lang w:eastAsia="ja"/>
        </w:rPr>
        <w:t>例えば</w:t>
      </w:r>
      <w:r w:rsidR="003824E5">
        <w:rPr>
          <w:rFonts w:hint="eastAsia"/>
          <w:lang w:eastAsia="ja"/>
        </w:rPr>
        <w:t>、</w:t>
      </w:r>
      <w:ins w:id="315" w:author="工内 隆" w:date="2019-05-09T16:27:00Z">
        <w:r w:rsidR="0017351A">
          <w:rPr>
            <w:rFonts w:hint="eastAsia"/>
            <w:lang w:eastAsia="ja"/>
          </w:rPr>
          <w:t>記録として残される書類</w:t>
        </w:r>
      </w:ins>
      <w:del w:id="316" w:author="工内 隆" w:date="2019-05-09T16:27:00Z">
        <w:r w:rsidR="003824E5" w:rsidDel="0017351A">
          <w:rPr>
            <w:rFonts w:hint="eastAsia"/>
            <w:lang w:eastAsia="ja"/>
          </w:rPr>
          <w:delText>レコード</w:delText>
        </w:r>
      </w:del>
      <w:r w:rsidR="003824E5">
        <w:rPr>
          <w:rFonts w:hint="eastAsia"/>
          <w:lang w:eastAsia="ja"/>
        </w:rPr>
        <w:t>）で構成され</w:t>
      </w:r>
      <w:ins w:id="317" w:author="工内 隆" w:date="2019-05-09T16:26:00Z">
        <w:r w:rsidR="0017351A">
          <w:rPr>
            <w:rFonts w:hint="eastAsia"/>
            <w:lang w:eastAsia="ja"/>
          </w:rPr>
          <w:t>てい</w:t>
        </w:r>
      </w:ins>
      <w:r w:rsidR="003824E5">
        <w:rPr>
          <w:rFonts w:hint="eastAsia"/>
          <w:lang w:eastAsia="ja"/>
        </w:rPr>
        <w:t>ます</w:t>
      </w:r>
      <w:r w:rsidRPr="00344467">
        <w:rPr>
          <w:lang w:eastAsia="ja"/>
        </w:rPr>
        <w:t>。</w:t>
      </w:r>
      <w:ins w:id="318" w:author="工内 隆" w:date="2019-05-09T16:28:00Z">
        <w:r w:rsidR="0017351A" w:rsidRPr="00D02355">
          <w:rPr>
            <w:rFonts w:hint="eastAsia"/>
            <w:i/>
            <w:lang w:eastAsia="ja"/>
          </w:rPr>
          <w:t>証跡となる資料</w:t>
        </w:r>
      </w:ins>
      <w:del w:id="319" w:author="工内 隆" w:date="2019-05-09T16:28:00Z">
        <w:r w:rsidRPr="00344467" w:rsidDel="0017351A">
          <w:rPr>
            <w:lang w:eastAsia="ja"/>
          </w:rPr>
          <w:delText>検証資料</w:delText>
        </w:r>
      </w:del>
      <w:r w:rsidRPr="00344467">
        <w:rPr>
          <w:lang w:eastAsia="ja"/>
        </w:rPr>
        <w:t>を公開する必要はありませんが</w:t>
      </w:r>
      <w:r w:rsidR="00374E78" w:rsidRPr="00344467">
        <w:rPr>
          <w:lang w:eastAsia="ja"/>
        </w:rPr>
        <w:t>、</w:t>
      </w:r>
      <w:r w:rsidRPr="00344467">
        <w:rPr>
          <w:lang w:eastAsia="ja"/>
        </w:rPr>
        <w:t>機密保持契約</w:t>
      </w:r>
      <w:r w:rsidRPr="00344467">
        <w:rPr>
          <w:lang w:eastAsia="ja"/>
        </w:rPr>
        <w:t xml:space="preserve"> (NDA) </w:t>
      </w:r>
      <w:r w:rsidRPr="00344467">
        <w:rPr>
          <w:lang w:eastAsia="ja"/>
        </w:rPr>
        <w:t>の下で、他者に提供することを選択すること</w:t>
      </w:r>
      <w:del w:id="320" w:author="工内 隆" w:date="2019-05-09T16:29:00Z">
        <w:r w:rsidRPr="00344467" w:rsidDel="0017351A">
          <w:rPr>
            <w:lang w:eastAsia="ja"/>
          </w:rPr>
          <w:delText>が</w:delText>
        </w:r>
      </w:del>
      <w:ins w:id="321" w:author="工内 隆" w:date="2019-05-09T16:30:00Z">
        <w:r w:rsidR="0017351A">
          <w:rPr>
            <w:rFonts w:hint="eastAsia"/>
            <w:lang w:eastAsia="ja"/>
          </w:rPr>
          <w:t>は</w:t>
        </w:r>
      </w:ins>
      <w:r w:rsidRPr="00344467">
        <w:rPr>
          <w:lang w:eastAsia="ja"/>
        </w:rPr>
        <w:t>できます。</w:t>
      </w:r>
    </w:p>
    <w:p w14:paraId="1F6C9F33" w14:textId="77777777" w:rsidR="000E4D77" w:rsidRPr="00344467" w:rsidRDefault="000E4D77" w:rsidP="0014404C">
      <w:pPr>
        <w:rPr>
          <w:rFonts w:eastAsia="Times New Roman"/>
          <w:lang w:eastAsia="ja-JP"/>
        </w:rPr>
      </w:pPr>
    </w:p>
    <w:p w14:paraId="252439BA" w14:textId="03007E25" w:rsidR="000A7504" w:rsidRPr="00A97537" w:rsidRDefault="000A7504" w:rsidP="000A7504">
      <w:pPr>
        <w:rPr>
          <w:lang w:eastAsia="ja-JP"/>
        </w:rPr>
      </w:pPr>
      <w:r w:rsidRPr="00344467">
        <w:rPr>
          <w:lang w:eastAsia="ja"/>
        </w:rPr>
        <w:t>この仕様</w:t>
      </w:r>
      <w:ins w:id="322" w:author="工内 隆" w:date="2019-05-09T16:30:00Z">
        <w:r w:rsidR="0017351A">
          <w:rPr>
            <w:rFonts w:hint="eastAsia"/>
            <w:lang w:eastAsia="ja"/>
          </w:rPr>
          <w:t>書</w:t>
        </w:r>
      </w:ins>
      <w:r w:rsidRPr="00344467">
        <w:rPr>
          <w:lang w:eastAsia="ja"/>
        </w:rPr>
        <w:t>は、</w:t>
      </w:r>
      <w:ins w:id="323" w:author="工内 隆" w:date="2019-05-09T16:33:00Z">
        <w:r w:rsidR="00BB22D6" w:rsidRPr="00344467">
          <w:rPr>
            <w:lang w:eastAsia="ja"/>
          </w:rPr>
          <w:t>オープンイニシアティブとして開発され</w:t>
        </w:r>
        <w:r w:rsidR="00BB22D6">
          <w:rPr>
            <w:rFonts w:hint="eastAsia"/>
            <w:lang w:eastAsia="ja"/>
          </w:rPr>
          <w:t>、</w:t>
        </w:r>
      </w:ins>
      <w:r w:rsidRPr="00344467">
        <w:rPr>
          <w:lang w:eastAsia="ja"/>
        </w:rPr>
        <w:t>150</w:t>
      </w:r>
      <w:r w:rsidRPr="00344467">
        <w:rPr>
          <w:lang w:eastAsia="ja"/>
        </w:rPr>
        <w:t>以上の</w:t>
      </w:r>
      <w:r w:rsidR="00755A8E">
        <w:rPr>
          <w:rFonts w:hint="eastAsia"/>
          <w:lang w:eastAsia="ja"/>
        </w:rPr>
        <w:t>コントリビュータ</w:t>
      </w:r>
      <w:ins w:id="324" w:author="工内 隆" w:date="2019-05-09T16:33:00Z">
        <w:r w:rsidR="00BB22D6" w:rsidRPr="00344467">
          <w:rPr>
            <w:lang w:eastAsia="ja"/>
          </w:rPr>
          <w:t>から</w:t>
        </w:r>
      </w:ins>
      <w:del w:id="325" w:author="工内 隆" w:date="2019-05-09T16:33:00Z">
        <w:r w:rsidRPr="00344467" w:rsidDel="00BB22D6">
          <w:rPr>
            <w:lang w:eastAsia="ja"/>
          </w:rPr>
          <w:delText>から寄せられた</w:delText>
        </w:r>
      </w:del>
      <w:r w:rsidRPr="00344467">
        <w:rPr>
          <w:lang w:eastAsia="ja"/>
        </w:rPr>
        <w:t>フィードバック</w:t>
      </w:r>
      <w:ins w:id="326" w:author="工内 隆" w:date="2019-05-09T16:34:00Z">
        <w:r w:rsidR="00BB22D6">
          <w:rPr>
            <w:rFonts w:hint="eastAsia"/>
            <w:lang w:eastAsia="ja"/>
          </w:rPr>
          <w:t>が</w:t>
        </w:r>
        <w:r w:rsidR="00BB22D6" w:rsidRPr="00344467">
          <w:rPr>
            <w:lang w:eastAsia="ja"/>
          </w:rPr>
          <w:t>寄せら</w:t>
        </w:r>
        <w:r w:rsidR="00BB22D6">
          <w:rPr>
            <w:rFonts w:hint="eastAsia"/>
            <w:lang w:eastAsia="ja"/>
          </w:rPr>
          <w:t>れ</w:t>
        </w:r>
      </w:ins>
      <w:del w:id="327" w:author="工内 隆" w:date="2019-05-09T16:34:00Z">
        <w:r w:rsidRPr="00344467" w:rsidDel="00BB22D6">
          <w:rPr>
            <w:lang w:eastAsia="ja"/>
          </w:rPr>
          <w:delText>を含む</w:delText>
        </w:r>
      </w:del>
      <w:del w:id="328" w:author="工内 隆" w:date="2019-05-09T16:32:00Z">
        <w:r w:rsidRPr="00344467" w:rsidDel="00BB22D6">
          <w:rPr>
            <w:lang w:eastAsia="ja"/>
          </w:rPr>
          <w:delText>オープンイニシアティブとして開発され</w:delText>
        </w:r>
      </w:del>
      <w:r w:rsidRPr="00344467">
        <w:rPr>
          <w:lang w:eastAsia="ja"/>
        </w:rPr>
        <w:t>ています。</w:t>
      </w:r>
      <w:r w:rsidR="00755A8E">
        <w:rPr>
          <w:rFonts w:hint="eastAsia"/>
          <w:lang w:eastAsia="ja"/>
        </w:rPr>
        <w:t>開発履歴</w:t>
      </w:r>
      <w:del w:id="329" w:author="工内 隆" w:date="2019-05-09T16:36:00Z">
        <w:r w:rsidRPr="00344467" w:rsidDel="00BB22D6">
          <w:rPr>
            <w:lang w:eastAsia="ja"/>
          </w:rPr>
          <w:delText>に</w:delText>
        </w:r>
      </w:del>
      <w:ins w:id="330" w:author="工内 隆" w:date="2019-05-09T16:36:00Z">
        <w:r w:rsidR="00BB22D6">
          <w:rPr>
            <w:rFonts w:hint="eastAsia"/>
            <w:lang w:eastAsia="ja"/>
          </w:rPr>
          <w:t>の</w:t>
        </w:r>
      </w:ins>
      <w:del w:id="331" w:author="工内 隆" w:date="2019-05-09T16:36:00Z">
        <w:r w:rsidRPr="00344467" w:rsidDel="00BB22D6">
          <w:rPr>
            <w:lang w:eastAsia="ja"/>
          </w:rPr>
          <w:delText>関する</w:delText>
        </w:r>
      </w:del>
      <w:r w:rsidR="00CB1B48" w:rsidRPr="00CB1B48">
        <w:rPr>
          <w:rFonts w:hint="eastAsia"/>
          <w:lang w:eastAsia="ja"/>
        </w:rPr>
        <w:t>詳細</w:t>
      </w:r>
      <w:r w:rsidR="00755A8E">
        <w:rPr>
          <w:rFonts w:hint="eastAsia"/>
          <w:lang w:eastAsia="ja"/>
        </w:rPr>
        <w:t>は</w:t>
      </w:r>
      <w:r w:rsidRPr="00344467">
        <w:rPr>
          <w:lang w:eastAsia="ja"/>
        </w:rPr>
        <w:t>仕様</w:t>
      </w:r>
      <w:ins w:id="332" w:author="工内 隆" w:date="2019-05-09T16:31:00Z">
        <w:r w:rsidR="00BB22D6">
          <w:rPr>
            <w:rFonts w:hint="eastAsia"/>
            <w:lang w:eastAsia="ja"/>
          </w:rPr>
          <w:t>書</w:t>
        </w:r>
      </w:ins>
      <w:ins w:id="333" w:author="工内 隆" w:date="2019-05-09T16:35:00Z">
        <w:r w:rsidR="00BB22D6">
          <w:rPr>
            <w:rFonts w:hint="eastAsia"/>
            <w:lang w:eastAsia="ja"/>
          </w:rPr>
          <w:t>用の</w:t>
        </w:r>
      </w:ins>
      <w:hyperlink r:id="rId8" w:history="1">
        <w:r w:rsidRPr="00344467">
          <w:rPr>
            <w:rStyle w:val="a4"/>
            <w:lang w:eastAsia="ja"/>
          </w:rPr>
          <w:t>メーリングリスト</w:t>
        </w:r>
      </w:hyperlink>
      <w:ins w:id="334" w:author="工内 隆" w:date="2019-05-09T16:35:00Z">
        <w:r w:rsidR="00BB22D6">
          <w:rPr>
            <w:rFonts w:hint="eastAsia"/>
            <w:lang w:eastAsia="ja"/>
          </w:rPr>
          <w:t>、</w:t>
        </w:r>
      </w:ins>
      <w:del w:id="335" w:author="工内 隆" w:date="2019-05-09T16:35:00Z">
        <w:r w:rsidRPr="00344467" w:rsidDel="00BB22D6">
          <w:rPr>
            <w:lang w:eastAsia="ja"/>
          </w:rPr>
          <w:delText>そ</w:delText>
        </w:r>
      </w:del>
      <w:ins w:id="336" w:author="工内 隆" w:date="2019-05-09T16:35:00Z">
        <w:r w:rsidR="00BB22D6">
          <w:rPr>
            <w:rFonts w:hint="eastAsia"/>
            <w:lang w:eastAsia="ja"/>
          </w:rPr>
          <w:t>および、</w:t>
        </w:r>
      </w:ins>
      <w:del w:id="337" w:author="工内 隆" w:date="2019-05-09T16:35:00Z">
        <w:r w:rsidRPr="00344467" w:rsidDel="00BB22D6">
          <w:rPr>
            <w:lang w:eastAsia="ja"/>
          </w:rPr>
          <w:delText>して</w:delText>
        </w:r>
      </w:del>
      <w:hyperlink r:id="rId9" w:history="1">
        <w:r w:rsidR="00872485">
          <w:rPr>
            <w:rStyle w:val="a4"/>
            <w:rFonts w:hint="eastAsia"/>
            <w:lang w:eastAsia="ja-JP"/>
          </w:rPr>
          <w:t>Frequently Asked Questions</w:t>
        </w:r>
        <w:r w:rsidRPr="00344467">
          <w:rPr>
            <w:rStyle w:val="a4"/>
            <w:lang w:eastAsia="ja"/>
          </w:rPr>
          <w:t xml:space="preserve"> (F</w:t>
        </w:r>
        <w:r w:rsidR="00755A8E">
          <w:rPr>
            <w:rStyle w:val="a4"/>
            <w:rFonts w:hint="eastAsia"/>
            <w:lang w:eastAsia="ja-JP"/>
          </w:rPr>
          <w:t>AQ</w:t>
        </w:r>
        <w:r w:rsidRPr="00344467">
          <w:rPr>
            <w:rStyle w:val="a4"/>
            <w:lang w:eastAsia="ja"/>
          </w:rPr>
          <w:t>)</w:t>
        </w:r>
      </w:hyperlink>
      <w:r w:rsidR="00755A8E">
        <w:rPr>
          <w:rFonts w:hint="eastAsia"/>
          <w:lang w:eastAsia="ja"/>
        </w:rPr>
        <w:t>で</w:t>
      </w:r>
      <w:ins w:id="338" w:author="工内 隆" w:date="2019-05-09T16:36:00Z">
        <w:r w:rsidR="00BB22D6">
          <w:rPr>
            <w:rFonts w:hint="eastAsia"/>
            <w:lang w:eastAsia="ja"/>
          </w:rPr>
          <w:t>ご覧いただけ</w:t>
        </w:r>
      </w:ins>
      <w:del w:id="339" w:author="工内 隆" w:date="2019-05-09T16:36:00Z">
        <w:r w:rsidR="00755A8E" w:rsidDel="00BB22D6">
          <w:rPr>
            <w:rFonts w:hint="eastAsia"/>
            <w:lang w:eastAsia="ja"/>
          </w:rPr>
          <w:delText>取得でき</w:delText>
        </w:r>
      </w:del>
      <w:r w:rsidR="00755A8E">
        <w:rPr>
          <w:rFonts w:hint="eastAsia"/>
          <w:lang w:eastAsia="ja"/>
        </w:rPr>
        <w:t>ます。</w:t>
      </w:r>
    </w:p>
    <w:p w14:paraId="79C75202" w14:textId="77777777" w:rsidR="00223012" w:rsidRDefault="00223012" w:rsidP="0043796C">
      <w:pPr>
        <w:spacing w:before="60"/>
        <w:rPr>
          <w:lang w:eastAsia="ja-JP"/>
        </w:rPr>
      </w:pPr>
    </w:p>
    <w:p w14:paraId="6EA214D4" w14:textId="77777777" w:rsidR="00481CA6" w:rsidRDefault="00481CA6" w:rsidP="00724F9F">
      <w:pPr>
        <w:jc w:val="left"/>
        <w:rPr>
          <w:lang w:eastAsia="ja-JP"/>
        </w:rPr>
      </w:pPr>
      <w:bookmarkStart w:id="340" w:name="_Toc457078796"/>
    </w:p>
    <w:p w14:paraId="5B05FDD4" w14:textId="77777777" w:rsidR="00F94886" w:rsidRDefault="00F94886" w:rsidP="003D7900">
      <w:pPr>
        <w:rPr>
          <w:lang w:eastAsia="ja-JP"/>
        </w:rPr>
      </w:pPr>
    </w:p>
    <w:p w14:paraId="0FE78EC0" w14:textId="77777777" w:rsidR="002024A2" w:rsidRDefault="002024A2">
      <w:pPr>
        <w:spacing w:after="200" w:line="276" w:lineRule="auto"/>
        <w:jc w:val="left"/>
        <w:rPr>
          <w:lang w:eastAsia="ja-JP"/>
        </w:rPr>
      </w:pPr>
      <w:r>
        <w:rPr>
          <w:lang w:eastAsia="ja"/>
        </w:rPr>
        <w:br w:type="page"/>
      </w:r>
    </w:p>
    <w:p w14:paraId="415C2255" w14:textId="77777777" w:rsidR="000C07E6" w:rsidRPr="003D7900" w:rsidRDefault="000C07E6" w:rsidP="003D7900">
      <w:pPr>
        <w:rPr>
          <w:lang w:eastAsia="ja-JP"/>
        </w:rPr>
      </w:pPr>
    </w:p>
    <w:p w14:paraId="069DF4C5" w14:textId="1783D16A" w:rsidR="002821C1" w:rsidRDefault="00BB22D6" w:rsidP="00AE572C">
      <w:pPr>
        <w:pStyle w:val="1"/>
        <w:numPr>
          <w:ilvl w:val="0"/>
          <w:numId w:val="25"/>
        </w:numPr>
        <w:spacing w:before="60"/>
      </w:pPr>
      <w:bookmarkStart w:id="341" w:name="_Toc8398978"/>
      <w:bookmarkEnd w:id="340"/>
      <w:ins w:id="342" w:author="工内 隆" w:date="2019-05-09T16:40:00Z">
        <w:r>
          <w:rPr>
            <w:rFonts w:hint="eastAsia"/>
            <w:lang w:eastAsia="ja"/>
          </w:rPr>
          <w:t>用語の</w:t>
        </w:r>
      </w:ins>
      <w:r>
        <w:rPr>
          <w:lang w:eastAsia="ja"/>
        </w:rPr>
        <w:t>定義</w:t>
      </w:r>
      <w:bookmarkEnd w:id="341"/>
    </w:p>
    <w:p w14:paraId="74C3CD87" w14:textId="77777777" w:rsidR="00885A48" w:rsidRPr="00885A48" w:rsidRDefault="00885A48" w:rsidP="0043796C">
      <w:pPr>
        <w:spacing w:before="60"/>
        <w:rPr>
          <w:sz w:val="2"/>
        </w:rPr>
      </w:pPr>
    </w:p>
    <w:p w14:paraId="598B961C" w14:textId="77777777" w:rsidR="00D72141" w:rsidRDefault="00D72141" w:rsidP="00BB22D6">
      <w:pPr>
        <w:spacing w:before="60"/>
        <w:rPr>
          <w:ins w:id="343" w:author="工内 隆" w:date="2019-05-09T16:44:00Z"/>
          <w:bCs/>
          <w:lang w:eastAsia="ja"/>
        </w:rPr>
      </w:pPr>
    </w:p>
    <w:p w14:paraId="0A94211A" w14:textId="776ADC1F" w:rsidR="00BB22D6" w:rsidRDefault="00D72141" w:rsidP="00BB22D6">
      <w:pPr>
        <w:spacing w:before="60"/>
        <w:rPr>
          <w:ins w:id="344" w:author="工内 隆" w:date="2019-05-09T16:41:00Z"/>
          <w:lang w:eastAsia="ja-JP"/>
        </w:rPr>
      </w:pPr>
      <w:ins w:id="345" w:author="工内 隆" w:date="2019-05-09T16:41:00Z">
        <w:r>
          <w:rPr>
            <w:rFonts w:hint="eastAsia"/>
            <w:bCs/>
            <w:lang w:eastAsia="ja"/>
          </w:rPr>
          <w:t>原文における英語のアルファベット順。</w:t>
        </w:r>
      </w:ins>
      <w:ins w:id="346" w:author="工内 隆" w:date="2019-05-09T16:42:00Z">
        <w:r>
          <w:rPr>
            <w:rFonts w:hint="eastAsia"/>
            <w:bCs/>
            <w:lang w:eastAsia="ja"/>
          </w:rPr>
          <w:t>本文中では、斜字体で表記しています。</w:t>
        </w:r>
      </w:ins>
    </w:p>
    <w:p w14:paraId="5983F877" w14:textId="77777777" w:rsidR="00D72141" w:rsidRDefault="00BB22D6" w:rsidP="00BB22D6">
      <w:pPr>
        <w:spacing w:before="60"/>
        <w:rPr>
          <w:ins w:id="347" w:author="工内 隆" w:date="2019-05-09T16:44:00Z"/>
          <w:b/>
          <w:lang w:eastAsia="ja"/>
        </w:rPr>
      </w:pPr>
      <w:ins w:id="348" w:author="工内 隆" w:date="2019-05-09T16:41:00Z">
        <w:r w:rsidRPr="00344467">
          <w:rPr>
            <w:b/>
            <w:lang w:eastAsia="ja"/>
          </w:rPr>
          <w:t xml:space="preserve"> </w:t>
        </w:r>
      </w:ins>
      <w:del w:id="349" w:author="工内 隆" w:date="2019-05-09T16:44:00Z">
        <w:r w:rsidR="000A7504" w:rsidRPr="00344467" w:rsidDel="00D72141">
          <w:rPr>
            <w:b/>
            <w:lang w:eastAsia="ja"/>
          </w:rPr>
          <w:delText>“</w:delText>
        </w:r>
      </w:del>
    </w:p>
    <w:p w14:paraId="16B0BB71" w14:textId="1979DB27" w:rsidR="00713A0A" w:rsidRDefault="00713A0A" w:rsidP="00BB22D6">
      <w:pPr>
        <w:spacing w:before="60"/>
        <w:rPr>
          <w:lang w:eastAsia="ja-JP"/>
        </w:rPr>
      </w:pPr>
      <w:r w:rsidRPr="00D72141">
        <w:rPr>
          <w:rFonts w:hint="eastAsia"/>
          <w:b/>
          <w:i/>
          <w:lang w:eastAsia="ja"/>
          <w:rPrChange w:id="350" w:author="工内 隆" w:date="2019-05-09T16:44:00Z">
            <w:rPr>
              <w:rFonts w:hint="eastAsia"/>
              <w:b/>
              <w:lang w:eastAsia="ja"/>
            </w:rPr>
          </w:rPrChange>
        </w:rPr>
        <w:t>コンプライアンス</w:t>
      </w:r>
      <w:ins w:id="351" w:author="工内 隆" w:date="2019-05-09T16:43:00Z">
        <w:r w:rsidR="00D72141" w:rsidRPr="00D72141">
          <w:rPr>
            <w:rFonts w:hint="eastAsia"/>
            <w:b/>
            <w:i/>
            <w:lang w:eastAsia="ja"/>
            <w:rPrChange w:id="352" w:author="工内 隆" w:date="2019-05-09T16:44:00Z">
              <w:rPr>
                <w:rFonts w:hint="eastAsia"/>
                <w:b/>
                <w:lang w:eastAsia="ja"/>
              </w:rPr>
            </w:rPrChange>
          </w:rPr>
          <w:t>関連資料</w:t>
        </w:r>
        <w:r w:rsidR="00D72141" w:rsidRPr="00293B69">
          <w:rPr>
            <w:rFonts w:ascii="Calibri" w:eastAsia="ＭＳ ゴシック" w:hAnsi="Calibri" w:cs="Calibri" w:hint="eastAsia"/>
            <w:b/>
            <w:lang w:eastAsia="ja-JP"/>
          </w:rPr>
          <w:t>（</w:t>
        </w:r>
        <w:r w:rsidR="00D72141" w:rsidRPr="00293B69">
          <w:rPr>
            <w:rFonts w:ascii="Calibri" w:eastAsia="ＭＳ ゴシック" w:hAnsi="Calibri" w:cs="Calibri" w:hint="eastAsia"/>
            <w:b/>
            <w:lang w:eastAsia="ja-JP"/>
          </w:rPr>
          <w:t>Compliance Artifact</w:t>
        </w:r>
        <w:r w:rsidR="00D72141" w:rsidRPr="00293B69">
          <w:rPr>
            <w:rFonts w:ascii="Calibri" w:eastAsia="ＭＳ ゴシック" w:hAnsi="Calibri" w:cs="Calibri" w:hint="eastAsia"/>
            <w:b/>
            <w:lang w:eastAsia="ja-JP"/>
          </w:rPr>
          <w:t>）</w:t>
        </w:r>
      </w:ins>
      <w:ins w:id="353" w:author="工内 隆" w:date="2019-05-09T17:07:00Z">
        <w:r w:rsidR="00755056">
          <w:rPr>
            <w:rFonts w:ascii="Calibri" w:eastAsia="ＭＳ ゴシック" w:hAnsi="Calibri" w:cs="Calibri" w:hint="eastAsia"/>
            <w:b/>
            <w:lang w:eastAsia="ja-JP"/>
          </w:rPr>
          <w:t>—</w:t>
        </w:r>
      </w:ins>
      <w:del w:id="354" w:author="工内 隆" w:date="2019-05-09T16:43:00Z">
        <w:r w:rsidRPr="00344467" w:rsidDel="00D72141">
          <w:rPr>
            <w:b/>
            <w:lang w:eastAsia="ja"/>
          </w:rPr>
          <w:delText>アーティファクト</w:delText>
        </w:r>
        <w:r w:rsidR="000A7504" w:rsidRPr="00344467" w:rsidDel="00D72141">
          <w:rPr>
            <w:b/>
            <w:lang w:eastAsia="ja"/>
          </w:rPr>
          <w:delText>”</w:delText>
        </w:r>
      </w:del>
      <w:del w:id="355" w:author="工内 隆" w:date="2019-05-09T17:08:00Z">
        <w:r w:rsidR="007752AE" w:rsidDel="00755056">
          <w:rPr>
            <w:rFonts w:hint="eastAsia"/>
            <w:b/>
            <w:lang w:eastAsia="ja-JP"/>
          </w:rPr>
          <w:delText xml:space="preserve"> </w:delText>
        </w:r>
        <w:r w:rsidR="007752AE" w:rsidDel="00755056">
          <w:rPr>
            <w:b/>
            <w:lang w:eastAsia="ja-JP"/>
          </w:rPr>
          <w:delText>-</w:delText>
        </w:r>
      </w:del>
      <w:r w:rsidR="007752AE">
        <w:rPr>
          <w:b/>
          <w:lang w:eastAsia="ja-JP"/>
        </w:rPr>
        <w:t xml:space="preserve"> </w:t>
      </w:r>
      <w:r w:rsidR="00887235" w:rsidRPr="00D72141">
        <w:rPr>
          <w:rFonts w:hint="eastAsia"/>
          <w:i/>
          <w:lang w:eastAsia="ja"/>
          <w:rPrChange w:id="356" w:author="工内 隆" w:date="2019-05-09T16:44:00Z">
            <w:rPr>
              <w:rFonts w:hint="eastAsia"/>
              <w:lang w:eastAsia="ja"/>
            </w:rPr>
          </w:rPrChange>
        </w:rPr>
        <w:t>供給ソフトウェア</w:t>
      </w:r>
      <w:r w:rsidR="007752AE">
        <w:rPr>
          <w:rFonts w:hint="eastAsia"/>
          <w:lang w:eastAsia="ja"/>
        </w:rPr>
        <w:t>に</w:t>
      </w:r>
      <w:ins w:id="357" w:author="工内 隆" w:date="2019-05-09T16:45:00Z">
        <w:r w:rsidR="00D72141">
          <w:rPr>
            <w:rFonts w:hint="eastAsia"/>
            <w:lang w:eastAsia="ja"/>
          </w:rPr>
          <w:t>対応し</w:t>
        </w:r>
      </w:ins>
      <w:ins w:id="358" w:author="工内 隆" w:date="2019-05-09T16:46:00Z">
        <w:r w:rsidR="00D72141">
          <w:rPr>
            <w:rFonts w:hint="eastAsia"/>
            <w:lang w:eastAsia="ja"/>
          </w:rPr>
          <w:t>て</w:t>
        </w:r>
      </w:ins>
      <w:del w:id="359" w:author="工内 隆" w:date="2019-05-09T16:45:00Z">
        <w:r w:rsidR="007752AE" w:rsidRPr="00D72141" w:rsidDel="00D72141">
          <w:rPr>
            <w:rFonts w:hint="eastAsia"/>
            <w:i/>
            <w:lang w:eastAsia="ja"/>
            <w:rPrChange w:id="360" w:author="工内 隆" w:date="2019-05-09T16:46:00Z">
              <w:rPr>
                <w:rFonts w:hint="eastAsia"/>
                <w:lang w:eastAsia="ja"/>
              </w:rPr>
            </w:rPrChange>
          </w:rPr>
          <w:delText>おける</w:delText>
        </w:r>
      </w:del>
      <w:r w:rsidR="007752AE" w:rsidRPr="00D72141">
        <w:rPr>
          <w:rFonts w:hint="eastAsia"/>
          <w:i/>
          <w:lang w:eastAsia="ja"/>
          <w:rPrChange w:id="361" w:author="工内 隆" w:date="2019-05-09T16:46:00Z">
            <w:rPr>
              <w:rFonts w:hint="eastAsia"/>
              <w:lang w:eastAsia="ja"/>
            </w:rPr>
          </w:rPrChange>
        </w:rPr>
        <w:t>プログラム</w:t>
      </w:r>
      <w:del w:id="362" w:author="工内 隆" w:date="2019-05-09T16:46:00Z">
        <w:r w:rsidR="007752AE" w:rsidDel="00D72141">
          <w:rPr>
            <w:rFonts w:hint="eastAsia"/>
            <w:lang w:eastAsia="ja"/>
          </w:rPr>
          <w:delText>の</w:delText>
        </w:r>
      </w:del>
      <w:ins w:id="363" w:author="工内 隆" w:date="2019-05-09T16:46:00Z">
        <w:r w:rsidR="00D72141">
          <w:rPr>
            <w:rFonts w:hint="eastAsia"/>
            <w:lang w:eastAsia="ja"/>
          </w:rPr>
          <w:t>が</w:t>
        </w:r>
      </w:ins>
      <w:ins w:id="364" w:author="工内 隆" w:date="2019-05-09T16:47:00Z">
        <w:r w:rsidR="00D72141">
          <w:rPr>
            <w:rFonts w:hint="eastAsia"/>
            <w:lang w:eastAsia="ja"/>
          </w:rPr>
          <w:t>作出した資料・資材</w:t>
        </w:r>
      </w:ins>
      <w:ins w:id="365" w:author="工内 隆" w:date="2019-05-09T16:48:00Z">
        <w:r w:rsidR="00D72141">
          <w:rPr>
            <w:rFonts w:hint="eastAsia"/>
            <w:lang w:eastAsia="ja"/>
          </w:rPr>
          <w:t>の</w:t>
        </w:r>
      </w:ins>
      <w:del w:id="366" w:author="工内 隆" w:date="2019-05-09T16:48:00Z">
        <w:r w:rsidR="007752AE" w:rsidDel="00D72141">
          <w:rPr>
            <w:rFonts w:hint="eastAsia"/>
            <w:lang w:eastAsia="ja"/>
          </w:rPr>
          <w:delText>アウトプット</w:delText>
        </w:r>
        <w:r w:rsidR="00724200" w:rsidDel="00D72141">
          <w:rPr>
            <w:rFonts w:hint="eastAsia"/>
            <w:lang w:eastAsia="ja"/>
          </w:rPr>
          <w:delText>である</w:delText>
        </w:r>
        <w:r w:rsidR="00952921" w:rsidDel="00D72141">
          <w:rPr>
            <w:rFonts w:hint="eastAsia"/>
            <w:lang w:eastAsia="ja"/>
          </w:rPr>
          <w:delText>ア</w:delText>
        </w:r>
        <w:r w:rsidR="007752AE" w:rsidDel="00D72141">
          <w:rPr>
            <w:rFonts w:hint="eastAsia"/>
            <w:lang w:eastAsia="ja"/>
          </w:rPr>
          <w:delText>ーティファクトの</w:delText>
        </w:r>
      </w:del>
      <w:r w:rsidR="007752AE">
        <w:rPr>
          <w:rFonts w:hint="eastAsia"/>
          <w:lang w:eastAsia="ja"/>
        </w:rPr>
        <w:t>集合</w:t>
      </w:r>
      <w:r w:rsidRPr="00344467">
        <w:rPr>
          <w:lang w:eastAsia="ja"/>
        </w:rPr>
        <w:t>。</w:t>
      </w:r>
      <w:r w:rsidR="00952921">
        <w:rPr>
          <w:rFonts w:hint="eastAsia"/>
          <w:lang w:eastAsia="ja"/>
        </w:rPr>
        <w:t>以下を</w:t>
      </w:r>
      <w:r w:rsidR="00952921">
        <w:rPr>
          <w:rFonts w:hint="eastAsia"/>
          <w:lang w:eastAsia="ja-JP"/>
        </w:rPr>
        <w:t>1</w:t>
      </w:r>
      <w:r w:rsidR="00952921">
        <w:rPr>
          <w:rFonts w:hint="eastAsia"/>
          <w:lang w:eastAsia="ja"/>
        </w:rPr>
        <w:t>つ以上含</w:t>
      </w:r>
      <w:ins w:id="367" w:author="工内 隆" w:date="2019-05-09T16:49:00Z">
        <w:r w:rsidR="00D72141">
          <w:rPr>
            <w:rFonts w:hint="eastAsia"/>
            <w:lang w:eastAsia="ja"/>
          </w:rPr>
          <w:t>む</w:t>
        </w:r>
      </w:ins>
      <w:del w:id="368" w:author="工内 隆" w:date="2019-05-09T16:49:00Z">
        <w:r w:rsidR="00952921" w:rsidDel="00D72141">
          <w:rPr>
            <w:rFonts w:hint="eastAsia"/>
            <w:lang w:eastAsia="ja"/>
          </w:rPr>
          <w:delText>みます</w:delText>
        </w:r>
      </w:del>
      <w:ins w:id="369" w:author="工内 隆" w:date="2019-05-09T16:49:00Z">
        <w:r w:rsidR="00D72141">
          <w:rPr>
            <w:rFonts w:hint="eastAsia"/>
            <w:lang w:eastAsia="ja"/>
          </w:rPr>
          <w:t>が、これらに限定されるものではない</w:t>
        </w:r>
      </w:ins>
      <w:r w:rsidR="00952921">
        <w:rPr>
          <w:rFonts w:hint="eastAsia"/>
          <w:lang w:eastAsia="ja"/>
        </w:rPr>
        <w:t>：</w:t>
      </w:r>
      <w:r w:rsidRPr="00713A0A">
        <w:rPr>
          <w:lang w:eastAsia="ja"/>
        </w:rPr>
        <w:t>ソースコード、帰属</w:t>
      </w:r>
      <w:ins w:id="370" w:author="工内 隆" w:date="2019-05-09T16:50:00Z">
        <w:r w:rsidR="00D72141">
          <w:rPr>
            <w:rFonts w:hint="eastAsia"/>
            <w:lang w:eastAsia="ja"/>
          </w:rPr>
          <w:t>告知</w:t>
        </w:r>
      </w:ins>
      <w:del w:id="371" w:author="工内 隆" w:date="2019-05-09T16:50:00Z">
        <w:r w:rsidRPr="00713A0A" w:rsidDel="00D72141">
          <w:rPr>
            <w:lang w:eastAsia="ja"/>
          </w:rPr>
          <w:delText>通知</w:delText>
        </w:r>
      </w:del>
      <w:r w:rsidRPr="00713A0A">
        <w:rPr>
          <w:lang w:eastAsia="ja"/>
        </w:rPr>
        <w:t>、著作権</w:t>
      </w:r>
      <w:ins w:id="372" w:author="工内 隆" w:date="2019-05-09T16:50:00Z">
        <w:r w:rsidR="00D72141">
          <w:rPr>
            <w:rFonts w:hint="eastAsia"/>
            <w:lang w:eastAsia="ja"/>
          </w:rPr>
          <w:t>表示</w:t>
        </w:r>
      </w:ins>
      <w:del w:id="373" w:author="工内 隆" w:date="2019-05-09T16:50:00Z">
        <w:r w:rsidRPr="00713A0A" w:rsidDel="00D72141">
          <w:rPr>
            <w:lang w:eastAsia="ja"/>
          </w:rPr>
          <w:delText>通知</w:delText>
        </w:r>
      </w:del>
      <w:r w:rsidRPr="00713A0A">
        <w:rPr>
          <w:lang w:eastAsia="ja"/>
        </w:rPr>
        <w:t>、ライセンスの</w:t>
      </w:r>
      <w:ins w:id="374" w:author="工内 隆" w:date="2019-05-09T16:50:00Z">
        <w:r w:rsidR="00D72141">
          <w:rPr>
            <w:rFonts w:hint="eastAsia"/>
            <w:lang w:eastAsia="ja"/>
          </w:rPr>
          <w:t>写し</w:t>
        </w:r>
      </w:ins>
      <w:del w:id="375" w:author="工内 隆" w:date="2019-05-09T16:50:00Z">
        <w:r w:rsidRPr="00713A0A" w:rsidDel="00D72141">
          <w:rPr>
            <w:lang w:eastAsia="ja"/>
          </w:rPr>
          <w:delText>コピー</w:delText>
        </w:r>
      </w:del>
      <w:r w:rsidRPr="00713A0A">
        <w:rPr>
          <w:lang w:eastAsia="ja"/>
        </w:rPr>
        <w:t>、</w:t>
      </w:r>
      <w:ins w:id="376" w:author="工内 隆" w:date="2019-05-09T16:50:00Z">
        <w:r w:rsidR="00D72141">
          <w:rPr>
            <w:rFonts w:hint="eastAsia"/>
            <w:lang w:eastAsia="ja"/>
          </w:rPr>
          <w:t>改変告知</w:t>
        </w:r>
      </w:ins>
      <w:del w:id="377" w:author="工内 隆" w:date="2019-05-09T16:50:00Z">
        <w:r w:rsidRPr="00713A0A" w:rsidDel="00D72141">
          <w:rPr>
            <w:lang w:eastAsia="ja"/>
          </w:rPr>
          <w:delText>変更通知</w:delText>
        </w:r>
      </w:del>
      <w:r w:rsidRPr="00713A0A">
        <w:rPr>
          <w:lang w:eastAsia="ja"/>
        </w:rPr>
        <w:t>、書面による申し出、</w:t>
      </w:r>
      <w:r w:rsidR="007D4ECD" w:rsidRPr="003E3077">
        <w:rPr>
          <w:rFonts w:hint="eastAsia"/>
          <w:i/>
          <w:lang w:eastAsia="ja"/>
          <w:rPrChange w:id="378" w:author="工内 隆" w:date="2019-05-09T16:53:00Z">
            <w:rPr>
              <w:rFonts w:hint="eastAsia"/>
              <w:lang w:eastAsia="ja"/>
            </w:rPr>
          </w:rPrChange>
        </w:rPr>
        <w:t>オープンソース</w:t>
      </w:r>
      <w:r w:rsidR="00E97A95">
        <w:rPr>
          <w:lang w:eastAsia="ja"/>
        </w:rPr>
        <w:t>コンポーネント</w:t>
      </w:r>
      <w:r w:rsidR="000A33B8" w:rsidRPr="00F52001">
        <w:rPr>
          <w:bCs/>
          <w:lang w:eastAsia="ja"/>
        </w:rPr>
        <w:t>部品表</w:t>
      </w:r>
      <w:r w:rsidR="00952921">
        <w:rPr>
          <w:rFonts w:hint="eastAsia"/>
          <w:lang w:eastAsia="ja"/>
        </w:rPr>
        <w:t>、および</w:t>
      </w:r>
      <w:r w:rsidRPr="00713A0A">
        <w:rPr>
          <w:lang w:eastAsia="ja"/>
        </w:rPr>
        <w:t xml:space="preserve">SPDX </w:t>
      </w:r>
      <w:r w:rsidRPr="00713A0A">
        <w:rPr>
          <w:lang w:eastAsia="ja"/>
        </w:rPr>
        <w:t>ドキュメント</w:t>
      </w:r>
      <w:r w:rsidR="00952921">
        <w:rPr>
          <w:rFonts w:hint="eastAsia"/>
          <w:lang w:eastAsia="ja"/>
        </w:rPr>
        <w:t>。</w:t>
      </w:r>
    </w:p>
    <w:p w14:paraId="15139A39" w14:textId="77777777" w:rsidR="00B46970" w:rsidRPr="00443BD6" w:rsidRDefault="00B46970" w:rsidP="002C1647">
      <w:pPr>
        <w:rPr>
          <w:lang w:eastAsia="ja-JP"/>
        </w:rPr>
      </w:pPr>
    </w:p>
    <w:p w14:paraId="2C102AB7" w14:textId="553CE225" w:rsidR="002C1647" w:rsidRDefault="000A7504" w:rsidP="002C1647">
      <w:pPr>
        <w:rPr>
          <w:lang w:eastAsia="ja-JP"/>
        </w:rPr>
      </w:pPr>
      <w:del w:id="379" w:author="工内 隆" w:date="2019-05-09T16:52:00Z">
        <w:r w:rsidRPr="003E3077" w:rsidDel="003E3077">
          <w:rPr>
            <w:b/>
            <w:i/>
            <w:lang w:eastAsia="ja"/>
            <w:rPrChange w:id="380" w:author="工内 隆" w:date="2019-05-09T16:52:00Z">
              <w:rPr>
                <w:b/>
                <w:lang w:eastAsia="ja"/>
              </w:rPr>
            </w:rPrChange>
          </w:rPr>
          <w:delText>“</w:delText>
        </w:r>
        <w:r w:rsidR="008A6852" w:rsidRPr="003E3077" w:rsidDel="003E3077">
          <w:rPr>
            <w:rFonts w:hint="eastAsia"/>
            <w:b/>
            <w:i/>
            <w:lang w:eastAsia="ja"/>
            <w:rPrChange w:id="381" w:author="工内 隆" w:date="2019-05-09T16:52:00Z">
              <w:rPr>
                <w:rFonts w:hint="eastAsia"/>
                <w:b/>
                <w:lang w:eastAsia="ja"/>
              </w:rPr>
            </w:rPrChange>
          </w:rPr>
          <w:delText>識別された</w:delText>
        </w:r>
      </w:del>
      <w:ins w:id="382" w:author="工内 隆" w:date="2019-05-09T16:52:00Z">
        <w:r w:rsidR="003E3077" w:rsidRPr="003E3077">
          <w:rPr>
            <w:rFonts w:hint="eastAsia"/>
            <w:b/>
            <w:i/>
            <w:lang w:eastAsia="ja"/>
            <w:rPrChange w:id="383" w:author="工内 隆" w:date="2019-05-09T16:52:00Z">
              <w:rPr>
                <w:rFonts w:hint="eastAsia"/>
                <w:b/>
                <w:lang w:eastAsia="ja"/>
              </w:rPr>
            </w:rPrChange>
          </w:rPr>
          <w:t>確認</w:t>
        </w:r>
      </w:ins>
      <w:r w:rsidR="008A6852" w:rsidRPr="003E3077">
        <w:rPr>
          <w:rFonts w:hint="eastAsia"/>
          <w:b/>
          <w:i/>
          <w:lang w:eastAsia="ja"/>
          <w:rPrChange w:id="384" w:author="工内 隆" w:date="2019-05-09T16:52:00Z">
            <w:rPr>
              <w:rFonts w:hint="eastAsia"/>
              <w:b/>
              <w:lang w:eastAsia="ja"/>
            </w:rPr>
          </w:rPrChange>
        </w:rPr>
        <w:t>ライセンス</w:t>
      </w:r>
      <w:ins w:id="385" w:author="工内 隆" w:date="2019-05-09T16:52:00Z">
        <w:r w:rsidR="003E3077" w:rsidRPr="009D3009">
          <w:rPr>
            <w:rFonts w:ascii="Calibri" w:eastAsia="ＭＳ ゴシック" w:hAnsi="Calibri" w:cs="Calibri"/>
            <w:b/>
            <w:lang w:eastAsia="ja-JP"/>
          </w:rPr>
          <w:t>（</w:t>
        </w:r>
        <w:r w:rsidR="003E3077" w:rsidRPr="009D3009">
          <w:rPr>
            <w:rFonts w:ascii="Calibri" w:eastAsia="ＭＳ ゴシック" w:hAnsi="Calibri" w:cs="Calibri"/>
            <w:b/>
            <w:lang w:eastAsia="ja-JP"/>
          </w:rPr>
          <w:t>Identified License</w:t>
        </w:r>
        <w:r w:rsidR="003E3077" w:rsidRPr="009D3009">
          <w:rPr>
            <w:rFonts w:ascii="Calibri" w:eastAsia="ＭＳ ゴシック" w:hAnsi="Calibri" w:cs="Calibri"/>
            <w:b/>
            <w:lang w:eastAsia="ja-JP"/>
          </w:rPr>
          <w:t>）</w:t>
        </w:r>
      </w:ins>
      <w:del w:id="386" w:author="工内 隆" w:date="2019-05-09T16:52:00Z">
        <w:r w:rsidRPr="00344467" w:rsidDel="003E3077">
          <w:rPr>
            <w:b/>
            <w:lang w:eastAsia="ja"/>
          </w:rPr>
          <w:delText>”</w:delText>
        </w:r>
      </w:del>
      <w:r w:rsidR="008A2A9E">
        <w:rPr>
          <w:rFonts w:hint="eastAsia"/>
          <w:b/>
          <w:lang w:eastAsia="ja-JP"/>
        </w:rPr>
        <w:t xml:space="preserve"> </w:t>
      </w:r>
      <w:r w:rsidR="004C3BBF">
        <w:rPr>
          <w:lang w:eastAsia="ja"/>
        </w:rPr>
        <w:t>–</w:t>
      </w:r>
      <w:r w:rsidR="008A2A9E">
        <w:rPr>
          <w:lang w:eastAsia="ja"/>
        </w:rPr>
        <w:t xml:space="preserve"> </w:t>
      </w:r>
      <w:r w:rsidR="00887235" w:rsidRPr="003E3077">
        <w:rPr>
          <w:rFonts w:hint="eastAsia"/>
          <w:i/>
          <w:lang w:eastAsia="ja"/>
          <w:rPrChange w:id="387" w:author="工内 隆" w:date="2019-05-09T16:53:00Z">
            <w:rPr>
              <w:rFonts w:hint="eastAsia"/>
              <w:lang w:eastAsia="ja"/>
            </w:rPr>
          </w:rPrChange>
        </w:rPr>
        <w:t>供給ソフトウェア</w:t>
      </w:r>
      <w:r w:rsidR="004C3BBF">
        <w:rPr>
          <w:rFonts w:hint="eastAsia"/>
          <w:lang w:eastAsia="ja"/>
        </w:rPr>
        <w:t>を構成する</w:t>
      </w:r>
      <w:r w:rsidR="00794AC1" w:rsidRPr="003E3077">
        <w:rPr>
          <w:rFonts w:hint="eastAsia"/>
          <w:i/>
          <w:lang w:eastAsia="ja"/>
          <w:rPrChange w:id="388" w:author="工内 隆" w:date="2019-05-09T16:57:00Z">
            <w:rPr>
              <w:rFonts w:hint="eastAsia"/>
              <w:lang w:eastAsia="ja"/>
            </w:rPr>
          </w:rPrChange>
        </w:rPr>
        <w:t>オープンソース</w:t>
      </w:r>
      <w:ins w:id="389" w:author="工内 隆" w:date="2019-05-09T16:54:00Z">
        <w:r w:rsidR="003E3077">
          <w:rPr>
            <w:rFonts w:hint="eastAsia"/>
            <w:lang w:eastAsia="ja"/>
          </w:rPr>
          <w:t>コンポーネント</w:t>
        </w:r>
      </w:ins>
      <w:ins w:id="390" w:author="工内 隆" w:date="2019-05-09T16:59:00Z">
        <w:r w:rsidR="003E3077">
          <w:rPr>
            <w:rFonts w:hint="eastAsia"/>
            <w:lang w:eastAsia="ja"/>
          </w:rPr>
          <w:t>に</w:t>
        </w:r>
      </w:ins>
      <w:del w:id="391" w:author="工内 隆" w:date="2019-05-09T16:54:00Z">
        <w:r w:rsidR="00794AC1" w:rsidRPr="00344467" w:rsidDel="003E3077">
          <w:rPr>
            <w:lang w:eastAsia="ja"/>
          </w:rPr>
          <w:delText>ソフトウェア</w:delText>
        </w:r>
      </w:del>
      <w:del w:id="392" w:author="工内 隆" w:date="2019-05-09T16:59:00Z">
        <w:r w:rsidR="004C3BBF" w:rsidRPr="00674706" w:rsidDel="003E3077">
          <w:rPr>
            <w:rFonts w:hint="eastAsia"/>
            <w:lang w:eastAsia="ja"/>
          </w:rPr>
          <w:delText>を</w:delText>
        </w:r>
      </w:del>
      <w:r w:rsidR="008A6852" w:rsidRPr="00344467">
        <w:rPr>
          <w:lang w:eastAsia="ja"/>
        </w:rPr>
        <w:t>適切な</w:t>
      </w:r>
      <w:ins w:id="393" w:author="工内 隆" w:date="2019-05-09T16:55:00Z">
        <w:r w:rsidR="003E3077">
          <w:rPr>
            <w:rFonts w:hint="eastAsia"/>
            <w:lang w:eastAsia="ja"/>
          </w:rPr>
          <w:t>ライセンス確認手法</w:t>
        </w:r>
      </w:ins>
      <w:ins w:id="394" w:author="工内 隆" w:date="2019-05-09T16:59:00Z">
        <w:r w:rsidR="003E3077">
          <w:rPr>
            <w:rFonts w:hint="eastAsia"/>
            <w:lang w:eastAsia="ja"/>
          </w:rPr>
          <w:t>を適用すること</w:t>
        </w:r>
      </w:ins>
      <w:del w:id="395" w:author="工内 隆" w:date="2019-05-09T16:55:00Z">
        <w:r w:rsidR="008A6852" w:rsidRPr="00344467" w:rsidDel="003E3077">
          <w:rPr>
            <w:lang w:eastAsia="ja"/>
          </w:rPr>
          <w:delText>識別方法</w:delText>
        </w:r>
      </w:del>
      <w:r w:rsidR="008A6852" w:rsidRPr="00344467">
        <w:rPr>
          <w:lang w:eastAsia="ja"/>
        </w:rPr>
        <w:t>に</w:t>
      </w:r>
      <w:ins w:id="396" w:author="工内 隆" w:date="2019-05-09T16:56:00Z">
        <w:r w:rsidR="003E3077">
          <w:rPr>
            <w:rFonts w:hint="eastAsia"/>
            <w:lang w:eastAsia="ja"/>
          </w:rPr>
          <w:t>より存在が確認された</w:t>
        </w:r>
      </w:ins>
      <w:del w:id="397" w:author="工内 隆" w:date="2019-05-09T16:56:00Z">
        <w:r w:rsidR="008A6852" w:rsidRPr="003E3077" w:rsidDel="003E3077">
          <w:rPr>
            <w:rFonts w:hint="eastAsia"/>
            <w:i/>
            <w:lang w:eastAsia="ja"/>
            <w:rPrChange w:id="398" w:author="工内 隆" w:date="2019-05-09T16:56:00Z">
              <w:rPr>
                <w:rFonts w:hint="eastAsia"/>
                <w:lang w:eastAsia="ja"/>
              </w:rPr>
            </w:rPrChange>
          </w:rPr>
          <w:delText>従っ</w:delText>
        </w:r>
        <w:r w:rsidR="00674706" w:rsidRPr="003E3077" w:rsidDel="003E3077">
          <w:rPr>
            <w:rFonts w:hint="eastAsia"/>
            <w:i/>
            <w:lang w:eastAsia="ja"/>
            <w:rPrChange w:id="399" w:author="工内 隆" w:date="2019-05-09T16:56:00Z">
              <w:rPr>
                <w:rFonts w:hint="eastAsia"/>
                <w:lang w:eastAsia="ja"/>
              </w:rPr>
            </w:rPrChange>
          </w:rPr>
          <w:delText>て</w:delText>
        </w:r>
        <w:r w:rsidR="008A6852" w:rsidRPr="003E3077" w:rsidDel="003E3077">
          <w:rPr>
            <w:rFonts w:hint="eastAsia"/>
            <w:i/>
            <w:lang w:eastAsia="ja"/>
            <w:rPrChange w:id="400" w:author="工内 隆" w:date="2019-05-09T16:56:00Z">
              <w:rPr>
                <w:rFonts w:hint="eastAsia"/>
                <w:lang w:eastAsia="ja"/>
              </w:rPr>
            </w:rPrChange>
          </w:rPr>
          <w:delText>識別され</w:delText>
        </w:r>
        <w:r w:rsidR="00674706" w:rsidRPr="003E3077" w:rsidDel="003E3077">
          <w:rPr>
            <w:rFonts w:hint="eastAsia"/>
            <w:i/>
            <w:lang w:eastAsia="ja"/>
            <w:rPrChange w:id="401" w:author="工内 隆" w:date="2019-05-09T16:56:00Z">
              <w:rPr>
                <w:rFonts w:hint="eastAsia"/>
                <w:lang w:eastAsia="ja"/>
              </w:rPr>
            </w:rPrChange>
          </w:rPr>
          <w:delText>た</w:delText>
        </w:r>
      </w:del>
      <w:r w:rsidR="004C3BBF" w:rsidRPr="003E3077">
        <w:rPr>
          <w:rFonts w:hint="eastAsia"/>
          <w:i/>
          <w:lang w:eastAsia="ja"/>
          <w:rPrChange w:id="402" w:author="工内 隆" w:date="2019-05-09T16:56:00Z">
            <w:rPr>
              <w:rFonts w:hint="eastAsia"/>
              <w:lang w:eastAsia="ja"/>
            </w:rPr>
          </w:rPrChange>
        </w:rPr>
        <w:t>オープンソース</w:t>
      </w:r>
      <w:r w:rsidR="008A6852" w:rsidRPr="00344467">
        <w:rPr>
          <w:lang w:eastAsia="ja"/>
        </w:rPr>
        <w:t>ライセンス</w:t>
      </w:r>
      <w:r w:rsidR="004C3BBF">
        <w:rPr>
          <w:rFonts w:hint="eastAsia"/>
          <w:lang w:eastAsia="ja"/>
        </w:rPr>
        <w:t>の一覧</w:t>
      </w:r>
      <w:r w:rsidR="00713A0A" w:rsidRPr="00344467">
        <w:rPr>
          <w:lang w:eastAsia="ja"/>
        </w:rPr>
        <w:t xml:space="preserve"> </w:t>
      </w:r>
      <w:ins w:id="403" w:author="工内 隆" w:date="2019-05-09T16:57:00Z">
        <w:r w:rsidR="003E3077">
          <w:rPr>
            <w:rFonts w:hint="eastAsia"/>
            <w:lang w:eastAsia="ja"/>
          </w:rPr>
          <w:t>。</w:t>
        </w:r>
      </w:ins>
    </w:p>
    <w:p w14:paraId="03437631" w14:textId="77777777" w:rsidR="00F94886" w:rsidRPr="00661E9D" w:rsidRDefault="00F94886" w:rsidP="002C1647">
      <w:pPr>
        <w:rPr>
          <w:lang w:eastAsia="ja-JP"/>
        </w:rPr>
      </w:pPr>
    </w:p>
    <w:p w14:paraId="4E19E2C2" w14:textId="24A8CC6F" w:rsidR="00443BD6" w:rsidRDefault="000A7504" w:rsidP="00443BD6">
      <w:pPr>
        <w:rPr>
          <w:lang w:eastAsia="ja-JP"/>
        </w:rPr>
      </w:pPr>
      <w:del w:id="404" w:author="工内 隆" w:date="2019-05-09T17:01:00Z">
        <w:r w:rsidRPr="00755056" w:rsidDel="00755056">
          <w:rPr>
            <w:b/>
            <w:i/>
            <w:lang w:eastAsia="ja"/>
            <w:rPrChange w:id="405" w:author="工内 隆" w:date="2019-05-09T17:01:00Z">
              <w:rPr>
                <w:b/>
                <w:lang w:eastAsia="ja"/>
              </w:rPr>
            </w:rPrChange>
          </w:rPr>
          <w:delText>“</w:delText>
        </w:r>
      </w:del>
      <w:proofErr w:type="spellStart"/>
      <w:r w:rsidR="00443BD6" w:rsidRPr="00755056">
        <w:rPr>
          <w:b/>
          <w:i/>
          <w:lang w:eastAsia="ja"/>
          <w:rPrChange w:id="406" w:author="工内 隆" w:date="2019-05-09T17:01:00Z">
            <w:rPr>
              <w:b/>
              <w:lang w:eastAsia="ja"/>
            </w:rPr>
          </w:rPrChange>
        </w:rPr>
        <w:t>OpenChain</w:t>
      </w:r>
      <w:proofErr w:type="spellEnd"/>
      <w:r w:rsidR="002718B9" w:rsidRPr="00755056">
        <w:rPr>
          <w:rFonts w:hint="eastAsia"/>
          <w:b/>
          <w:i/>
          <w:lang w:eastAsia="ja"/>
          <w:rPrChange w:id="407" w:author="工内 隆" w:date="2019-05-09T17:01:00Z">
            <w:rPr>
              <w:rFonts w:hint="eastAsia"/>
              <w:b/>
              <w:lang w:eastAsia="ja"/>
            </w:rPr>
          </w:rPrChange>
        </w:rPr>
        <w:t>適合</w:t>
      </w:r>
      <w:ins w:id="408" w:author="工内 隆" w:date="2019-05-09T17:01:00Z">
        <w:r w:rsidR="003E3077" w:rsidRPr="00293B69">
          <w:rPr>
            <w:rFonts w:ascii="Calibri" w:eastAsia="ＭＳ ゴシック" w:hAnsi="Calibri" w:cs="Calibri"/>
            <w:b/>
          </w:rPr>
          <w:t>（</w:t>
        </w:r>
        <w:proofErr w:type="spellStart"/>
        <w:r w:rsidR="003E3077" w:rsidRPr="00293B69">
          <w:rPr>
            <w:rFonts w:ascii="Calibri" w:eastAsia="ＭＳ ゴシック" w:hAnsi="Calibri" w:cs="Calibri"/>
            <w:b/>
          </w:rPr>
          <w:t>OpenChain</w:t>
        </w:r>
        <w:proofErr w:type="spellEnd"/>
        <w:r w:rsidR="003E3077" w:rsidRPr="00293B69">
          <w:rPr>
            <w:rFonts w:ascii="Calibri" w:eastAsia="ＭＳ ゴシック" w:hAnsi="Calibri" w:cs="Calibri"/>
            <w:b/>
          </w:rPr>
          <w:t xml:space="preserve"> Conform</w:t>
        </w:r>
        <w:r w:rsidR="00755056">
          <w:rPr>
            <w:rFonts w:ascii="Calibri" w:eastAsia="ＭＳ ゴシック" w:hAnsi="Calibri" w:cs="Calibri" w:hint="eastAsia"/>
            <w:b/>
            <w:lang w:eastAsia="ja-JP"/>
          </w:rPr>
          <w:t>a</w:t>
        </w:r>
        <w:r w:rsidR="00755056">
          <w:rPr>
            <w:rFonts w:ascii="Calibri" w:eastAsia="ＭＳ ゴシック" w:hAnsi="Calibri" w:cs="Calibri"/>
            <w:b/>
            <w:lang w:eastAsia="ja-JP"/>
          </w:rPr>
          <w:t>nt</w:t>
        </w:r>
        <w:r w:rsidR="003E3077" w:rsidRPr="00293B69">
          <w:rPr>
            <w:rFonts w:ascii="Calibri" w:eastAsia="ＭＳ ゴシック" w:hAnsi="Calibri" w:cs="Calibri"/>
            <w:b/>
          </w:rPr>
          <w:t>）</w:t>
        </w:r>
      </w:ins>
      <w:del w:id="409" w:author="工内 隆" w:date="2019-05-09T17:01:00Z">
        <w:r w:rsidR="003E05D8" w:rsidRPr="00344467" w:rsidDel="00755056">
          <w:rPr>
            <w:lang w:eastAsia="ja"/>
          </w:rPr>
          <w:delText>"</w:delText>
        </w:r>
      </w:del>
      <w:r w:rsidR="00AB3FAC">
        <w:rPr>
          <w:lang w:eastAsia="ja"/>
        </w:rPr>
        <w:t xml:space="preserve"> – </w:t>
      </w:r>
      <w:ins w:id="410" w:author="工内 隆" w:date="2019-05-09T17:08:00Z">
        <w:r w:rsidR="00755056">
          <w:rPr>
            <w:lang w:eastAsia="ja"/>
          </w:rPr>
          <w:t xml:space="preserve"> </w:t>
        </w:r>
      </w:ins>
      <w:ins w:id="411" w:author="工内 隆" w:date="2019-05-09T17:02:00Z">
        <w:r w:rsidR="00755056">
          <w:rPr>
            <w:rFonts w:hint="eastAsia"/>
            <w:lang w:eastAsia="ja"/>
          </w:rPr>
          <w:t>本</w:t>
        </w:r>
      </w:ins>
      <w:del w:id="412" w:author="工内 隆" w:date="2019-05-09T17:02:00Z">
        <w:r w:rsidR="00AB3FAC" w:rsidDel="00755056">
          <w:rPr>
            <w:rFonts w:hint="eastAsia"/>
            <w:lang w:eastAsia="ja-JP"/>
          </w:rPr>
          <w:delText>この</w:delText>
        </w:r>
      </w:del>
      <w:r w:rsidR="00AB3FAC">
        <w:rPr>
          <w:rFonts w:hint="eastAsia"/>
          <w:lang w:eastAsia="ja-JP"/>
        </w:rPr>
        <w:t>仕様</w:t>
      </w:r>
      <w:ins w:id="413" w:author="工内 隆" w:date="2019-05-09T17:02:00Z">
        <w:r w:rsidR="00755056">
          <w:rPr>
            <w:rFonts w:hint="eastAsia"/>
            <w:lang w:eastAsia="ja-JP"/>
          </w:rPr>
          <w:t>書</w:t>
        </w:r>
      </w:ins>
      <w:r w:rsidR="00AB3FAC">
        <w:rPr>
          <w:rFonts w:hint="eastAsia"/>
          <w:lang w:eastAsia="ja-JP"/>
        </w:rPr>
        <w:t>のす</w:t>
      </w:r>
      <w:r w:rsidR="00443BD6" w:rsidRPr="00344467">
        <w:rPr>
          <w:lang w:eastAsia="ja"/>
        </w:rPr>
        <w:t>べての要件を満たす</w:t>
      </w:r>
      <w:r w:rsidR="00AB3FAC" w:rsidRPr="00755056">
        <w:rPr>
          <w:rFonts w:hint="eastAsia"/>
          <w:i/>
          <w:lang w:eastAsia="ja"/>
          <w:rPrChange w:id="414" w:author="工内 隆" w:date="2019-05-09T17:02:00Z">
            <w:rPr>
              <w:rFonts w:hint="eastAsia"/>
              <w:lang w:eastAsia="ja"/>
            </w:rPr>
          </w:rPrChange>
        </w:rPr>
        <w:t>プログラム</w:t>
      </w:r>
      <w:ins w:id="415" w:author="工内 隆" w:date="2019-05-09T17:02:00Z">
        <w:r w:rsidR="00755056" w:rsidRPr="00755056">
          <w:rPr>
            <w:rFonts w:hint="eastAsia"/>
            <w:lang w:eastAsia="ja"/>
            <w:rPrChange w:id="416" w:author="工内 隆" w:date="2019-05-09T17:03:00Z">
              <w:rPr>
                <w:rFonts w:hint="eastAsia"/>
                <w:i/>
                <w:lang w:eastAsia="ja"/>
              </w:rPr>
            </w:rPrChange>
          </w:rPr>
          <w:t>のこと。</w:t>
        </w:r>
      </w:ins>
    </w:p>
    <w:p w14:paraId="521D05B8" w14:textId="4FDBC8C4" w:rsidR="003E05D8" w:rsidRDefault="003E05D8" w:rsidP="00443BD6">
      <w:pPr>
        <w:rPr>
          <w:lang w:eastAsia="ja-JP"/>
        </w:rPr>
      </w:pPr>
    </w:p>
    <w:p w14:paraId="3E713B23" w14:textId="58B2067B" w:rsidR="003E05D8" w:rsidRDefault="003E05D8" w:rsidP="002718B9">
      <w:pPr>
        <w:rPr>
          <w:lang w:eastAsia="ja"/>
        </w:rPr>
      </w:pPr>
      <w:del w:id="417" w:author="工内 隆" w:date="2019-05-09T17:04:00Z">
        <w:r w:rsidRPr="00755056" w:rsidDel="00755056">
          <w:rPr>
            <w:b/>
            <w:i/>
            <w:lang w:eastAsia="ja"/>
            <w:rPrChange w:id="418" w:author="工内 隆" w:date="2019-05-09T17:04:00Z">
              <w:rPr>
                <w:b/>
                <w:lang w:eastAsia="ja"/>
              </w:rPr>
            </w:rPrChange>
          </w:rPr>
          <w:delText>"</w:delText>
        </w:r>
      </w:del>
      <w:r w:rsidRPr="00755056">
        <w:rPr>
          <w:rFonts w:hint="eastAsia"/>
          <w:b/>
          <w:i/>
          <w:lang w:eastAsia="ja"/>
          <w:rPrChange w:id="419" w:author="工内 隆" w:date="2019-05-09T17:04:00Z">
            <w:rPr>
              <w:rFonts w:hint="eastAsia"/>
              <w:b/>
              <w:lang w:eastAsia="ja"/>
            </w:rPr>
          </w:rPrChange>
        </w:rPr>
        <w:t>オープンソース</w:t>
      </w:r>
      <w:ins w:id="420" w:author="工内 隆" w:date="2019-05-09T17:04:00Z">
        <w:r w:rsidR="00755056" w:rsidRPr="00293B69">
          <w:rPr>
            <w:rFonts w:ascii="Calibri" w:eastAsia="ＭＳ ゴシック" w:hAnsi="Calibri" w:cs="Calibri"/>
            <w:b/>
            <w:lang w:eastAsia="ja"/>
          </w:rPr>
          <w:t>（</w:t>
        </w:r>
        <w:r w:rsidR="00755056" w:rsidRPr="00293B69">
          <w:rPr>
            <w:rFonts w:ascii="Calibri" w:eastAsia="ＭＳ ゴシック" w:hAnsi="Calibri" w:cs="Calibri"/>
            <w:b/>
            <w:lang w:eastAsia="ja"/>
          </w:rPr>
          <w:t>Open</w:t>
        </w:r>
        <w:r w:rsidR="00755056">
          <w:rPr>
            <w:rFonts w:ascii="Calibri" w:eastAsia="ＭＳ ゴシック" w:hAnsi="Calibri" w:cs="Calibri"/>
            <w:b/>
            <w:lang w:eastAsia="ja"/>
          </w:rPr>
          <w:t xml:space="preserve"> Source</w:t>
        </w:r>
        <w:r w:rsidR="00755056" w:rsidRPr="00293B69">
          <w:rPr>
            <w:rFonts w:ascii="Calibri" w:eastAsia="ＭＳ ゴシック" w:hAnsi="Calibri" w:cs="Calibri"/>
            <w:b/>
            <w:lang w:eastAsia="ja"/>
          </w:rPr>
          <w:t>）</w:t>
        </w:r>
      </w:ins>
      <w:ins w:id="421" w:author="工内 隆" w:date="2019-05-09T17:08:00Z">
        <w:r w:rsidR="00755056">
          <w:rPr>
            <w:rFonts w:ascii="Calibri" w:eastAsia="ＭＳ ゴシック" w:hAnsi="Calibri" w:cs="Calibri" w:hint="eastAsia"/>
            <w:b/>
            <w:lang w:eastAsia="ja-JP"/>
          </w:rPr>
          <w:t>—</w:t>
        </w:r>
      </w:ins>
      <w:del w:id="422" w:author="工内 隆" w:date="2019-05-09T17:04:00Z">
        <w:r w:rsidRPr="00344467" w:rsidDel="00755056">
          <w:rPr>
            <w:b/>
            <w:lang w:eastAsia="ja"/>
          </w:rPr>
          <w:delText>"</w:delText>
        </w:r>
      </w:del>
      <w:del w:id="423" w:author="工内 隆" w:date="2019-05-09T17:07:00Z">
        <w:r w:rsidDel="00755056">
          <w:rPr>
            <w:b/>
            <w:lang w:eastAsia="ja"/>
          </w:rPr>
          <w:delText xml:space="preserve"> </w:delText>
        </w:r>
      </w:del>
      <w:del w:id="424" w:author="工内 隆" w:date="2019-05-09T17:08:00Z">
        <w:r w:rsidR="00AB3FAC" w:rsidDel="00755056">
          <w:rPr>
            <w:b/>
            <w:lang w:eastAsia="ja"/>
          </w:rPr>
          <w:delText xml:space="preserve"> </w:delText>
        </w:r>
        <w:r w:rsidR="00AB3FAC" w:rsidDel="00755056">
          <w:rPr>
            <w:rFonts w:hint="eastAsia"/>
            <w:lang w:eastAsia="ja"/>
          </w:rPr>
          <w:delText>-</w:delText>
        </w:r>
      </w:del>
      <w:ins w:id="425" w:author="工内 隆" w:date="2019-05-09T17:08:00Z">
        <w:r w:rsidR="00755056">
          <w:rPr>
            <w:lang w:eastAsia="ja"/>
          </w:rPr>
          <w:t xml:space="preserve"> </w:t>
        </w:r>
      </w:ins>
      <w:r w:rsidR="00AB3FAC">
        <w:rPr>
          <w:lang w:eastAsia="ja"/>
        </w:rPr>
        <w:t xml:space="preserve"> </w:t>
      </w:r>
      <w:r w:rsidR="00AB3FAC">
        <w:rPr>
          <w:rFonts w:hint="eastAsia"/>
          <w:lang w:eastAsia="ja-JP"/>
        </w:rPr>
        <w:t>Open Source Initiative</w:t>
      </w:r>
      <w:r w:rsidR="00AB3FAC">
        <w:rPr>
          <w:rFonts w:hint="eastAsia"/>
          <w:lang w:eastAsia="ja"/>
        </w:rPr>
        <w:t>（</w:t>
      </w:r>
      <w:r w:rsidRPr="00661E9D">
        <w:rPr>
          <w:lang w:eastAsia="ja"/>
        </w:rPr>
        <w:t>OpenSource.org</w:t>
      </w:r>
      <w:r w:rsidR="00AB3FAC">
        <w:rPr>
          <w:rFonts w:hint="eastAsia"/>
          <w:lang w:eastAsia="ja"/>
        </w:rPr>
        <w:t>）によって公開され</w:t>
      </w:r>
      <w:ins w:id="426" w:author="工内 隆" w:date="2019-05-09T17:05:00Z">
        <w:r w:rsidR="00755056">
          <w:rPr>
            <w:rFonts w:hint="eastAsia"/>
            <w:lang w:eastAsia="ja"/>
          </w:rPr>
          <w:t>ている</w:t>
        </w:r>
      </w:ins>
      <w:ins w:id="427" w:author="工内 隆" w:date="2019-05-09T17:13:00Z">
        <w:r w:rsidR="00027B45">
          <w:rPr>
            <w:rFonts w:hint="eastAsia"/>
            <w:lang w:eastAsia="ja-JP"/>
          </w:rPr>
          <w:t>Open Source Definition</w:t>
        </w:r>
      </w:ins>
      <w:del w:id="428" w:author="工内 隆" w:date="2019-05-09T17:05:00Z">
        <w:r w:rsidR="00AB3FAC" w:rsidDel="00755056">
          <w:rPr>
            <w:rFonts w:hint="eastAsia"/>
            <w:lang w:eastAsia="ja"/>
          </w:rPr>
          <w:delText>た</w:delText>
        </w:r>
      </w:del>
      <w:del w:id="429" w:author="工内 隆" w:date="2019-05-09T17:13:00Z">
        <w:r w:rsidR="00AB3FAC" w:rsidDel="00027B45">
          <w:rPr>
            <w:rFonts w:hint="eastAsia"/>
            <w:lang w:eastAsia="ja"/>
          </w:rPr>
          <w:delText>オープンソースの定義</w:delText>
        </w:r>
      </w:del>
      <w:ins w:id="430" w:author="工内 隆" w:date="2019-05-09T17:05:00Z">
        <w:r w:rsidR="00755056">
          <w:rPr>
            <w:rFonts w:hint="eastAsia"/>
            <w:lang w:eastAsia="ja"/>
          </w:rPr>
          <w:t>や</w:t>
        </w:r>
      </w:ins>
      <w:ins w:id="431" w:author="工内 隆" w:date="2019-05-09T17:14:00Z">
        <w:r w:rsidR="00027B45">
          <w:rPr>
            <w:rFonts w:hint="eastAsia"/>
            <w:lang w:eastAsia="ja-JP"/>
          </w:rPr>
          <w:t>Free Software Definition</w:t>
        </w:r>
      </w:ins>
      <w:del w:id="432" w:author="工内 隆" w:date="2019-05-09T17:05:00Z">
        <w:r w:rsidR="00AB3FAC" w:rsidDel="00755056">
          <w:rPr>
            <w:rFonts w:hint="eastAsia"/>
            <w:lang w:eastAsia="ja"/>
          </w:rPr>
          <w:delText>、</w:delText>
        </w:r>
      </w:del>
      <w:del w:id="433" w:author="工内 隆" w:date="2019-05-09T17:14:00Z">
        <w:r w:rsidR="00BB3F6C" w:rsidDel="00027B45">
          <w:rPr>
            <w:rFonts w:hint="eastAsia"/>
            <w:lang w:eastAsia="ja"/>
          </w:rPr>
          <w:delText>フリ</w:delText>
        </w:r>
        <w:r w:rsidRPr="00661E9D" w:rsidDel="00027B45">
          <w:rPr>
            <w:lang w:eastAsia="ja"/>
          </w:rPr>
          <w:delText>ーソフトウェアの定義</w:delText>
        </w:r>
      </w:del>
      <w:r w:rsidRPr="00661E9D">
        <w:rPr>
          <w:lang w:eastAsia="ja"/>
        </w:rPr>
        <w:t xml:space="preserve"> </w:t>
      </w:r>
      <w:r w:rsidR="00AB3FAC">
        <w:rPr>
          <w:rFonts w:hint="eastAsia"/>
          <w:lang w:eastAsia="ja"/>
        </w:rPr>
        <w:t>（</w:t>
      </w:r>
      <w:r w:rsidR="00AB3FAC">
        <w:rPr>
          <w:rFonts w:hint="eastAsia"/>
          <w:lang w:eastAsia="ja-JP"/>
        </w:rPr>
        <w:t>Free Software Foundation</w:t>
      </w:r>
      <w:r w:rsidRPr="00661E9D">
        <w:rPr>
          <w:lang w:eastAsia="ja"/>
        </w:rPr>
        <w:t>によって公開</w:t>
      </w:r>
      <w:r w:rsidR="00BB3F6C">
        <w:rPr>
          <w:rFonts w:hint="eastAsia"/>
          <w:lang w:eastAsia="ja"/>
        </w:rPr>
        <w:t>）</w:t>
      </w:r>
      <w:r w:rsidR="00D53FCC">
        <w:rPr>
          <w:rFonts w:hint="eastAsia"/>
          <w:lang w:eastAsia="ja"/>
        </w:rPr>
        <w:t>、</w:t>
      </w:r>
      <w:r w:rsidRPr="00661E9D">
        <w:rPr>
          <w:lang w:eastAsia="ja"/>
        </w:rPr>
        <w:t>または同様のライセンス</w:t>
      </w:r>
      <w:ins w:id="434" w:author="工内 隆" w:date="2019-05-09T17:06:00Z">
        <w:r w:rsidR="00755056">
          <w:rPr>
            <w:rFonts w:hint="eastAsia"/>
            <w:lang w:eastAsia="ja"/>
          </w:rPr>
          <w:t>の</w:t>
        </w:r>
      </w:ins>
      <w:del w:id="435" w:author="工内 隆" w:date="2019-05-09T17:06:00Z">
        <w:r w:rsidR="00394F4C" w:rsidDel="00755056">
          <w:rPr>
            <w:rFonts w:hint="eastAsia"/>
            <w:lang w:eastAsia="ja"/>
          </w:rPr>
          <w:delText>から</w:delText>
        </w:r>
      </w:del>
      <w:r w:rsidRPr="00661E9D">
        <w:rPr>
          <w:lang w:eastAsia="ja"/>
        </w:rPr>
        <w:t>1</w:t>
      </w:r>
      <w:r w:rsidRPr="00661E9D">
        <w:rPr>
          <w:lang w:eastAsia="ja"/>
        </w:rPr>
        <w:t>つ以上</w:t>
      </w:r>
      <w:r w:rsidR="00092869">
        <w:rPr>
          <w:rFonts w:hint="eastAsia"/>
          <w:lang w:eastAsia="ja"/>
        </w:rPr>
        <w:t>のライセンス</w:t>
      </w:r>
      <w:ins w:id="436" w:author="工内 隆" w:date="2019-05-09T17:06:00Z">
        <w:r w:rsidR="00755056">
          <w:rPr>
            <w:rFonts w:hint="eastAsia"/>
            <w:lang w:eastAsia="ja"/>
          </w:rPr>
          <w:t>に従う</w:t>
        </w:r>
      </w:ins>
      <w:del w:id="437" w:author="工内 隆" w:date="2019-05-09T17:06:00Z">
        <w:r w:rsidR="00092869" w:rsidDel="00755056">
          <w:rPr>
            <w:rFonts w:hint="eastAsia"/>
            <w:lang w:eastAsia="ja"/>
          </w:rPr>
          <w:delText>を</w:delText>
        </w:r>
        <w:r w:rsidR="00394F4C" w:rsidDel="00755056">
          <w:rPr>
            <w:rFonts w:hint="eastAsia"/>
            <w:lang w:eastAsia="ja"/>
          </w:rPr>
          <w:delText>満た</w:delText>
        </w:r>
        <w:r w:rsidR="00092869" w:rsidDel="00755056">
          <w:rPr>
            <w:rFonts w:hint="eastAsia"/>
            <w:lang w:eastAsia="ja"/>
          </w:rPr>
          <w:delText>した</w:delText>
        </w:r>
      </w:del>
      <w:r w:rsidRPr="00661E9D">
        <w:rPr>
          <w:lang w:eastAsia="ja"/>
        </w:rPr>
        <w:t>ソフトウェア</w:t>
      </w:r>
      <w:ins w:id="438" w:author="工内 隆" w:date="2019-05-09T17:06:00Z">
        <w:r w:rsidR="00755056">
          <w:rPr>
            <w:rFonts w:hint="eastAsia"/>
            <w:lang w:eastAsia="ja"/>
          </w:rPr>
          <w:t>のこと</w:t>
        </w:r>
      </w:ins>
      <w:r w:rsidRPr="00661E9D">
        <w:rPr>
          <w:lang w:eastAsia="ja"/>
        </w:rPr>
        <w:t>。</w:t>
      </w:r>
    </w:p>
    <w:p w14:paraId="18F678A5" w14:textId="77777777" w:rsidR="003E05D8" w:rsidRDefault="003E05D8" w:rsidP="002718B9">
      <w:pPr>
        <w:rPr>
          <w:lang w:eastAsia="ja-JP"/>
        </w:rPr>
      </w:pPr>
    </w:p>
    <w:p w14:paraId="5F270CD7" w14:textId="6DA93EC3" w:rsidR="00755056" w:rsidRPr="00755056" w:rsidRDefault="003E05D8" w:rsidP="003E05D8">
      <w:pPr>
        <w:spacing w:before="60"/>
        <w:rPr>
          <w:lang w:eastAsia="ja-JP"/>
        </w:rPr>
      </w:pPr>
      <w:del w:id="439" w:author="工内 隆" w:date="2019-05-09T17:09:00Z">
        <w:r w:rsidRPr="00755056" w:rsidDel="00755056">
          <w:rPr>
            <w:i/>
            <w:lang w:eastAsia="ja"/>
            <w:rPrChange w:id="440" w:author="工内 隆" w:date="2019-05-09T17:09:00Z">
              <w:rPr>
                <w:lang w:eastAsia="ja"/>
              </w:rPr>
            </w:rPrChange>
          </w:rPr>
          <w:delText>“</w:delText>
        </w:r>
      </w:del>
      <w:r w:rsidRPr="00755056">
        <w:rPr>
          <w:rFonts w:hint="eastAsia"/>
          <w:b/>
          <w:i/>
          <w:lang w:eastAsia="ja"/>
          <w:rPrChange w:id="441" w:author="工内 隆" w:date="2019-05-09T17:09:00Z">
            <w:rPr>
              <w:rFonts w:hint="eastAsia"/>
              <w:b/>
              <w:lang w:eastAsia="ja"/>
            </w:rPr>
          </w:rPrChange>
        </w:rPr>
        <w:t>プログラム</w:t>
      </w:r>
      <w:ins w:id="442" w:author="工内 隆" w:date="2019-05-09T17:08:00Z">
        <w:r w:rsidR="00755056" w:rsidRPr="00293B69">
          <w:rPr>
            <w:rFonts w:ascii="Calibri" w:eastAsia="ＭＳ ゴシック" w:hAnsi="Calibri" w:cs="Calibri"/>
            <w:b/>
            <w:lang w:eastAsia="ja"/>
          </w:rPr>
          <w:t>（</w:t>
        </w:r>
      </w:ins>
      <w:ins w:id="443" w:author="工内 隆" w:date="2019-05-09T17:09:00Z">
        <w:r w:rsidR="00755056">
          <w:rPr>
            <w:rFonts w:ascii="Calibri" w:eastAsia="ＭＳ ゴシック" w:hAnsi="Calibri" w:cs="Calibri" w:hint="eastAsia"/>
            <w:b/>
            <w:lang w:eastAsia="ja-JP"/>
          </w:rPr>
          <w:t>P</w:t>
        </w:r>
        <w:r w:rsidR="00755056">
          <w:rPr>
            <w:rFonts w:ascii="Calibri" w:eastAsia="ＭＳ ゴシック" w:hAnsi="Calibri" w:cs="Calibri"/>
            <w:b/>
            <w:lang w:eastAsia="ja-JP"/>
          </w:rPr>
          <w:t>rogram</w:t>
        </w:r>
      </w:ins>
      <w:ins w:id="444" w:author="工内 隆" w:date="2019-05-09T17:08:00Z">
        <w:r w:rsidR="00755056" w:rsidRPr="00293B69">
          <w:rPr>
            <w:rFonts w:ascii="Calibri" w:eastAsia="ＭＳ ゴシック" w:hAnsi="Calibri" w:cs="Calibri"/>
            <w:b/>
            <w:lang w:eastAsia="ja"/>
          </w:rPr>
          <w:t>）</w:t>
        </w:r>
      </w:ins>
      <w:del w:id="445" w:author="工内 隆" w:date="2019-05-09T17:09:00Z">
        <w:r w:rsidRPr="00344467" w:rsidDel="00755056">
          <w:rPr>
            <w:lang w:eastAsia="ja"/>
          </w:rPr>
          <w:delText>"</w:delText>
        </w:r>
      </w:del>
      <w:r w:rsidR="00D53FCC">
        <w:rPr>
          <w:lang w:eastAsia="ja"/>
        </w:rPr>
        <w:t xml:space="preserve"> </w:t>
      </w:r>
      <w:r w:rsidRPr="00344467">
        <w:rPr>
          <w:lang w:eastAsia="ja"/>
        </w:rPr>
        <w:t>–</w:t>
      </w:r>
      <w:r w:rsidR="00D53FCC">
        <w:rPr>
          <w:lang w:eastAsia="ja"/>
        </w:rPr>
        <w:t xml:space="preserve"> </w:t>
      </w:r>
      <w:ins w:id="446" w:author="工内 隆" w:date="2019-05-09T17:09:00Z">
        <w:r w:rsidR="00755056">
          <w:rPr>
            <w:lang w:eastAsia="ja"/>
          </w:rPr>
          <w:t xml:space="preserve"> </w:t>
        </w:r>
      </w:ins>
      <w:r w:rsidRPr="00344467">
        <w:rPr>
          <w:lang w:eastAsia="ja"/>
        </w:rPr>
        <w:t>組織の</w:t>
      </w:r>
      <w:r w:rsidRPr="00027B45">
        <w:rPr>
          <w:rFonts w:hint="eastAsia"/>
          <w:i/>
          <w:lang w:eastAsia="ja"/>
          <w:rPrChange w:id="447" w:author="工内 隆" w:date="2019-05-09T17:12:00Z">
            <w:rPr>
              <w:rFonts w:hint="eastAsia"/>
              <w:lang w:eastAsia="ja"/>
            </w:rPr>
          </w:rPrChange>
        </w:rPr>
        <w:t>オープンソース</w:t>
      </w:r>
      <w:r w:rsidR="00D53FCC">
        <w:rPr>
          <w:rFonts w:hint="eastAsia"/>
          <w:lang w:eastAsia="ja"/>
        </w:rPr>
        <w:t>ライセンスコンプライアンス活動</w:t>
      </w:r>
      <w:r w:rsidRPr="00344467">
        <w:rPr>
          <w:lang w:eastAsia="ja"/>
        </w:rPr>
        <w:t>を管理するポリシー、プロセス、および</w:t>
      </w:r>
      <w:r w:rsidR="004A663E">
        <w:rPr>
          <w:rFonts w:hint="eastAsia"/>
          <w:lang w:eastAsia="ja"/>
        </w:rPr>
        <w:t>要員</w:t>
      </w:r>
      <w:r w:rsidR="00D53FCC">
        <w:rPr>
          <w:rFonts w:hint="eastAsia"/>
          <w:lang w:eastAsia="ja"/>
        </w:rPr>
        <w:t>の集合</w:t>
      </w:r>
      <w:ins w:id="448" w:author="工内 隆" w:date="2019-05-09T17:10:00Z">
        <w:r w:rsidR="00755056">
          <w:rPr>
            <w:rFonts w:hint="eastAsia"/>
            <w:lang w:eastAsia="ja-JP"/>
          </w:rPr>
          <w:t>。</w:t>
        </w:r>
      </w:ins>
    </w:p>
    <w:p w14:paraId="21AE8120" w14:textId="77777777" w:rsidR="00F94886" w:rsidRDefault="00F94886" w:rsidP="00443BD6">
      <w:pPr>
        <w:rPr>
          <w:b/>
          <w:lang w:eastAsia="ja-JP"/>
        </w:rPr>
      </w:pPr>
    </w:p>
    <w:p w14:paraId="3E9C7906" w14:textId="008DC3AC" w:rsidR="00443BD6" w:rsidRDefault="00375883" w:rsidP="00443BD6">
      <w:pPr>
        <w:rPr>
          <w:lang w:eastAsia="ja"/>
        </w:rPr>
      </w:pPr>
      <w:del w:id="449" w:author="工内 隆" w:date="2019-05-09T17:12:00Z">
        <w:r w:rsidRPr="00027B45" w:rsidDel="00027B45">
          <w:rPr>
            <w:b/>
            <w:i/>
            <w:lang w:eastAsia="ja"/>
            <w:rPrChange w:id="450" w:author="工内 隆" w:date="2019-05-09T17:19:00Z">
              <w:rPr>
                <w:b/>
                <w:lang w:eastAsia="ja"/>
              </w:rPr>
            </w:rPrChange>
          </w:rPr>
          <w:delText>“</w:delText>
        </w:r>
      </w:del>
      <w:r w:rsidR="00443BD6" w:rsidRPr="00027B45">
        <w:rPr>
          <w:rFonts w:hint="eastAsia"/>
          <w:b/>
          <w:i/>
          <w:lang w:eastAsia="ja"/>
          <w:rPrChange w:id="451" w:author="工内 隆" w:date="2019-05-09T17:19:00Z">
            <w:rPr>
              <w:rFonts w:hint="eastAsia"/>
              <w:b/>
              <w:lang w:eastAsia="ja"/>
            </w:rPr>
          </w:rPrChange>
        </w:rPr>
        <w:t>ソフトウェアスタッフ</w:t>
      </w:r>
      <w:ins w:id="452" w:author="工内 隆" w:date="2019-05-09T17:11:00Z">
        <w:r w:rsidR="00027B45" w:rsidRPr="00293B69">
          <w:rPr>
            <w:rFonts w:ascii="Calibri" w:eastAsia="ＭＳ ゴシック" w:hAnsi="Calibri" w:cs="Calibri"/>
            <w:b/>
            <w:lang w:eastAsia="ja"/>
          </w:rPr>
          <w:t>（</w:t>
        </w:r>
        <w:r w:rsidR="00027B45">
          <w:rPr>
            <w:rFonts w:ascii="Calibri" w:eastAsia="ＭＳ ゴシック" w:hAnsi="Calibri" w:cs="Calibri" w:hint="eastAsia"/>
            <w:b/>
            <w:lang w:eastAsia="ja-JP"/>
          </w:rPr>
          <w:t>S</w:t>
        </w:r>
        <w:r w:rsidR="00027B45">
          <w:rPr>
            <w:rFonts w:ascii="Calibri" w:eastAsia="ＭＳ ゴシック" w:hAnsi="Calibri" w:cs="Calibri"/>
            <w:b/>
            <w:lang w:eastAsia="ja-JP"/>
          </w:rPr>
          <w:t>oftware Staff</w:t>
        </w:r>
        <w:r w:rsidR="00027B45" w:rsidRPr="00293B69">
          <w:rPr>
            <w:rFonts w:ascii="Calibri" w:eastAsia="ＭＳ ゴシック" w:hAnsi="Calibri" w:cs="Calibri"/>
            <w:b/>
            <w:lang w:eastAsia="ja"/>
          </w:rPr>
          <w:t>）</w:t>
        </w:r>
      </w:ins>
      <w:del w:id="453" w:author="工内 隆" w:date="2019-05-09T17:12:00Z">
        <w:r w:rsidDel="00027B45">
          <w:rPr>
            <w:b/>
            <w:lang w:eastAsia="ja"/>
          </w:rPr>
          <w:delText>”</w:delText>
        </w:r>
      </w:del>
      <w:r w:rsidR="00887235">
        <w:rPr>
          <w:lang w:eastAsia="ja"/>
        </w:rPr>
        <w:t xml:space="preserve"> </w:t>
      </w:r>
      <w:del w:id="454" w:author="工内 隆" w:date="2019-05-09T17:12:00Z">
        <w:r w:rsidR="00887235" w:rsidDel="00027B45">
          <w:rPr>
            <w:lang w:eastAsia="ja"/>
          </w:rPr>
          <w:delText>-</w:delText>
        </w:r>
      </w:del>
      <w:ins w:id="455" w:author="工内 隆" w:date="2019-05-09T17:12:00Z">
        <w:r w:rsidR="00027B45">
          <w:rPr>
            <w:rFonts w:hint="eastAsia"/>
            <w:lang w:eastAsia="ja"/>
          </w:rPr>
          <w:t>－</w:t>
        </w:r>
      </w:ins>
      <w:r w:rsidR="00887235">
        <w:rPr>
          <w:lang w:eastAsia="ja"/>
        </w:rPr>
        <w:t xml:space="preserve"> </w:t>
      </w:r>
      <w:r w:rsidR="00887235" w:rsidRPr="00027B45">
        <w:rPr>
          <w:rFonts w:hint="eastAsia"/>
          <w:i/>
          <w:lang w:eastAsia="ja"/>
          <w:rPrChange w:id="456" w:author="工内 隆" w:date="2019-05-09T17:15:00Z">
            <w:rPr>
              <w:rFonts w:hint="eastAsia"/>
              <w:lang w:eastAsia="ja"/>
            </w:rPr>
          </w:rPrChange>
        </w:rPr>
        <w:t>供給ソフトウェア</w:t>
      </w:r>
      <w:del w:id="457" w:author="工内 隆" w:date="2019-05-09T17:15:00Z">
        <w:r w:rsidR="00887235" w:rsidDel="00027B45">
          <w:rPr>
            <w:rFonts w:hint="eastAsia"/>
            <w:lang w:eastAsia="ja"/>
          </w:rPr>
          <w:delText>を</w:delText>
        </w:r>
      </w:del>
      <w:ins w:id="458" w:author="工内 隆" w:date="2019-05-09T17:15:00Z">
        <w:r w:rsidR="00027B45">
          <w:rPr>
            <w:rFonts w:hint="eastAsia"/>
            <w:lang w:eastAsia="ja"/>
          </w:rPr>
          <w:t>について、</w:t>
        </w:r>
      </w:ins>
      <w:r w:rsidR="00887235">
        <w:rPr>
          <w:rFonts w:hint="eastAsia"/>
          <w:lang w:eastAsia="ja"/>
        </w:rPr>
        <w:t>定義</w:t>
      </w:r>
      <w:del w:id="459" w:author="工内 隆" w:date="2019-05-09T17:16:00Z">
        <w:r w:rsidR="00887235" w:rsidDel="00027B45">
          <w:rPr>
            <w:rFonts w:hint="eastAsia"/>
            <w:lang w:eastAsia="ja"/>
          </w:rPr>
          <w:delText>し</w:delText>
        </w:r>
      </w:del>
      <w:r w:rsidR="00887235">
        <w:rPr>
          <w:rFonts w:hint="eastAsia"/>
          <w:lang w:eastAsia="ja"/>
        </w:rPr>
        <w:t>、コントリビュート、または</w:t>
      </w:r>
      <w:ins w:id="460" w:author="工内 隆" w:date="2019-05-09T17:16:00Z">
        <w:r w:rsidR="00027B45">
          <w:rPr>
            <w:rFonts w:hint="eastAsia"/>
            <w:lang w:eastAsia="ja"/>
          </w:rPr>
          <w:t>使えるように</w:t>
        </w:r>
      </w:ins>
      <w:r w:rsidR="00887235">
        <w:rPr>
          <w:rFonts w:hint="eastAsia"/>
          <w:lang w:eastAsia="ja"/>
        </w:rPr>
        <w:t>準備する責任を</w:t>
      </w:r>
      <w:ins w:id="461" w:author="工内 隆" w:date="2019-05-09T17:16:00Z">
        <w:r w:rsidR="00027B45">
          <w:rPr>
            <w:rFonts w:hint="eastAsia"/>
            <w:lang w:eastAsia="ja"/>
          </w:rPr>
          <w:t>持つ</w:t>
        </w:r>
      </w:ins>
      <w:del w:id="462" w:author="工内 隆" w:date="2019-05-09T17:16:00Z">
        <w:r w:rsidR="00887235" w:rsidDel="00027B45">
          <w:rPr>
            <w:rFonts w:hint="eastAsia"/>
            <w:lang w:eastAsia="ja"/>
          </w:rPr>
          <w:delText>有する</w:delText>
        </w:r>
      </w:del>
      <w:r w:rsidR="00887235">
        <w:rPr>
          <w:rFonts w:hint="eastAsia"/>
          <w:lang w:eastAsia="ja"/>
        </w:rPr>
        <w:t>組織</w:t>
      </w:r>
      <w:ins w:id="463" w:author="工内 隆" w:date="2019-05-09T17:16:00Z">
        <w:r w:rsidR="00027B45">
          <w:rPr>
            <w:rFonts w:hint="eastAsia"/>
            <w:lang w:eastAsia="ja"/>
          </w:rPr>
          <w:t>の</w:t>
        </w:r>
      </w:ins>
      <w:del w:id="464" w:author="工内 隆" w:date="2019-05-09T17:17:00Z">
        <w:r w:rsidR="00887235" w:rsidDel="00027B45">
          <w:rPr>
            <w:rFonts w:hint="eastAsia"/>
            <w:lang w:eastAsia="ja"/>
          </w:rPr>
          <w:delText>、</w:delText>
        </w:r>
      </w:del>
      <w:r w:rsidR="00887235">
        <w:rPr>
          <w:rFonts w:hint="eastAsia"/>
          <w:lang w:eastAsia="ja"/>
        </w:rPr>
        <w:t>従業員または</w:t>
      </w:r>
      <w:ins w:id="465" w:author="工内 隆" w:date="2019-05-09T17:17:00Z">
        <w:r w:rsidR="00027B45">
          <w:rPr>
            <w:rFonts w:hint="eastAsia"/>
            <w:lang w:eastAsia="ja"/>
          </w:rPr>
          <w:t>契約者のこと</w:t>
        </w:r>
      </w:ins>
      <w:del w:id="466" w:author="工内 隆" w:date="2019-05-09T17:17:00Z">
        <w:r w:rsidR="00887235" w:rsidDel="00027B45">
          <w:rPr>
            <w:rFonts w:hint="eastAsia"/>
            <w:lang w:eastAsia="ja"/>
          </w:rPr>
          <w:delText>請負業者</w:delText>
        </w:r>
      </w:del>
      <w:r w:rsidR="00887235">
        <w:rPr>
          <w:rFonts w:hint="eastAsia"/>
          <w:lang w:eastAsia="ja"/>
        </w:rPr>
        <w:t>。</w:t>
      </w:r>
      <w:r w:rsidR="00443BD6">
        <w:rPr>
          <w:lang w:eastAsia="ja"/>
        </w:rPr>
        <w:t>組織に</w:t>
      </w:r>
      <w:r w:rsidR="0077666D">
        <w:rPr>
          <w:rFonts w:hint="eastAsia"/>
          <w:lang w:eastAsia="ja"/>
        </w:rPr>
        <w:t>も</w:t>
      </w:r>
      <w:r w:rsidR="00887235">
        <w:rPr>
          <w:rFonts w:hint="eastAsia"/>
          <w:lang w:eastAsia="ja"/>
        </w:rPr>
        <w:t>依存するが、</w:t>
      </w:r>
      <w:r w:rsidR="0077666D">
        <w:rPr>
          <w:rFonts w:hint="eastAsia"/>
          <w:lang w:eastAsia="ja"/>
        </w:rPr>
        <w:t>スタッフには</w:t>
      </w:r>
      <w:r w:rsidR="00887235">
        <w:rPr>
          <w:rFonts w:hint="eastAsia"/>
          <w:lang w:eastAsia="ja"/>
        </w:rPr>
        <w:t>（</w:t>
      </w:r>
      <w:r w:rsidR="001E56C3">
        <w:rPr>
          <w:rFonts w:hint="eastAsia"/>
          <w:lang w:eastAsia="ja"/>
        </w:rPr>
        <w:t>必ずしも</w:t>
      </w:r>
      <w:r w:rsidR="00887235">
        <w:rPr>
          <w:rFonts w:hint="eastAsia"/>
          <w:lang w:eastAsia="ja"/>
        </w:rPr>
        <w:t>限定されないが）</w:t>
      </w:r>
      <w:r w:rsidR="00443BD6" w:rsidRPr="00661E9D">
        <w:rPr>
          <w:lang w:eastAsia="ja"/>
        </w:rPr>
        <w:t>ソフトウェア開発者、リリースエンジニア、品質</w:t>
      </w:r>
      <w:ins w:id="467" w:author="工内 隆" w:date="2019-05-09T17:17:00Z">
        <w:r w:rsidR="00027B45">
          <w:rPr>
            <w:rFonts w:hint="eastAsia"/>
            <w:lang w:eastAsia="ja"/>
          </w:rPr>
          <w:t>管理技術者</w:t>
        </w:r>
      </w:ins>
      <w:del w:id="468" w:author="工内 隆" w:date="2019-05-09T17:17:00Z">
        <w:r w:rsidR="00443BD6" w:rsidRPr="00661E9D" w:rsidDel="00027B45">
          <w:rPr>
            <w:lang w:eastAsia="ja"/>
          </w:rPr>
          <w:delText>エンジニア</w:delText>
        </w:r>
      </w:del>
      <w:r w:rsidR="00887235">
        <w:rPr>
          <w:rFonts w:hint="eastAsia"/>
          <w:lang w:eastAsia="ja"/>
        </w:rPr>
        <w:t>、プロダクト</w:t>
      </w:r>
      <w:r w:rsidR="00443BD6" w:rsidRPr="00661E9D">
        <w:rPr>
          <w:lang w:eastAsia="ja"/>
        </w:rPr>
        <w:t>マーケティング</w:t>
      </w:r>
      <w:ins w:id="469" w:author="工内 隆" w:date="2019-05-09T17:18:00Z">
        <w:r w:rsidR="00027B45">
          <w:rPr>
            <w:rFonts w:hint="eastAsia"/>
            <w:lang w:eastAsia="ja"/>
          </w:rPr>
          <w:t>担当者、</w:t>
        </w:r>
      </w:ins>
      <w:del w:id="470" w:author="工内 隆" w:date="2019-05-09T17:18:00Z">
        <w:r w:rsidR="00443BD6" w:rsidRPr="00661E9D" w:rsidDel="00027B45">
          <w:rPr>
            <w:lang w:eastAsia="ja"/>
          </w:rPr>
          <w:delText>と</w:delText>
        </w:r>
      </w:del>
      <w:r w:rsidR="00887235">
        <w:rPr>
          <w:rFonts w:hint="eastAsia"/>
          <w:lang w:eastAsia="ja"/>
        </w:rPr>
        <w:t>プロダクト</w:t>
      </w:r>
      <w:ins w:id="471" w:author="工内 隆" w:date="2019-05-09T17:18:00Z">
        <w:r w:rsidR="00027B45">
          <w:rPr>
            <w:rFonts w:hint="eastAsia"/>
            <w:lang w:eastAsia="ja"/>
          </w:rPr>
          <w:t>管理者などが</w:t>
        </w:r>
      </w:ins>
      <w:del w:id="472" w:author="工内 隆" w:date="2019-05-09T17:18:00Z">
        <w:r w:rsidR="00887235" w:rsidDel="00027B45">
          <w:rPr>
            <w:rFonts w:hint="eastAsia"/>
            <w:lang w:eastAsia="ja"/>
          </w:rPr>
          <w:delText>マネジメントが</w:delText>
        </w:r>
      </w:del>
      <w:r w:rsidR="00887235">
        <w:rPr>
          <w:rFonts w:hint="eastAsia"/>
          <w:lang w:eastAsia="ja"/>
        </w:rPr>
        <w:t>含まれる。</w:t>
      </w:r>
    </w:p>
    <w:p w14:paraId="13DBB133" w14:textId="77777777" w:rsidR="00F94886" w:rsidRPr="00661E9D" w:rsidRDefault="00F94886" w:rsidP="00443BD6">
      <w:pPr>
        <w:rPr>
          <w:lang w:eastAsia="ja-JP"/>
        </w:rPr>
      </w:pPr>
    </w:p>
    <w:p w14:paraId="6E29B915" w14:textId="150D63D3" w:rsidR="00443BD6" w:rsidRDefault="00375883" w:rsidP="002C1647">
      <w:pPr>
        <w:rPr>
          <w:lang w:eastAsia="ja"/>
        </w:rPr>
      </w:pPr>
      <w:del w:id="473" w:author="工内 隆" w:date="2019-05-09T17:19:00Z">
        <w:r w:rsidRPr="00027B45" w:rsidDel="00027B45">
          <w:rPr>
            <w:b/>
            <w:i/>
            <w:lang w:eastAsia="ja"/>
            <w:rPrChange w:id="474" w:author="工内 隆" w:date="2019-05-09T17:19:00Z">
              <w:rPr>
                <w:b/>
                <w:lang w:eastAsia="ja"/>
              </w:rPr>
            </w:rPrChange>
          </w:rPr>
          <w:delText>“</w:delText>
        </w:r>
      </w:del>
      <w:r w:rsidR="00443BD6" w:rsidRPr="00027B45">
        <w:rPr>
          <w:b/>
          <w:i/>
          <w:lang w:eastAsia="ja"/>
          <w:rPrChange w:id="475" w:author="工内 隆" w:date="2019-05-09T17:19:00Z">
            <w:rPr>
              <w:b/>
              <w:lang w:eastAsia="ja"/>
            </w:rPr>
          </w:rPrChange>
        </w:rPr>
        <w:t>SPDX</w:t>
      </w:r>
      <w:del w:id="476" w:author="工内 隆" w:date="2019-05-09T17:19:00Z">
        <w:r w:rsidDel="00027B45">
          <w:rPr>
            <w:b/>
            <w:lang w:eastAsia="ja"/>
          </w:rPr>
          <w:delText>”</w:delText>
        </w:r>
      </w:del>
      <w:r w:rsidR="00887235">
        <w:rPr>
          <w:lang w:eastAsia="ja"/>
        </w:rPr>
        <w:t xml:space="preserve"> </w:t>
      </w:r>
      <w:del w:id="477" w:author="工内 隆" w:date="2019-05-09T17:19:00Z">
        <w:r w:rsidR="00887235" w:rsidDel="00027B45">
          <w:rPr>
            <w:lang w:eastAsia="ja"/>
          </w:rPr>
          <w:delText>-</w:delText>
        </w:r>
      </w:del>
      <w:ins w:id="478" w:author="工内 隆" w:date="2019-05-09T17:19:00Z">
        <w:r w:rsidR="00027B45">
          <w:rPr>
            <w:rFonts w:hint="eastAsia"/>
            <w:lang w:eastAsia="ja"/>
          </w:rPr>
          <w:t>－</w:t>
        </w:r>
      </w:ins>
      <w:r w:rsidR="00210DA0">
        <w:rPr>
          <w:lang w:eastAsia="ja"/>
        </w:rPr>
        <w:t xml:space="preserve"> </w:t>
      </w:r>
      <w:r w:rsidR="003E05D8">
        <w:rPr>
          <w:lang w:eastAsia="ja"/>
        </w:rPr>
        <w:t xml:space="preserve">Linux </w:t>
      </w:r>
      <w:r w:rsidR="00A17CC4">
        <w:rPr>
          <w:rFonts w:hint="eastAsia"/>
          <w:lang w:eastAsia="ja-JP"/>
        </w:rPr>
        <w:t>Foundation</w:t>
      </w:r>
      <w:r w:rsidR="003E05D8">
        <w:rPr>
          <w:lang w:eastAsia="ja"/>
        </w:rPr>
        <w:t>の</w:t>
      </w:r>
      <w:r w:rsidR="00443BD6">
        <w:rPr>
          <w:lang w:eastAsia="ja"/>
        </w:rPr>
        <w:t>SPDX</w:t>
      </w:r>
      <w:r w:rsidR="00A17CC4">
        <w:rPr>
          <w:rFonts w:hint="eastAsia"/>
          <w:lang w:eastAsia="ja"/>
        </w:rPr>
        <w:t>（</w:t>
      </w:r>
      <w:r w:rsidR="00A17CC4">
        <w:rPr>
          <w:rFonts w:hint="eastAsia"/>
          <w:lang w:eastAsia="ja-JP"/>
        </w:rPr>
        <w:t>Software</w:t>
      </w:r>
      <w:r w:rsidR="00A17CC4">
        <w:rPr>
          <w:lang w:eastAsia="ja"/>
        </w:rPr>
        <w:t xml:space="preserve"> Data Package </w:t>
      </w:r>
      <w:r w:rsidR="003E05D8">
        <w:rPr>
          <w:lang w:eastAsia="ja"/>
        </w:rPr>
        <w:t>Exchange</w:t>
      </w:r>
      <w:r w:rsidR="00A17CC4">
        <w:rPr>
          <w:rFonts w:hint="eastAsia"/>
          <w:lang w:eastAsia="ja"/>
        </w:rPr>
        <w:t>）</w:t>
      </w:r>
      <w:r w:rsidR="00A17CC4">
        <w:rPr>
          <w:rFonts w:hint="eastAsia"/>
          <w:lang w:eastAsia="ja-JP"/>
        </w:rPr>
        <w:t>ワーキンググループによって</w:t>
      </w:r>
      <w:ins w:id="479" w:author="工内 隆" w:date="2019-05-09T17:20:00Z">
        <w:r w:rsidR="00027B45">
          <w:rPr>
            <w:rFonts w:hint="eastAsia"/>
            <w:lang w:eastAsia="ja-JP"/>
          </w:rPr>
          <w:t>作られ</w:t>
        </w:r>
      </w:ins>
      <w:del w:id="480" w:author="工内 隆" w:date="2019-05-09T17:20:00Z">
        <w:r w:rsidR="009565DD" w:rsidDel="00027B45">
          <w:rPr>
            <w:rFonts w:hint="eastAsia"/>
            <w:lang w:eastAsia="ja-JP"/>
          </w:rPr>
          <w:delText>設立され</w:delText>
        </w:r>
      </w:del>
      <w:r w:rsidR="00A17CC4">
        <w:rPr>
          <w:rFonts w:hint="eastAsia"/>
          <w:lang w:eastAsia="ja-JP"/>
        </w:rPr>
        <w:t>、</w:t>
      </w:r>
      <w:del w:id="481" w:author="工内 隆" w:date="2019-05-09T17:22:00Z">
        <w:r w:rsidR="00443BD6" w:rsidDel="00987314">
          <w:rPr>
            <w:lang w:eastAsia="ja"/>
          </w:rPr>
          <w:delText>特定の</w:delText>
        </w:r>
      </w:del>
      <w:r w:rsidR="00443BD6">
        <w:rPr>
          <w:lang w:eastAsia="ja"/>
        </w:rPr>
        <w:t>ソフトウェアパッケージのライセンスおよび著作権情報を交換する</w:t>
      </w:r>
      <w:ins w:id="482" w:author="工内 隆" w:date="2019-05-09T17:22:00Z">
        <w:r w:rsidR="00987314">
          <w:rPr>
            <w:rFonts w:hint="eastAsia"/>
            <w:lang w:eastAsia="ja"/>
          </w:rPr>
          <w:t>ことを目的とした</w:t>
        </w:r>
      </w:ins>
      <w:del w:id="483" w:author="工内 隆" w:date="2019-05-09T17:22:00Z">
        <w:r w:rsidR="00443BD6" w:rsidDel="00987314">
          <w:rPr>
            <w:lang w:eastAsia="ja"/>
          </w:rPr>
          <w:delText>ための</w:delText>
        </w:r>
      </w:del>
      <w:r w:rsidR="00A17CC4">
        <w:rPr>
          <w:lang w:eastAsia="ja"/>
        </w:rPr>
        <w:t>フォーマット標準</w:t>
      </w:r>
      <w:ins w:id="484" w:author="工内 隆" w:date="2019-05-09T17:22:00Z">
        <w:r w:rsidR="00987314">
          <w:rPr>
            <w:rFonts w:hint="eastAsia"/>
            <w:lang w:eastAsia="ja"/>
          </w:rPr>
          <w:t>のこと</w:t>
        </w:r>
      </w:ins>
      <w:r w:rsidR="00443BD6">
        <w:rPr>
          <w:lang w:eastAsia="ja"/>
        </w:rPr>
        <w:t>。</w:t>
      </w:r>
      <w:r w:rsidR="00443BD6">
        <w:rPr>
          <w:lang w:eastAsia="ja"/>
        </w:rPr>
        <w:t xml:space="preserve">SPDX </w:t>
      </w:r>
      <w:r w:rsidR="00443BD6">
        <w:rPr>
          <w:lang w:eastAsia="ja"/>
        </w:rPr>
        <w:t>仕様の</w:t>
      </w:r>
      <w:r w:rsidR="00A17CC4">
        <w:rPr>
          <w:rFonts w:hint="eastAsia"/>
          <w:lang w:eastAsia="ja"/>
        </w:rPr>
        <w:t>詳細は</w:t>
      </w:r>
      <w:r w:rsidR="00443BD6" w:rsidRPr="005E2228">
        <w:rPr>
          <w:lang w:eastAsia="ja"/>
        </w:rPr>
        <w:t>ww</w:t>
      </w:r>
      <w:r w:rsidR="002F3265" w:rsidRPr="005E2228">
        <w:rPr>
          <w:lang w:eastAsia="ja"/>
        </w:rPr>
        <w:t>w</w:t>
      </w:r>
      <w:r w:rsidR="00443BD6">
        <w:rPr>
          <w:lang w:eastAsia="ja"/>
        </w:rPr>
        <w:t>.</w:t>
      </w:r>
      <w:r w:rsidR="00443BD6" w:rsidRPr="00661E9D">
        <w:rPr>
          <w:lang w:eastAsia="ja"/>
        </w:rPr>
        <w:t>spdx.org</w:t>
      </w:r>
      <w:r w:rsidR="00A17CC4">
        <w:rPr>
          <w:rFonts w:hint="eastAsia"/>
          <w:lang w:eastAsia="ja"/>
        </w:rPr>
        <w:t>を参照</w:t>
      </w:r>
      <w:ins w:id="485" w:author="工内 隆" w:date="2019-05-09T17:23:00Z">
        <w:r w:rsidR="00987314">
          <w:rPr>
            <w:rFonts w:hint="eastAsia"/>
            <w:lang w:eastAsia="ja"/>
          </w:rPr>
          <w:t>のこと</w:t>
        </w:r>
      </w:ins>
      <w:r w:rsidR="00A17CC4">
        <w:rPr>
          <w:rFonts w:hint="eastAsia"/>
          <w:lang w:eastAsia="ja"/>
        </w:rPr>
        <w:t>。</w:t>
      </w:r>
    </w:p>
    <w:p w14:paraId="51AE4660" w14:textId="77777777" w:rsidR="00F94886" w:rsidRPr="00443BD6" w:rsidRDefault="00F94886" w:rsidP="002C1647">
      <w:pPr>
        <w:rPr>
          <w:lang w:eastAsia="ja-JP"/>
        </w:rPr>
      </w:pPr>
    </w:p>
    <w:p w14:paraId="25CEB282" w14:textId="0AB4D323" w:rsidR="002C1647" w:rsidRPr="004629E4" w:rsidRDefault="00375883" w:rsidP="002D6A3C">
      <w:pPr>
        <w:rPr>
          <w:lang w:eastAsia="ja-JP"/>
        </w:rPr>
      </w:pPr>
      <w:del w:id="486" w:author="工内 隆" w:date="2019-05-09T17:23:00Z">
        <w:r w:rsidRPr="00987314" w:rsidDel="00987314">
          <w:rPr>
            <w:b/>
            <w:i/>
            <w:lang w:eastAsia="ja"/>
            <w:rPrChange w:id="487" w:author="工内 隆" w:date="2019-05-09T17:23:00Z">
              <w:rPr>
                <w:b/>
                <w:lang w:eastAsia="ja"/>
              </w:rPr>
            </w:rPrChange>
          </w:rPr>
          <w:delText>“</w:delText>
        </w:r>
      </w:del>
      <w:r w:rsidR="00A17CC4" w:rsidRPr="00987314">
        <w:rPr>
          <w:rFonts w:hint="eastAsia"/>
          <w:b/>
          <w:i/>
          <w:lang w:eastAsia="ja"/>
          <w:rPrChange w:id="488" w:author="工内 隆" w:date="2019-05-09T17:23:00Z">
            <w:rPr>
              <w:rFonts w:hint="eastAsia"/>
              <w:b/>
              <w:lang w:eastAsia="ja"/>
            </w:rPr>
          </w:rPrChange>
        </w:rPr>
        <w:t>供給</w:t>
      </w:r>
      <w:r w:rsidR="002C1647" w:rsidRPr="00987314">
        <w:rPr>
          <w:rFonts w:hint="eastAsia"/>
          <w:b/>
          <w:i/>
          <w:lang w:eastAsia="ja"/>
          <w:rPrChange w:id="489" w:author="工内 隆" w:date="2019-05-09T17:23:00Z">
            <w:rPr>
              <w:rFonts w:hint="eastAsia"/>
              <w:b/>
              <w:lang w:eastAsia="ja"/>
            </w:rPr>
          </w:rPrChange>
        </w:rPr>
        <w:t>ソフトウェア</w:t>
      </w:r>
      <w:ins w:id="490" w:author="工内 隆" w:date="2019-05-09T17:23:00Z">
        <w:r w:rsidR="00987314" w:rsidRPr="009D3009">
          <w:rPr>
            <w:rFonts w:ascii="Calibri" w:eastAsia="ＭＳ ゴシック" w:hAnsi="Calibri" w:cs="Calibri"/>
            <w:b/>
            <w:lang w:eastAsia="ja-JP"/>
          </w:rPr>
          <w:t>（</w:t>
        </w:r>
        <w:r w:rsidR="00987314" w:rsidRPr="009D3009">
          <w:rPr>
            <w:rFonts w:ascii="Calibri" w:eastAsia="ＭＳ ゴシック" w:hAnsi="Calibri" w:cs="Calibri"/>
            <w:b/>
            <w:lang w:eastAsia="ja-JP"/>
          </w:rPr>
          <w:t>Supplied Software</w:t>
        </w:r>
        <w:r w:rsidR="00987314" w:rsidRPr="009D3009">
          <w:rPr>
            <w:rFonts w:ascii="Calibri" w:eastAsia="ＭＳ ゴシック" w:hAnsi="Calibri" w:cs="Calibri"/>
            <w:b/>
            <w:lang w:eastAsia="ja-JP"/>
          </w:rPr>
          <w:t>）</w:t>
        </w:r>
      </w:ins>
      <w:del w:id="491" w:author="工内 隆" w:date="2019-05-09T17:23:00Z">
        <w:r w:rsidDel="00987314">
          <w:rPr>
            <w:b/>
            <w:lang w:eastAsia="ja"/>
          </w:rPr>
          <w:delText>”</w:delText>
        </w:r>
      </w:del>
      <w:r w:rsidR="002C1647" w:rsidRPr="001320CC">
        <w:rPr>
          <w:lang w:eastAsia="ja"/>
        </w:rPr>
        <w:t xml:space="preserve"> </w:t>
      </w:r>
      <w:del w:id="492" w:author="工内 隆" w:date="2019-05-11T17:19:00Z">
        <w:r w:rsidR="00BB0B18" w:rsidRPr="001320CC" w:rsidDel="00580450">
          <w:rPr>
            <w:lang w:eastAsia="ja"/>
          </w:rPr>
          <w:delText>-</w:delText>
        </w:r>
      </w:del>
      <w:ins w:id="493" w:author="工内 隆" w:date="2019-05-11T17:20:00Z">
        <w:r w:rsidR="00580450">
          <w:rPr>
            <w:rFonts w:ascii="ＭＳ 明朝" w:eastAsia="ＭＳ 明朝" w:hAnsi="ＭＳ 明朝" w:cs="ＭＳ 明朝" w:hint="eastAsia"/>
            <w:lang w:eastAsia="ja-JP"/>
          </w:rPr>
          <w:t>⊸</w:t>
        </w:r>
      </w:ins>
      <w:r w:rsidR="00D4793C" w:rsidRPr="001320CC">
        <w:rPr>
          <w:lang w:eastAsia="ja"/>
        </w:rPr>
        <w:t xml:space="preserve"> </w:t>
      </w:r>
      <w:r w:rsidR="002C1647" w:rsidRPr="001320CC">
        <w:rPr>
          <w:lang w:eastAsia="ja"/>
        </w:rPr>
        <w:t>組織が</w:t>
      </w:r>
      <w:del w:id="494" w:author="工内 隆" w:date="2019-05-11T17:20:00Z">
        <w:r w:rsidR="002C1647" w:rsidRPr="001320CC" w:rsidDel="00580450">
          <w:rPr>
            <w:lang w:eastAsia="ja"/>
          </w:rPr>
          <w:delText xml:space="preserve"> </w:delText>
        </w:r>
      </w:del>
      <w:r w:rsidR="002C1647" w:rsidRPr="001320CC">
        <w:rPr>
          <w:lang w:eastAsia="ja"/>
        </w:rPr>
        <w:t>第三者</w:t>
      </w:r>
      <w:r w:rsidR="002C1647" w:rsidRPr="001320CC">
        <w:rPr>
          <w:lang w:eastAsia="ja"/>
        </w:rPr>
        <w:t xml:space="preserve"> </w:t>
      </w:r>
      <w:r w:rsidR="00A17CC4">
        <w:rPr>
          <w:rFonts w:hint="eastAsia"/>
          <w:lang w:eastAsia="ja"/>
        </w:rPr>
        <w:t>（他の法人または個人）</w:t>
      </w:r>
      <w:ins w:id="495" w:author="工内 隆" w:date="2019-05-09T17:24:00Z">
        <w:r w:rsidR="00987314">
          <w:rPr>
            <w:rFonts w:hint="eastAsia"/>
            <w:lang w:eastAsia="ja"/>
          </w:rPr>
          <w:t>に対して提供</w:t>
        </w:r>
      </w:ins>
      <w:del w:id="496" w:author="工内 隆" w:date="2019-05-09T17:24:00Z">
        <w:r w:rsidR="00A17CC4" w:rsidDel="00987314">
          <w:rPr>
            <w:rFonts w:hint="eastAsia"/>
            <w:lang w:eastAsia="ja"/>
          </w:rPr>
          <w:delText>に配布</w:delText>
        </w:r>
      </w:del>
      <w:r w:rsidR="00A17CC4">
        <w:rPr>
          <w:rFonts w:hint="eastAsia"/>
          <w:lang w:eastAsia="ja"/>
        </w:rPr>
        <w:t>するソフトウェア</w:t>
      </w:r>
      <w:ins w:id="497" w:author="工内 隆" w:date="2019-05-09T17:24:00Z">
        <w:r w:rsidR="00987314">
          <w:rPr>
            <w:rFonts w:hint="eastAsia"/>
            <w:lang w:eastAsia="ja"/>
          </w:rPr>
          <w:t>のこと</w:t>
        </w:r>
      </w:ins>
      <w:r w:rsidR="00A17CC4">
        <w:rPr>
          <w:rFonts w:hint="eastAsia"/>
          <w:lang w:eastAsia="ja"/>
        </w:rPr>
        <w:t>。</w:t>
      </w:r>
    </w:p>
    <w:p w14:paraId="05A2F2B5" w14:textId="77777777" w:rsidR="00F94886" w:rsidRDefault="00F94886" w:rsidP="002C1647">
      <w:pPr>
        <w:rPr>
          <w:lang w:eastAsia="ja-JP"/>
        </w:rPr>
      </w:pPr>
    </w:p>
    <w:p w14:paraId="5745B62F" w14:textId="135CF64F" w:rsidR="00443BD6" w:rsidRPr="00661E9D" w:rsidRDefault="00375883" w:rsidP="00443BD6">
      <w:pPr>
        <w:rPr>
          <w:lang w:eastAsia="ja-JP"/>
        </w:rPr>
      </w:pPr>
      <w:del w:id="498" w:author="工内 隆" w:date="2019-05-09T17:25:00Z">
        <w:r w:rsidRPr="00580450" w:rsidDel="00987314">
          <w:rPr>
            <w:rFonts w:asciiTheme="minorEastAsia" w:hAnsiTheme="minorEastAsia"/>
            <w:b/>
            <w:i/>
            <w:lang w:eastAsia="ja"/>
            <w:rPrChange w:id="499" w:author="工内 隆" w:date="2019-05-11T17:21:00Z">
              <w:rPr>
                <w:b/>
                <w:lang w:eastAsia="ja"/>
              </w:rPr>
            </w:rPrChange>
          </w:rPr>
          <w:delText>“</w:delText>
        </w:r>
      </w:del>
      <w:bookmarkStart w:id="500" w:name="_Hlk8315897"/>
      <w:proofErr w:type="spellStart"/>
      <w:ins w:id="501" w:author="工内 隆" w:date="2019-05-09T17:25:00Z">
        <w:r w:rsidR="00987314" w:rsidRPr="00580450">
          <w:rPr>
            <w:rFonts w:asciiTheme="minorEastAsia" w:hAnsiTheme="minorEastAsia" w:cs="Calibri" w:hint="eastAsia"/>
            <w:b/>
            <w:i/>
            <w:rPrChange w:id="502" w:author="工内 隆" w:date="2019-05-11T17:21:00Z">
              <w:rPr>
                <w:rFonts w:ascii="Calibri" w:eastAsia="ＭＳ ゴシック" w:hAnsi="Calibri" w:cs="Calibri" w:hint="eastAsia"/>
                <w:b/>
              </w:rPr>
            </w:rPrChange>
          </w:rPr>
          <w:t>証跡となる資料</w:t>
        </w:r>
        <w:bookmarkEnd w:id="500"/>
        <w:r w:rsidR="00987314" w:rsidRPr="009D3009">
          <w:rPr>
            <w:rFonts w:ascii="Calibri" w:eastAsia="ＭＳ ゴシック" w:hAnsi="Calibri" w:cs="Calibri"/>
            <w:b/>
          </w:rPr>
          <w:t>（</w:t>
        </w:r>
        <w:r w:rsidR="00987314">
          <w:rPr>
            <w:rFonts w:ascii="Calibri" w:eastAsia="ＭＳ ゴシック" w:hAnsi="Calibri" w:cs="Calibri"/>
            <w:b/>
          </w:rPr>
          <w:t>Verification</w:t>
        </w:r>
        <w:proofErr w:type="spellEnd"/>
        <w:r w:rsidR="00987314">
          <w:rPr>
            <w:rFonts w:ascii="Calibri" w:eastAsia="ＭＳ ゴシック" w:hAnsi="Calibri" w:cs="Calibri"/>
            <w:b/>
          </w:rPr>
          <w:t xml:space="preserve"> </w:t>
        </w:r>
        <w:r w:rsidR="00987314" w:rsidRPr="00293B69">
          <w:rPr>
            <w:rFonts w:ascii="Calibri" w:eastAsia="ＭＳ ゴシック" w:hAnsi="Calibri" w:cs="Calibri" w:hint="eastAsia"/>
            <w:b/>
          </w:rPr>
          <w:t>Material</w:t>
        </w:r>
        <w:r w:rsidR="00987314" w:rsidRPr="009D3009">
          <w:rPr>
            <w:rFonts w:ascii="Calibri" w:eastAsia="ＭＳ ゴシック" w:hAnsi="Calibri" w:cs="Calibri"/>
            <w:b/>
          </w:rPr>
          <w:t>）</w:t>
        </w:r>
      </w:ins>
      <w:del w:id="503" w:author="工内 隆" w:date="2019-05-09T17:25:00Z">
        <w:r w:rsidR="00443BD6" w:rsidRPr="00661E9D" w:rsidDel="00987314">
          <w:rPr>
            <w:b/>
            <w:lang w:eastAsia="ja"/>
          </w:rPr>
          <w:delText>検証</w:delText>
        </w:r>
        <w:r w:rsidR="00F03121" w:rsidDel="00987314">
          <w:rPr>
            <w:b/>
            <w:lang w:eastAsia="ja"/>
          </w:rPr>
          <w:delText>材料</w:delText>
        </w:r>
        <w:r w:rsidDel="00987314">
          <w:rPr>
            <w:b/>
            <w:lang w:eastAsia="ja"/>
          </w:rPr>
          <w:delText>”</w:delText>
        </w:r>
      </w:del>
      <w:del w:id="504" w:author="工内 隆" w:date="2019-05-11T17:20:00Z">
        <w:r w:rsidR="00F03121" w:rsidRPr="00661E9D" w:rsidDel="00580450">
          <w:rPr>
            <w:b/>
            <w:lang w:eastAsia="ja"/>
          </w:rPr>
          <w:delText xml:space="preserve"> </w:delText>
        </w:r>
      </w:del>
      <w:r w:rsidR="00A17CC4">
        <w:rPr>
          <w:lang w:eastAsia="ja"/>
        </w:rPr>
        <w:t>–</w:t>
      </w:r>
      <w:r w:rsidR="00443BD6" w:rsidRPr="00661E9D">
        <w:rPr>
          <w:b/>
          <w:lang w:eastAsia="ja"/>
        </w:rPr>
        <w:t xml:space="preserve"> </w:t>
      </w:r>
      <w:ins w:id="505" w:author="工内 隆" w:date="2019-05-09T17:26:00Z">
        <w:r w:rsidR="00987314" w:rsidRPr="00987314">
          <w:rPr>
            <w:rFonts w:hint="eastAsia"/>
            <w:lang w:eastAsia="ja"/>
            <w:rPrChange w:id="506" w:author="工内 隆" w:date="2019-05-09T17:26:00Z">
              <w:rPr>
                <w:rFonts w:hint="eastAsia"/>
                <w:b/>
                <w:lang w:eastAsia="ja"/>
              </w:rPr>
            </w:rPrChange>
          </w:rPr>
          <w:t>与</w:t>
        </w:r>
      </w:ins>
      <w:ins w:id="507" w:author="工内 隆" w:date="2019-05-09T17:25:00Z">
        <w:r w:rsidR="00987314" w:rsidRPr="00987314">
          <w:rPr>
            <w:rFonts w:hint="eastAsia"/>
            <w:lang w:eastAsia="ja"/>
            <w:rPrChange w:id="508" w:author="工内 隆" w:date="2019-05-09T17:26:00Z">
              <w:rPr>
                <w:rFonts w:hint="eastAsia"/>
                <w:b/>
                <w:lang w:eastAsia="ja"/>
              </w:rPr>
            </w:rPrChange>
          </w:rPr>
          <w:t>え</w:t>
        </w:r>
      </w:ins>
      <w:ins w:id="509" w:author="工内 隆" w:date="2019-05-09T17:26:00Z">
        <w:r w:rsidR="00987314" w:rsidRPr="00987314">
          <w:rPr>
            <w:rFonts w:hint="eastAsia"/>
            <w:lang w:eastAsia="ja"/>
            <w:rPrChange w:id="510" w:author="工内 隆" w:date="2019-05-09T17:26:00Z">
              <w:rPr>
                <w:rFonts w:hint="eastAsia"/>
                <w:b/>
                <w:lang w:eastAsia="ja"/>
              </w:rPr>
            </w:rPrChange>
          </w:rPr>
          <w:t>られた</w:t>
        </w:r>
      </w:ins>
      <w:del w:id="511" w:author="工内 隆" w:date="2019-05-09T17:26:00Z">
        <w:r w:rsidR="00A17CC4" w:rsidDel="00987314">
          <w:rPr>
            <w:rFonts w:hint="eastAsia"/>
            <w:lang w:eastAsia="ja"/>
          </w:rPr>
          <w:delText>特定</w:delText>
        </w:r>
        <w:r w:rsidR="00443BD6" w:rsidRPr="00661E9D" w:rsidDel="00987314">
          <w:rPr>
            <w:lang w:eastAsia="ja"/>
          </w:rPr>
          <w:delText>の</w:delText>
        </w:r>
      </w:del>
      <w:r w:rsidR="00443BD6" w:rsidRPr="00661E9D">
        <w:rPr>
          <w:lang w:eastAsia="ja"/>
        </w:rPr>
        <w:t>要件</w:t>
      </w:r>
      <w:r w:rsidR="00A17CC4">
        <w:rPr>
          <w:rFonts w:hint="eastAsia"/>
          <w:lang w:eastAsia="ja"/>
        </w:rPr>
        <w:t>を</w:t>
      </w:r>
      <w:r w:rsidR="00443BD6" w:rsidRPr="00661E9D">
        <w:rPr>
          <w:lang w:eastAsia="ja"/>
        </w:rPr>
        <w:t>満足</w:t>
      </w:r>
      <w:r w:rsidR="00A17CC4">
        <w:rPr>
          <w:rFonts w:hint="eastAsia"/>
          <w:lang w:eastAsia="ja"/>
        </w:rPr>
        <w:t>する</w:t>
      </w:r>
      <w:ins w:id="512" w:author="工内 隆" w:date="2019-05-09T17:25:00Z">
        <w:r w:rsidR="00987314">
          <w:rPr>
            <w:rFonts w:hint="eastAsia"/>
            <w:lang w:eastAsia="ja"/>
          </w:rPr>
          <w:t>こと</w:t>
        </w:r>
      </w:ins>
      <w:del w:id="513" w:author="工内 隆" w:date="2019-05-09T17:25:00Z">
        <w:r w:rsidR="00A17CC4" w:rsidDel="00987314">
          <w:rPr>
            <w:rFonts w:hint="eastAsia"/>
            <w:lang w:eastAsia="ja"/>
          </w:rPr>
          <w:delText>事</w:delText>
        </w:r>
      </w:del>
      <w:r w:rsidR="00A17CC4">
        <w:rPr>
          <w:rFonts w:hint="eastAsia"/>
          <w:lang w:eastAsia="ja"/>
        </w:rPr>
        <w:t>を示す</w:t>
      </w:r>
      <w:ins w:id="514" w:author="工内 隆" w:date="2019-05-09T17:26:00Z">
        <w:r w:rsidR="00987314">
          <w:rPr>
            <w:rFonts w:hint="eastAsia"/>
            <w:lang w:eastAsia="ja"/>
          </w:rPr>
          <w:t>確証のこと。</w:t>
        </w:r>
      </w:ins>
      <w:del w:id="515" w:author="工内 隆" w:date="2019-05-09T17:26:00Z">
        <w:r w:rsidR="00A17CC4" w:rsidDel="00987314">
          <w:rPr>
            <w:rFonts w:hint="eastAsia"/>
            <w:lang w:eastAsia="ja"/>
          </w:rPr>
          <w:delText>材料</w:delText>
        </w:r>
      </w:del>
    </w:p>
    <w:p w14:paraId="286B1E44" w14:textId="77777777" w:rsidR="00443BD6" w:rsidRPr="00661E9D" w:rsidRDefault="00443BD6" w:rsidP="002C1647">
      <w:pPr>
        <w:rPr>
          <w:lang w:eastAsia="ja-JP"/>
        </w:rPr>
      </w:pPr>
    </w:p>
    <w:p w14:paraId="3074CD7A" w14:textId="77777777" w:rsidR="00C9780D" w:rsidRPr="00661E9D" w:rsidRDefault="00C9780D" w:rsidP="002C1647">
      <w:pPr>
        <w:rPr>
          <w:lang w:eastAsia="ja-JP"/>
        </w:rPr>
      </w:pPr>
    </w:p>
    <w:p w14:paraId="0BFB92B2" w14:textId="77777777" w:rsidR="00D66241" w:rsidRPr="00661E9D" w:rsidRDefault="00D66241">
      <w:pPr>
        <w:rPr>
          <w:rFonts w:asciiTheme="majorHAnsi" w:eastAsiaTheme="majorEastAsia" w:hAnsiTheme="majorHAnsi" w:cstheme="majorBidi"/>
          <w:b/>
          <w:bCs/>
          <w:color w:val="365F91" w:themeColor="accent1" w:themeShade="BF"/>
          <w:sz w:val="28"/>
          <w:szCs w:val="28"/>
          <w:lang w:eastAsia="ja-JP"/>
        </w:rPr>
      </w:pPr>
      <w:r w:rsidRPr="00661E9D">
        <w:rPr>
          <w:lang w:eastAsia="ja"/>
        </w:rPr>
        <w:br w:type="page"/>
      </w:r>
    </w:p>
    <w:p w14:paraId="4D37742E" w14:textId="0BF30487" w:rsidR="00C7360B" w:rsidRPr="00661E9D" w:rsidRDefault="00987314" w:rsidP="00AE572C">
      <w:pPr>
        <w:pStyle w:val="1"/>
        <w:numPr>
          <w:ilvl w:val="0"/>
          <w:numId w:val="25"/>
        </w:numPr>
      </w:pPr>
      <w:bookmarkStart w:id="516" w:name="_Toc457078797"/>
      <w:bookmarkStart w:id="517" w:name="_Toc8398979"/>
      <w:ins w:id="518" w:author="工内 隆" w:date="2019-05-09T17:28:00Z">
        <w:r>
          <w:rPr>
            <w:rFonts w:hint="eastAsia"/>
            <w:lang w:eastAsia="ja"/>
          </w:rPr>
          <w:lastRenderedPageBreak/>
          <w:t>満たすべき</w:t>
        </w:r>
      </w:ins>
      <w:r w:rsidR="00C7360B" w:rsidRPr="00661E9D">
        <w:rPr>
          <w:lang w:eastAsia="ja"/>
        </w:rPr>
        <w:t>要件</w:t>
      </w:r>
      <w:bookmarkEnd w:id="516"/>
      <w:bookmarkEnd w:id="517"/>
    </w:p>
    <w:p w14:paraId="6370E76B" w14:textId="3957ABB3" w:rsidR="00813EC6" w:rsidRPr="000C2C43" w:rsidRDefault="00E0356E" w:rsidP="000C2C43">
      <w:pPr>
        <w:pStyle w:val="2"/>
      </w:pPr>
      <w:bookmarkStart w:id="519" w:name="_Toc457078798"/>
      <w:bookmarkStart w:id="520" w:name="_Toc8398980"/>
      <w:r w:rsidRPr="000C2C43">
        <w:rPr>
          <w:lang w:eastAsia="ja"/>
        </w:rPr>
        <w:t>1</w:t>
      </w:r>
      <w:r w:rsidR="009C42B2">
        <w:rPr>
          <w:lang w:eastAsia="ja"/>
        </w:rPr>
        <w:t>.0</w:t>
      </w:r>
      <w:r w:rsidRPr="000C2C43">
        <w:rPr>
          <w:lang w:eastAsia="ja"/>
        </w:rPr>
        <w:t xml:space="preserve"> </w:t>
      </w:r>
      <w:bookmarkEnd w:id="519"/>
      <w:r w:rsidR="008C6D2C" w:rsidRPr="000C2C43">
        <w:rPr>
          <w:lang w:eastAsia="ja"/>
        </w:rPr>
        <w:t>プログラム</w:t>
      </w:r>
      <w:r w:rsidR="00CE201E">
        <w:rPr>
          <w:rFonts w:hint="eastAsia"/>
          <w:lang w:eastAsia="ja"/>
        </w:rPr>
        <w:t>の</w:t>
      </w:r>
      <w:r w:rsidR="002958F9">
        <w:rPr>
          <w:rFonts w:hint="eastAsia"/>
          <w:lang w:eastAsia="ja"/>
        </w:rPr>
        <w:t>基盤</w:t>
      </w:r>
      <w:bookmarkEnd w:id="520"/>
    </w:p>
    <w:p w14:paraId="7D6AE47C" w14:textId="77777777" w:rsidR="0094547D" w:rsidRPr="006A41CD" w:rsidRDefault="0094547D" w:rsidP="00CF0E6F">
      <w:pPr>
        <w:pStyle w:val="a3"/>
        <w:numPr>
          <w:ilvl w:val="1"/>
          <w:numId w:val="21"/>
        </w:numPr>
        <w:ind w:left="720" w:hanging="720"/>
        <w:rPr>
          <w:b/>
          <w:sz w:val="24"/>
          <w:szCs w:val="28"/>
        </w:rPr>
      </w:pPr>
      <w:r w:rsidRPr="006A41CD">
        <w:rPr>
          <w:b/>
          <w:sz w:val="24"/>
          <w:szCs w:val="28"/>
          <w:lang w:eastAsia="ja"/>
        </w:rPr>
        <w:t>ポリシー</w:t>
      </w:r>
    </w:p>
    <w:p w14:paraId="08CC697A" w14:textId="07479D85" w:rsidR="00C7360B" w:rsidRPr="000C2C43" w:rsidRDefault="00715B93" w:rsidP="000C2C43">
      <w:pPr>
        <w:ind w:left="720"/>
        <w:rPr>
          <w:b/>
          <w:lang w:eastAsia="ja-JP"/>
        </w:rPr>
      </w:pPr>
      <w:r w:rsidRPr="00093998">
        <w:rPr>
          <w:rFonts w:hint="eastAsia"/>
          <w:b/>
          <w:i/>
          <w:lang w:eastAsia="ja"/>
          <w:rPrChange w:id="521" w:author="工内 隆" w:date="2019-05-09T17:35:00Z">
            <w:rPr>
              <w:rFonts w:hint="eastAsia"/>
              <w:b/>
              <w:lang w:eastAsia="ja"/>
            </w:rPr>
          </w:rPrChange>
        </w:rPr>
        <w:t>供給ソフトウェア</w:t>
      </w:r>
      <w:del w:id="522" w:author="工内 隆" w:date="2019-05-11T17:22:00Z">
        <w:r w:rsidDel="00580450">
          <w:rPr>
            <w:rFonts w:hint="eastAsia"/>
            <w:b/>
            <w:lang w:eastAsia="ja"/>
          </w:rPr>
          <w:delText>の</w:delText>
        </w:r>
      </w:del>
      <w:ins w:id="523" w:author="工内 隆" w:date="2019-05-11T17:22:00Z">
        <w:r w:rsidR="00580450">
          <w:rPr>
            <w:rFonts w:hint="eastAsia"/>
            <w:b/>
            <w:lang w:eastAsia="ja"/>
          </w:rPr>
          <w:t>に対する</w:t>
        </w:r>
      </w:ins>
      <w:r w:rsidRPr="00093998">
        <w:rPr>
          <w:rFonts w:hint="eastAsia"/>
          <w:b/>
          <w:i/>
          <w:lang w:eastAsia="ja"/>
          <w:rPrChange w:id="524" w:author="工内 隆" w:date="2019-05-09T17:35:00Z">
            <w:rPr>
              <w:rFonts w:hint="eastAsia"/>
              <w:b/>
              <w:lang w:eastAsia="ja"/>
            </w:rPr>
          </w:rPrChange>
        </w:rPr>
        <w:t>オープンソース</w:t>
      </w:r>
      <w:ins w:id="525" w:author="工内 隆" w:date="2019-05-11T17:22:00Z">
        <w:r w:rsidR="00580450" w:rsidRPr="00580450">
          <w:rPr>
            <w:rFonts w:hint="eastAsia"/>
            <w:b/>
            <w:lang w:eastAsia="ja"/>
            <w:rPrChange w:id="526" w:author="工内 隆" w:date="2019-05-11T17:22:00Z">
              <w:rPr>
                <w:rFonts w:hint="eastAsia"/>
                <w:b/>
                <w:i/>
                <w:lang w:eastAsia="ja"/>
              </w:rPr>
            </w:rPrChange>
          </w:rPr>
          <w:t>の</w:t>
        </w:r>
      </w:ins>
      <w:r>
        <w:rPr>
          <w:rFonts w:hint="eastAsia"/>
          <w:b/>
          <w:lang w:eastAsia="ja"/>
        </w:rPr>
        <w:t>ライセンスコンプライアンスを管理する</w:t>
      </w:r>
      <w:del w:id="527" w:author="工内 隆" w:date="2019-05-10T09:10:00Z">
        <w:r w:rsidR="00752AD0" w:rsidDel="008268E9">
          <w:rPr>
            <w:rFonts w:hint="eastAsia"/>
            <w:b/>
            <w:lang w:eastAsia="ja"/>
          </w:rPr>
          <w:delText>ための</w:delText>
        </w:r>
      </w:del>
      <w:r w:rsidR="00087672">
        <w:rPr>
          <w:rFonts w:hint="eastAsia"/>
          <w:b/>
          <w:lang w:eastAsia="ja"/>
        </w:rPr>
        <w:t>文書化された</w:t>
      </w:r>
      <w:r w:rsidR="00752AD0" w:rsidRPr="00093998">
        <w:rPr>
          <w:rFonts w:hint="eastAsia"/>
          <w:b/>
          <w:i/>
          <w:lang w:eastAsia="ja"/>
          <w:rPrChange w:id="528" w:author="工内 隆" w:date="2019-05-09T17:35:00Z">
            <w:rPr>
              <w:rFonts w:hint="eastAsia"/>
              <w:b/>
              <w:lang w:eastAsia="ja"/>
            </w:rPr>
          </w:rPrChange>
        </w:rPr>
        <w:t>オープンソース</w:t>
      </w:r>
      <w:r w:rsidR="00752AD0">
        <w:rPr>
          <w:rFonts w:hint="eastAsia"/>
          <w:b/>
          <w:lang w:eastAsia="ja"/>
        </w:rPr>
        <w:t>ポリシー</w:t>
      </w:r>
      <w:r w:rsidR="00087672">
        <w:rPr>
          <w:rFonts w:hint="eastAsia"/>
          <w:b/>
          <w:lang w:eastAsia="ja"/>
        </w:rPr>
        <w:t>が</w:t>
      </w:r>
      <w:ins w:id="529" w:author="工内 隆" w:date="2019-05-09T17:35:00Z">
        <w:r w:rsidR="00093998">
          <w:rPr>
            <w:rFonts w:hint="eastAsia"/>
            <w:b/>
            <w:lang w:eastAsia="ja"/>
          </w:rPr>
          <w:t>存在していること</w:t>
        </w:r>
      </w:ins>
      <w:del w:id="530" w:author="工内 隆" w:date="2019-05-09T17:35:00Z">
        <w:r w:rsidR="00087672" w:rsidDel="00093998">
          <w:rPr>
            <w:rFonts w:hint="eastAsia"/>
            <w:b/>
            <w:lang w:eastAsia="ja"/>
          </w:rPr>
          <w:delText>ある</w:delText>
        </w:r>
      </w:del>
      <w:r w:rsidR="00087672">
        <w:rPr>
          <w:rFonts w:hint="eastAsia"/>
          <w:b/>
          <w:lang w:eastAsia="ja"/>
        </w:rPr>
        <w:t>。このポリシーは組織内で</w:t>
      </w:r>
      <w:ins w:id="531" w:author="工内 隆" w:date="2019-05-09T17:36:00Z">
        <w:r w:rsidR="00093998">
          <w:rPr>
            <w:rFonts w:hint="eastAsia"/>
            <w:b/>
            <w:lang w:eastAsia="ja"/>
          </w:rPr>
          <w:t>周知されていなければならない</w:t>
        </w:r>
      </w:ins>
      <w:del w:id="532" w:author="工内 隆" w:date="2019-05-09T17:36:00Z">
        <w:r w:rsidR="00087672" w:rsidDel="00093998">
          <w:rPr>
            <w:rFonts w:hint="eastAsia"/>
            <w:b/>
            <w:lang w:eastAsia="ja"/>
          </w:rPr>
          <w:delText>共有される</w:delText>
        </w:r>
      </w:del>
      <w:r w:rsidR="00087672">
        <w:rPr>
          <w:rFonts w:hint="eastAsia"/>
          <w:b/>
          <w:lang w:eastAsia="ja"/>
        </w:rPr>
        <w:t>。</w:t>
      </w:r>
    </w:p>
    <w:p w14:paraId="24F72DB0" w14:textId="77777777" w:rsidR="006C6E07" w:rsidRPr="00661E9D" w:rsidRDefault="006C6E07" w:rsidP="006C6E07">
      <w:pPr>
        <w:pStyle w:val="a3"/>
        <w:ind w:left="360"/>
        <w:rPr>
          <w:lang w:eastAsia="ja-JP"/>
        </w:rPr>
      </w:pPr>
    </w:p>
    <w:p w14:paraId="39A06D8A" w14:textId="7E401FF2" w:rsidR="00C7360B" w:rsidRPr="00661E9D" w:rsidRDefault="00093998" w:rsidP="0010225E">
      <w:pPr>
        <w:ind w:left="720"/>
      </w:pPr>
      <w:proofErr w:type="spellStart"/>
      <w:ins w:id="533" w:author="工内 隆" w:date="2019-05-09T17:37:00Z">
        <w:r w:rsidRPr="00D02355">
          <w:rPr>
            <w:rFonts w:ascii="Calibri" w:eastAsia="ＭＳ ゴシック" w:hAnsi="Calibri" w:cs="Calibri" w:hint="eastAsia"/>
            <w:b/>
            <w:i/>
          </w:rPr>
          <w:t>証跡となる資料</w:t>
        </w:r>
      </w:ins>
      <w:proofErr w:type="spellEnd"/>
      <w:del w:id="534" w:author="工内 隆" w:date="2019-05-09T17:37:00Z">
        <w:r w:rsidR="00C7360B" w:rsidRPr="00661E9D" w:rsidDel="00093998">
          <w:rPr>
            <w:b/>
            <w:lang w:eastAsia="ja"/>
          </w:rPr>
          <w:delText>検証</w:delText>
        </w:r>
        <w:r w:rsidR="003B01F1" w:rsidDel="00093998">
          <w:rPr>
            <w:b/>
            <w:lang w:eastAsia="ja"/>
          </w:rPr>
          <w:delText>材料</w:delText>
        </w:r>
      </w:del>
    </w:p>
    <w:p w14:paraId="5A970E3D" w14:textId="5AE84324" w:rsidR="00C7360B" w:rsidRPr="001C20B8" w:rsidRDefault="00443BD6" w:rsidP="0010225E">
      <w:pPr>
        <w:pStyle w:val="a3"/>
        <w:numPr>
          <w:ilvl w:val="0"/>
          <w:numId w:val="1"/>
        </w:numPr>
        <w:rPr>
          <w:lang w:eastAsia="ja-JP"/>
        </w:rPr>
      </w:pPr>
      <w:r>
        <w:rPr>
          <w:lang w:eastAsia="ja"/>
        </w:rPr>
        <w:t>1.1.1</w:t>
      </w:r>
      <w:r w:rsidR="004456E2" w:rsidRPr="00661E9D">
        <w:rPr>
          <w:lang w:eastAsia="ja"/>
        </w:rPr>
        <w:t xml:space="preserve"> </w:t>
      </w:r>
      <w:del w:id="535" w:author="工内 隆" w:date="2019-05-09T17:42:00Z">
        <w:r w:rsidR="00C7360B" w:rsidRPr="00661E9D" w:rsidDel="00745DCC">
          <w:rPr>
            <w:lang w:eastAsia="ja"/>
          </w:rPr>
          <w:delText>A</w:delText>
        </w:r>
      </w:del>
      <w:r w:rsidR="008A06E6" w:rsidRPr="00661E9D">
        <w:rPr>
          <w:lang w:eastAsia="ja"/>
        </w:rPr>
        <w:t xml:space="preserve"> </w:t>
      </w:r>
      <w:del w:id="536" w:author="工内 隆" w:date="2019-05-09T17:42:00Z">
        <w:r w:rsidR="00752AD0" w:rsidDel="00745DCC">
          <w:rPr>
            <w:rFonts w:hint="eastAsia"/>
            <w:lang w:eastAsia="ja-JP"/>
          </w:rPr>
          <w:delText xml:space="preserve"> </w:delText>
        </w:r>
      </w:del>
      <w:r w:rsidR="00752AD0">
        <w:rPr>
          <w:rFonts w:hint="eastAsia"/>
          <w:lang w:eastAsia="ja-JP"/>
        </w:rPr>
        <w:t>文書化された</w:t>
      </w:r>
      <w:r w:rsidR="00A53FE9" w:rsidRPr="00745DCC">
        <w:rPr>
          <w:rFonts w:hint="eastAsia"/>
          <w:i/>
          <w:lang w:eastAsia="ja"/>
          <w:rPrChange w:id="537" w:author="工内 隆" w:date="2019-05-09T17:42:00Z">
            <w:rPr>
              <w:rFonts w:hint="eastAsia"/>
              <w:lang w:eastAsia="ja"/>
            </w:rPr>
          </w:rPrChange>
        </w:rPr>
        <w:t>オープンソース</w:t>
      </w:r>
      <w:del w:id="538" w:author="工内 隆" w:date="2019-05-09T17:42:00Z">
        <w:r w:rsidR="00C7360B" w:rsidRPr="00661E9D" w:rsidDel="00745DCC">
          <w:rPr>
            <w:lang w:eastAsia="ja"/>
          </w:rPr>
          <w:delText xml:space="preserve"> </w:delText>
        </w:r>
      </w:del>
      <w:r w:rsidR="00C7360B" w:rsidRPr="001C20B8">
        <w:rPr>
          <w:lang w:eastAsia="ja"/>
        </w:rPr>
        <w:t>ポリシー</w:t>
      </w:r>
      <w:del w:id="539" w:author="工内 隆" w:date="2019-05-09T17:41:00Z">
        <w:r w:rsidR="00C54186" w:rsidRPr="001C20B8" w:rsidDel="00745DCC">
          <w:rPr>
            <w:lang w:eastAsia="ja"/>
          </w:rPr>
          <w:delText>.</w:delText>
        </w:r>
      </w:del>
      <w:ins w:id="540" w:author="工内 隆" w:date="2019-05-09T17:41:00Z">
        <w:r w:rsidR="00745DCC">
          <w:rPr>
            <w:rFonts w:hint="eastAsia"/>
            <w:lang w:eastAsia="ja"/>
          </w:rPr>
          <w:t>。</w:t>
        </w:r>
      </w:ins>
    </w:p>
    <w:p w14:paraId="700A2275" w14:textId="27BF62B2" w:rsidR="002C1647" w:rsidRPr="00661E9D" w:rsidRDefault="00443BD6" w:rsidP="0010225E">
      <w:pPr>
        <w:pStyle w:val="a3"/>
        <w:numPr>
          <w:ilvl w:val="0"/>
          <w:numId w:val="1"/>
        </w:numPr>
        <w:spacing w:after="120"/>
        <w:rPr>
          <w:lang w:eastAsia="ja-JP"/>
        </w:rPr>
      </w:pPr>
      <w:r w:rsidRPr="001C20B8">
        <w:rPr>
          <w:lang w:eastAsia="ja"/>
        </w:rPr>
        <w:t>1.1.2</w:t>
      </w:r>
      <w:r w:rsidR="004456E2" w:rsidRPr="001C20B8">
        <w:rPr>
          <w:lang w:eastAsia="ja"/>
        </w:rPr>
        <w:t xml:space="preserve"> </w:t>
      </w:r>
      <w:del w:id="541" w:author="工内 隆" w:date="2019-05-09T17:42:00Z">
        <w:r w:rsidR="00C7360B" w:rsidRPr="00745DCC" w:rsidDel="00745DCC">
          <w:rPr>
            <w:i/>
            <w:lang w:eastAsia="ja"/>
            <w:rPrChange w:id="542" w:author="工内 隆" w:date="2019-05-09T17:42:00Z">
              <w:rPr>
                <w:lang w:eastAsia="ja"/>
              </w:rPr>
            </w:rPrChange>
          </w:rPr>
          <w:delText>A</w:delText>
        </w:r>
      </w:del>
      <w:r w:rsidR="00C7360B" w:rsidRPr="00745DCC">
        <w:rPr>
          <w:rFonts w:hint="eastAsia"/>
          <w:i/>
          <w:lang w:eastAsia="ja"/>
          <w:rPrChange w:id="543" w:author="工内 隆" w:date="2019-05-09T17:42:00Z">
            <w:rPr>
              <w:rFonts w:hint="eastAsia"/>
              <w:lang w:eastAsia="ja"/>
            </w:rPr>
          </w:rPrChange>
        </w:rPr>
        <w:t>ソフトウェアスタッフ</w:t>
      </w:r>
      <w:r w:rsidR="00DE1A62">
        <w:rPr>
          <w:rFonts w:hint="eastAsia"/>
          <w:lang w:eastAsia="ja"/>
        </w:rPr>
        <w:t>が</w:t>
      </w:r>
      <w:r w:rsidR="00A53FE9" w:rsidRPr="00745DCC">
        <w:rPr>
          <w:rFonts w:hint="eastAsia"/>
          <w:i/>
          <w:lang w:eastAsia="ja"/>
          <w:rPrChange w:id="544" w:author="工内 隆" w:date="2019-05-09T17:42:00Z">
            <w:rPr>
              <w:rFonts w:hint="eastAsia"/>
              <w:lang w:eastAsia="ja"/>
            </w:rPr>
          </w:rPrChange>
        </w:rPr>
        <w:t>オープンソース</w:t>
      </w:r>
      <w:r w:rsidR="00C7360B" w:rsidRPr="00661E9D">
        <w:rPr>
          <w:lang w:eastAsia="ja"/>
        </w:rPr>
        <w:t>ポリシー</w:t>
      </w:r>
      <w:r w:rsidR="00DE1A62">
        <w:rPr>
          <w:rFonts w:hint="eastAsia"/>
          <w:lang w:eastAsia="ja"/>
        </w:rPr>
        <w:t>の存在を認識</w:t>
      </w:r>
      <w:ins w:id="545" w:author="工内 隆" w:date="2019-05-11T17:23:00Z">
        <w:r w:rsidR="00580450">
          <w:rPr>
            <w:rFonts w:hint="eastAsia"/>
            <w:lang w:eastAsia="ja"/>
          </w:rPr>
          <w:t>する</w:t>
        </w:r>
      </w:ins>
      <w:del w:id="546" w:author="工内 隆" w:date="2019-05-11T17:23:00Z">
        <w:r w:rsidR="00DE1A62" w:rsidDel="00580450">
          <w:rPr>
            <w:rFonts w:hint="eastAsia"/>
            <w:lang w:eastAsia="ja"/>
          </w:rPr>
          <w:delText>できる</w:delText>
        </w:r>
      </w:del>
      <w:ins w:id="547" w:author="工内 隆" w:date="2019-05-09T17:43:00Z">
        <w:r w:rsidR="00745DCC">
          <w:rPr>
            <w:rFonts w:hint="eastAsia"/>
            <w:lang w:eastAsia="ja"/>
          </w:rPr>
          <w:t>文書化された手続き</w:t>
        </w:r>
      </w:ins>
      <w:del w:id="548" w:author="工内 隆" w:date="2019-05-09T17:43:00Z">
        <w:r w:rsidR="00C71920" w:rsidDel="00745DCC">
          <w:rPr>
            <w:rFonts w:hint="eastAsia"/>
            <w:lang w:eastAsia="ja"/>
          </w:rPr>
          <w:delText>手順書</w:delText>
        </w:r>
      </w:del>
      <w:r w:rsidR="00DE1A62">
        <w:rPr>
          <w:rFonts w:hint="eastAsia"/>
          <w:lang w:eastAsia="ja"/>
        </w:rPr>
        <w:t>（例えば、</w:t>
      </w:r>
      <w:r w:rsidR="00C7360B" w:rsidRPr="00661E9D">
        <w:rPr>
          <w:lang w:eastAsia="ja"/>
        </w:rPr>
        <w:t>トレーニング、社内</w:t>
      </w:r>
      <w:r w:rsidR="00C7360B" w:rsidRPr="00661E9D">
        <w:rPr>
          <w:lang w:eastAsia="ja"/>
        </w:rPr>
        <w:t xml:space="preserve"> wiki</w:t>
      </w:r>
      <w:r w:rsidR="00C7360B" w:rsidRPr="00661E9D">
        <w:rPr>
          <w:lang w:eastAsia="ja"/>
        </w:rPr>
        <w:t>、</w:t>
      </w:r>
      <w:r w:rsidR="006D72B1" w:rsidRPr="00661E9D">
        <w:rPr>
          <w:lang w:eastAsia="ja"/>
        </w:rPr>
        <w:t>または</w:t>
      </w:r>
      <w:ins w:id="549" w:author="工内 隆" w:date="2019-05-09T17:44:00Z">
        <w:r w:rsidR="00745DCC">
          <w:rPr>
            <w:rFonts w:hint="eastAsia"/>
            <w:lang w:eastAsia="ja"/>
          </w:rPr>
          <w:t>その</w:t>
        </w:r>
      </w:ins>
      <w:r w:rsidR="006D72B1" w:rsidRPr="00661E9D">
        <w:rPr>
          <w:lang w:eastAsia="ja"/>
        </w:rPr>
        <w:t>他の</w:t>
      </w:r>
      <w:r w:rsidR="006A4572">
        <w:rPr>
          <w:rFonts w:hint="eastAsia"/>
          <w:lang w:eastAsia="ja"/>
        </w:rPr>
        <w:t>実践的な</w:t>
      </w:r>
      <w:r w:rsidR="00DE1A62">
        <w:rPr>
          <w:rFonts w:hint="eastAsia"/>
          <w:lang w:eastAsia="ja"/>
        </w:rPr>
        <w:t>コミュニケーション手法を通</w:t>
      </w:r>
      <w:del w:id="550" w:author="工内 隆" w:date="2019-05-09T17:44:00Z">
        <w:r w:rsidR="00DE1A62" w:rsidDel="00745DCC">
          <w:rPr>
            <w:rFonts w:hint="eastAsia"/>
            <w:lang w:eastAsia="ja"/>
          </w:rPr>
          <w:delText>し</w:delText>
        </w:r>
      </w:del>
      <w:ins w:id="551" w:author="工内 隆" w:date="2019-05-09T17:44:00Z">
        <w:r w:rsidR="00745DCC">
          <w:rPr>
            <w:rFonts w:hint="eastAsia"/>
            <w:lang w:eastAsia="ja"/>
          </w:rPr>
          <w:t>じ</w:t>
        </w:r>
      </w:ins>
      <w:r w:rsidR="00DE1A62">
        <w:rPr>
          <w:rFonts w:hint="eastAsia"/>
          <w:lang w:eastAsia="ja"/>
        </w:rPr>
        <w:t>て）</w:t>
      </w:r>
      <w:ins w:id="552" w:author="工内 隆" w:date="2019-05-09T17:43:00Z">
        <w:r w:rsidR="00745DCC">
          <w:rPr>
            <w:rFonts w:hint="eastAsia"/>
            <w:lang w:eastAsia="ja"/>
          </w:rPr>
          <w:t>。</w:t>
        </w:r>
      </w:ins>
    </w:p>
    <w:p w14:paraId="4FD8DCB6" w14:textId="7F4E45D2" w:rsidR="007845F9" w:rsidRPr="00661E9D" w:rsidRDefault="00752AD0" w:rsidP="0010225E">
      <w:pPr>
        <w:ind w:left="720"/>
        <w:rPr>
          <w:b/>
          <w:lang w:eastAsia="ja-JP"/>
        </w:rPr>
      </w:pPr>
      <w:r>
        <w:rPr>
          <w:rFonts w:hint="eastAsia"/>
          <w:b/>
          <w:lang w:eastAsia="ja-JP"/>
        </w:rPr>
        <w:t xml:space="preserve">　</w:t>
      </w:r>
    </w:p>
    <w:p w14:paraId="4D9815D9" w14:textId="5B3AE7B2" w:rsidR="00D66241" w:rsidRPr="00661E9D" w:rsidRDefault="00093998" w:rsidP="0010225E">
      <w:pPr>
        <w:ind w:left="720"/>
        <w:rPr>
          <w:lang w:eastAsia="ja-JP"/>
        </w:rPr>
      </w:pPr>
      <w:ins w:id="553" w:author="工内 隆" w:date="2019-05-09T17:41:00Z">
        <w:r>
          <w:rPr>
            <w:rFonts w:hint="eastAsia"/>
            <w:b/>
            <w:lang w:eastAsia="ja"/>
          </w:rPr>
          <w:t>論拠</w:t>
        </w:r>
      </w:ins>
      <w:del w:id="554" w:author="工内 隆" w:date="2019-05-09T17:41:00Z">
        <w:r w:rsidR="00D66241" w:rsidRPr="00661E9D" w:rsidDel="00093998">
          <w:rPr>
            <w:b/>
            <w:lang w:eastAsia="ja"/>
          </w:rPr>
          <w:delText>根拠</w:delText>
        </w:r>
      </w:del>
    </w:p>
    <w:p w14:paraId="5E8AF69A" w14:textId="233FBD9D" w:rsidR="00D66241" w:rsidRPr="00661E9D" w:rsidRDefault="00A53FE9" w:rsidP="0010225E">
      <w:pPr>
        <w:ind w:left="720"/>
        <w:rPr>
          <w:lang w:eastAsia="ja"/>
        </w:rPr>
      </w:pPr>
      <w:r w:rsidRPr="00745DCC">
        <w:rPr>
          <w:rFonts w:hint="eastAsia"/>
          <w:i/>
          <w:lang w:eastAsia="ja"/>
          <w:rPrChange w:id="555" w:author="工内 隆" w:date="2019-05-09T17:44:00Z">
            <w:rPr>
              <w:rFonts w:hint="eastAsia"/>
              <w:lang w:eastAsia="ja"/>
            </w:rPr>
          </w:rPrChange>
        </w:rPr>
        <w:t>オープンソース</w:t>
      </w:r>
      <w:r w:rsidR="00D66241" w:rsidRPr="00661E9D">
        <w:rPr>
          <w:lang w:eastAsia="ja"/>
        </w:rPr>
        <w:t>ポリシー</w:t>
      </w:r>
      <w:r w:rsidR="00985DCE">
        <w:rPr>
          <w:rFonts w:hint="eastAsia"/>
          <w:lang w:eastAsia="ja"/>
        </w:rPr>
        <w:t>を作成</w:t>
      </w:r>
      <w:ins w:id="556" w:author="工内 隆" w:date="2019-05-09T17:45:00Z">
        <w:r w:rsidR="00745DCC">
          <w:rPr>
            <w:rFonts w:hint="eastAsia"/>
            <w:lang w:eastAsia="ja"/>
          </w:rPr>
          <w:t>・</w:t>
        </w:r>
      </w:ins>
      <w:del w:id="557" w:author="工内 隆" w:date="2019-05-09T17:45:00Z">
        <w:r w:rsidR="00634BF4" w:rsidDel="00745DCC">
          <w:rPr>
            <w:rFonts w:hint="eastAsia"/>
            <w:lang w:eastAsia="ja"/>
          </w:rPr>
          <w:delText>、</w:delText>
        </w:r>
      </w:del>
      <w:r w:rsidR="00985DCE">
        <w:rPr>
          <w:rFonts w:hint="eastAsia"/>
          <w:lang w:eastAsia="ja"/>
        </w:rPr>
        <w:t>記録するステップ</w:t>
      </w:r>
      <w:ins w:id="558" w:author="工内 隆" w:date="2019-05-09T17:45:00Z">
        <w:r w:rsidR="00745DCC">
          <w:rPr>
            <w:rFonts w:hint="eastAsia"/>
            <w:lang w:eastAsia="ja"/>
          </w:rPr>
          <w:t>が取られ</w:t>
        </w:r>
      </w:ins>
      <w:del w:id="559" w:author="工内 隆" w:date="2019-05-09T17:45:00Z">
        <w:r w:rsidR="00985DCE" w:rsidDel="00745DCC">
          <w:rPr>
            <w:rFonts w:hint="eastAsia"/>
            <w:lang w:eastAsia="ja"/>
          </w:rPr>
          <w:delText>を</w:delText>
        </w:r>
        <w:r w:rsidR="00634BF4" w:rsidDel="00745DCC">
          <w:rPr>
            <w:rFonts w:hint="eastAsia"/>
            <w:lang w:eastAsia="ja"/>
          </w:rPr>
          <w:delText>とり</w:delText>
        </w:r>
      </w:del>
      <w:r w:rsidR="00985DCE">
        <w:rPr>
          <w:rFonts w:hint="eastAsia"/>
          <w:lang w:eastAsia="ja"/>
        </w:rPr>
        <w:t>、</w:t>
      </w:r>
      <w:r w:rsidR="00985DCE" w:rsidRPr="00745DCC">
        <w:rPr>
          <w:rFonts w:hint="eastAsia"/>
          <w:i/>
          <w:lang w:eastAsia="ja"/>
          <w:rPrChange w:id="560" w:author="工内 隆" w:date="2019-05-09T17:45:00Z">
            <w:rPr>
              <w:rFonts w:hint="eastAsia"/>
              <w:lang w:eastAsia="ja"/>
            </w:rPr>
          </w:rPrChange>
        </w:rPr>
        <w:t>ソフトウェアスタッフ</w:t>
      </w:r>
      <w:r w:rsidR="00985DCE">
        <w:rPr>
          <w:rFonts w:hint="eastAsia"/>
          <w:lang w:eastAsia="ja"/>
        </w:rPr>
        <w:t>がその</w:t>
      </w:r>
      <w:r w:rsidR="002023A1">
        <w:rPr>
          <w:rFonts w:hint="eastAsia"/>
          <w:lang w:eastAsia="ja"/>
        </w:rPr>
        <w:t>存在を認識する</w:t>
      </w:r>
      <w:ins w:id="561" w:author="工内 隆" w:date="2019-05-09T17:46:00Z">
        <w:r w:rsidR="00745DCC">
          <w:rPr>
            <w:rFonts w:hint="eastAsia"/>
            <w:lang w:eastAsia="ja"/>
          </w:rPr>
          <w:t>ことを確かなものにします</w:t>
        </w:r>
      </w:ins>
      <w:del w:id="562" w:author="工内 隆" w:date="2019-05-09T17:46:00Z">
        <w:r w:rsidR="002023A1" w:rsidDel="00745DCC">
          <w:rPr>
            <w:rFonts w:hint="eastAsia"/>
            <w:lang w:eastAsia="ja"/>
          </w:rPr>
          <w:delText>ため</w:delText>
        </w:r>
      </w:del>
      <w:r w:rsidR="00D66241" w:rsidRPr="00661E9D">
        <w:rPr>
          <w:lang w:eastAsia="ja"/>
        </w:rPr>
        <w:t>。</w:t>
      </w:r>
      <w:r w:rsidR="008A06E6">
        <w:rPr>
          <w:lang w:eastAsia="ja"/>
        </w:rPr>
        <w:t>ポリシーに含めるべき</w:t>
      </w:r>
      <w:ins w:id="563" w:author="工内 隆" w:date="2019-05-09T17:46:00Z">
        <w:r w:rsidR="00745DCC">
          <w:rPr>
            <w:rFonts w:hint="eastAsia"/>
            <w:lang w:eastAsia="ja"/>
          </w:rPr>
          <w:t>内容についての</w:t>
        </w:r>
      </w:ins>
      <w:r w:rsidR="002023A1">
        <w:rPr>
          <w:rFonts w:hint="eastAsia"/>
          <w:lang w:eastAsia="ja"/>
        </w:rPr>
        <w:t>要件は</w:t>
      </w:r>
      <w:ins w:id="564" w:author="工内 隆" w:date="2019-05-09T17:47:00Z">
        <w:r w:rsidR="00745DCC">
          <w:rPr>
            <w:rFonts w:hint="eastAsia"/>
            <w:lang w:eastAsia="ja"/>
          </w:rPr>
          <w:t>ここで提示されません</w:t>
        </w:r>
      </w:ins>
      <w:del w:id="565" w:author="工内 隆" w:date="2019-05-09T17:47:00Z">
        <w:r w:rsidR="002023A1" w:rsidDel="00745DCC">
          <w:rPr>
            <w:rFonts w:hint="eastAsia"/>
            <w:lang w:eastAsia="ja"/>
          </w:rPr>
          <w:delText>提供されない</w:delText>
        </w:r>
      </w:del>
      <w:r w:rsidR="002023A1">
        <w:rPr>
          <w:rFonts w:hint="eastAsia"/>
          <w:lang w:eastAsia="ja"/>
        </w:rPr>
        <w:t>が</w:t>
      </w:r>
      <w:r w:rsidR="008A06E6">
        <w:rPr>
          <w:lang w:eastAsia="ja"/>
        </w:rPr>
        <w:t>、</w:t>
      </w:r>
      <w:r w:rsidR="003E1365" w:rsidRPr="005E2228">
        <w:rPr>
          <w:lang w:eastAsia="ja"/>
        </w:rPr>
        <w:t>他のセクションで</w:t>
      </w:r>
      <w:ins w:id="566" w:author="工内 隆" w:date="2019-05-10T09:13:00Z">
        <w:r w:rsidR="008268E9">
          <w:rPr>
            <w:rFonts w:hint="eastAsia"/>
            <w:lang w:eastAsia="ja"/>
          </w:rPr>
          <w:t>は</w:t>
        </w:r>
      </w:ins>
      <w:r w:rsidR="003E1365" w:rsidRPr="005E2228">
        <w:rPr>
          <w:lang w:eastAsia="ja"/>
        </w:rPr>
        <w:t>ポリシー</w:t>
      </w:r>
      <w:ins w:id="567" w:author="工内 隆" w:date="2019-05-09T17:47:00Z">
        <w:r w:rsidR="00745DCC">
          <w:rPr>
            <w:rFonts w:hint="eastAsia"/>
            <w:lang w:eastAsia="ja"/>
          </w:rPr>
          <w:t>に関する</w:t>
        </w:r>
      </w:ins>
      <w:del w:id="568" w:author="工内 隆" w:date="2019-05-09T17:47:00Z">
        <w:r w:rsidR="002023A1" w:rsidDel="00745DCC">
          <w:rPr>
            <w:rFonts w:hint="eastAsia"/>
            <w:lang w:eastAsia="ja"/>
          </w:rPr>
          <w:delText>の</w:delText>
        </w:r>
      </w:del>
      <w:r w:rsidR="003E1365" w:rsidRPr="005E2228">
        <w:rPr>
          <w:lang w:eastAsia="ja"/>
        </w:rPr>
        <w:t>要件</w:t>
      </w:r>
      <w:ins w:id="569" w:author="工内 隆" w:date="2019-05-09T17:47:00Z">
        <w:r w:rsidR="00745DCC">
          <w:rPr>
            <w:rFonts w:hint="eastAsia"/>
            <w:lang w:eastAsia="ja"/>
          </w:rPr>
          <w:t>が課される場合があります</w:t>
        </w:r>
      </w:ins>
      <w:del w:id="570" w:author="工内 隆" w:date="2019-05-09T17:48:00Z">
        <w:r w:rsidR="003E1365" w:rsidRPr="005E2228" w:rsidDel="00745DCC">
          <w:rPr>
            <w:lang w:eastAsia="ja"/>
          </w:rPr>
          <w:delText>を</w:delText>
        </w:r>
        <w:r w:rsidR="002E5385" w:rsidDel="00745DCC">
          <w:rPr>
            <w:rFonts w:hint="eastAsia"/>
            <w:lang w:eastAsia="ja"/>
          </w:rPr>
          <w:delText>付加できる</w:delText>
        </w:r>
      </w:del>
      <w:r w:rsidR="002E5385">
        <w:rPr>
          <w:rFonts w:hint="eastAsia"/>
          <w:lang w:eastAsia="ja"/>
        </w:rPr>
        <w:t>。</w:t>
      </w:r>
    </w:p>
    <w:p w14:paraId="14236ACF" w14:textId="77777777" w:rsidR="004456E2" w:rsidRDefault="004456E2" w:rsidP="00F82157">
      <w:pPr>
        <w:ind w:left="720"/>
        <w:rPr>
          <w:lang w:eastAsia="ja-JP"/>
        </w:rPr>
      </w:pPr>
    </w:p>
    <w:p w14:paraId="2DC53A27" w14:textId="77777777" w:rsidR="008C6D2C" w:rsidRDefault="008C6D2C" w:rsidP="00F82157">
      <w:pPr>
        <w:ind w:left="720"/>
        <w:rPr>
          <w:lang w:eastAsia="ja-JP"/>
        </w:rPr>
      </w:pPr>
    </w:p>
    <w:p w14:paraId="0741B44E" w14:textId="0D16E7CC" w:rsidR="0080400F" w:rsidRPr="00513107" w:rsidRDefault="008C6D2C" w:rsidP="008C6D2C">
      <w:pPr>
        <w:rPr>
          <w:b/>
          <w:sz w:val="24"/>
          <w:lang w:eastAsia="ja"/>
          <w:rPrChange w:id="571" w:author="工内 隆" w:date="2019-05-10T09:34:00Z">
            <w:rPr>
              <w:b/>
              <w:sz w:val="20"/>
              <w:lang w:eastAsia="ja-JP"/>
            </w:rPr>
          </w:rPrChange>
        </w:rPr>
      </w:pPr>
      <w:r w:rsidRPr="006A41CD">
        <w:rPr>
          <w:b/>
          <w:sz w:val="24"/>
          <w:lang w:eastAsia="ja"/>
        </w:rPr>
        <w:t>1.2</w:t>
      </w:r>
      <w:r w:rsidRPr="006A41CD">
        <w:rPr>
          <w:b/>
          <w:sz w:val="20"/>
          <w:lang w:eastAsia="ja"/>
        </w:rPr>
        <w:tab/>
      </w:r>
      <w:ins w:id="572" w:author="工内 隆" w:date="2019-05-09T17:49:00Z">
        <w:r w:rsidR="00745DCC" w:rsidRPr="00745DCC">
          <w:rPr>
            <w:rFonts w:hint="eastAsia"/>
            <w:b/>
            <w:sz w:val="24"/>
            <w:szCs w:val="24"/>
            <w:lang w:eastAsia="ja"/>
            <w:rPrChange w:id="573" w:author="工内 隆" w:date="2019-05-09T17:49:00Z">
              <w:rPr>
                <w:rFonts w:hint="eastAsia"/>
                <w:b/>
                <w:sz w:val="20"/>
                <w:lang w:eastAsia="ja"/>
              </w:rPr>
            </w:rPrChange>
          </w:rPr>
          <w:t>担当</w:t>
        </w:r>
      </w:ins>
      <w:del w:id="574" w:author="工内 隆" w:date="2019-05-09T17:49:00Z">
        <w:r w:rsidR="009C63FB" w:rsidRPr="00455CE8" w:rsidDel="00745DCC">
          <w:rPr>
            <w:rFonts w:hint="eastAsia"/>
            <w:b/>
            <w:sz w:val="24"/>
            <w:lang w:eastAsia="ja"/>
          </w:rPr>
          <w:delText>スキル</w:delText>
        </w:r>
        <w:r w:rsidR="003A12EE" w:rsidDel="00745DCC">
          <w:rPr>
            <w:rFonts w:hint="eastAsia"/>
            <w:b/>
            <w:sz w:val="24"/>
            <w:lang w:eastAsia="ja"/>
          </w:rPr>
          <w:delText>と</w:delText>
        </w:r>
      </w:del>
      <w:r w:rsidR="003A12EE">
        <w:rPr>
          <w:rFonts w:hint="eastAsia"/>
          <w:b/>
          <w:sz w:val="24"/>
          <w:lang w:eastAsia="ja"/>
        </w:rPr>
        <w:t>能力</w:t>
      </w:r>
    </w:p>
    <w:p w14:paraId="0627727A" w14:textId="3F027A8F" w:rsidR="008C6D2C" w:rsidRPr="008C6D2C" w:rsidRDefault="008C6D2C" w:rsidP="000C2C43">
      <w:pPr>
        <w:ind w:firstLine="720"/>
        <w:rPr>
          <w:b/>
          <w:lang w:eastAsia="ja-JP"/>
        </w:rPr>
      </w:pPr>
      <w:r w:rsidRPr="008C6D2C">
        <w:rPr>
          <w:b/>
          <w:lang w:eastAsia="ja"/>
        </w:rPr>
        <w:t>組織は以下を行う</w:t>
      </w:r>
      <w:ins w:id="575" w:author="工内 隆" w:date="2019-05-09T17:49:00Z">
        <w:r w:rsidR="00745DCC">
          <w:rPr>
            <w:rFonts w:hint="eastAsia"/>
            <w:b/>
            <w:lang w:eastAsia="ja"/>
          </w:rPr>
          <w:t>こと</w:t>
        </w:r>
      </w:ins>
      <w:ins w:id="576" w:author="工内 隆" w:date="2019-05-10T09:39:00Z">
        <w:r w:rsidR="00513107">
          <w:rPr>
            <w:rFonts w:hint="eastAsia"/>
            <w:b/>
            <w:lang w:eastAsia="ja"/>
          </w:rPr>
          <w:t>。</w:t>
        </w:r>
      </w:ins>
    </w:p>
    <w:p w14:paraId="325F5790" w14:textId="29513746" w:rsidR="008C6D2C" w:rsidRPr="008C6D2C" w:rsidRDefault="00580450" w:rsidP="008C6D2C">
      <w:pPr>
        <w:pStyle w:val="a3"/>
        <w:numPr>
          <w:ilvl w:val="0"/>
          <w:numId w:val="5"/>
        </w:numPr>
        <w:contextualSpacing w:val="0"/>
        <w:jc w:val="left"/>
        <w:rPr>
          <w:b/>
          <w:lang w:eastAsia="ja-JP"/>
        </w:rPr>
      </w:pPr>
      <w:ins w:id="577" w:author="工内 隆" w:date="2019-05-11T17:23:00Z">
        <w:r>
          <w:rPr>
            <w:rFonts w:hint="eastAsia"/>
            <w:b/>
            <w:lang w:eastAsia="ja"/>
          </w:rPr>
          <w:t>当該</w:t>
        </w:r>
      </w:ins>
      <w:r w:rsidR="007B29C4" w:rsidRPr="00745DCC">
        <w:rPr>
          <w:rFonts w:hint="eastAsia"/>
          <w:b/>
          <w:i/>
          <w:lang w:eastAsia="ja"/>
          <w:rPrChange w:id="578" w:author="工内 隆" w:date="2019-05-09T17:50:00Z">
            <w:rPr>
              <w:rFonts w:hint="eastAsia"/>
              <w:b/>
              <w:lang w:eastAsia="ja"/>
            </w:rPr>
          </w:rPrChange>
        </w:rPr>
        <w:t>プログラム</w:t>
      </w:r>
      <w:r w:rsidR="007B29C4" w:rsidRPr="00745DCC">
        <w:rPr>
          <w:rFonts w:hint="eastAsia"/>
          <w:b/>
          <w:lang w:eastAsia="ja"/>
        </w:rPr>
        <w:t>の</w:t>
      </w:r>
      <w:ins w:id="579" w:author="工内 隆" w:date="2019-05-10T09:37:00Z">
        <w:r w:rsidR="00513107">
          <w:rPr>
            <w:rFonts w:hint="eastAsia"/>
            <w:b/>
            <w:lang w:eastAsia="ja"/>
          </w:rPr>
          <w:t>遂行</w:t>
        </w:r>
      </w:ins>
      <w:del w:id="580" w:author="工内 隆" w:date="2019-05-10T09:37:00Z">
        <w:r w:rsidR="007B29C4" w:rsidDel="00513107">
          <w:rPr>
            <w:rFonts w:hint="eastAsia"/>
            <w:b/>
            <w:lang w:eastAsia="ja"/>
          </w:rPr>
          <w:delText>パフォーマンス</w:delText>
        </w:r>
      </w:del>
      <w:r w:rsidR="007B29C4">
        <w:rPr>
          <w:rFonts w:hint="eastAsia"/>
          <w:b/>
          <w:lang w:eastAsia="ja"/>
        </w:rPr>
        <w:t>と</w:t>
      </w:r>
      <w:ins w:id="581" w:author="工内 隆" w:date="2019-05-10T09:37:00Z">
        <w:r w:rsidR="00513107">
          <w:rPr>
            <w:rFonts w:hint="eastAsia"/>
            <w:b/>
            <w:lang w:eastAsia="ja"/>
          </w:rPr>
          <w:t>その</w:t>
        </w:r>
      </w:ins>
      <w:r w:rsidR="007B29C4">
        <w:rPr>
          <w:rFonts w:hint="eastAsia"/>
          <w:b/>
          <w:lang w:eastAsia="ja"/>
        </w:rPr>
        <w:t>効果に影響を及ぼす</w:t>
      </w:r>
      <w:ins w:id="582" w:author="工内 隆" w:date="2019-05-10T09:37:00Z">
        <w:r w:rsidR="00513107">
          <w:rPr>
            <w:rFonts w:hint="eastAsia"/>
            <w:b/>
            <w:lang w:eastAsia="ja"/>
          </w:rPr>
          <w:t>職務</w:t>
        </w:r>
      </w:ins>
      <w:del w:id="583" w:author="工内 隆" w:date="2019-05-10T09:37:00Z">
        <w:r w:rsidR="008C6D2C" w:rsidRPr="008C6D2C" w:rsidDel="00513107">
          <w:rPr>
            <w:b/>
            <w:lang w:eastAsia="ja"/>
          </w:rPr>
          <w:delText>役割と</w:delText>
        </w:r>
      </w:del>
      <w:r w:rsidR="008C6D2C" w:rsidRPr="008C6D2C">
        <w:rPr>
          <w:b/>
          <w:lang w:eastAsia="ja"/>
        </w:rPr>
        <w:t>、</w:t>
      </w:r>
      <w:ins w:id="584" w:author="工内 隆" w:date="2019-05-10T09:37:00Z">
        <w:r w:rsidR="00513107">
          <w:rPr>
            <w:rFonts w:hint="eastAsia"/>
            <w:b/>
            <w:lang w:eastAsia="ja"/>
          </w:rPr>
          <w:t>および、</w:t>
        </w:r>
      </w:ins>
      <w:r w:rsidR="008C6D2C" w:rsidRPr="008C6D2C">
        <w:rPr>
          <w:b/>
          <w:lang w:eastAsia="ja"/>
        </w:rPr>
        <w:t>そ</w:t>
      </w:r>
      <w:del w:id="585" w:author="工内 隆" w:date="2019-05-10T09:38:00Z">
        <w:r w:rsidR="008C6D2C" w:rsidRPr="008C6D2C" w:rsidDel="00513107">
          <w:rPr>
            <w:b/>
            <w:lang w:eastAsia="ja"/>
          </w:rPr>
          <w:delText>れら</w:delText>
        </w:r>
      </w:del>
      <w:r w:rsidR="008C6D2C" w:rsidRPr="008C6D2C">
        <w:rPr>
          <w:b/>
          <w:lang w:eastAsia="ja"/>
        </w:rPr>
        <w:t>の</w:t>
      </w:r>
      <w:ins w:id="586" w:author="工内 隆" w:date="2019-05-10T09:38:00Z">
        <w:r w:rsidR="00513107">
          <w:rPr>
            <w:rFonts w:hint="eastAsia"/>
            <w:b/>
            <w:lang w:eastAsia="ja"/>
          </w:rPr>
          <w:t>職務</w:t>
        </w:r>
      </w:ins>
      <w:del w:id="587" w:author="工内 隆" w:date="2019-05-10T09:38:00Z">
        <w:r w:rsidR="008C6D2C" w:rsidRPr="008C6D2C" w:rsidDel="00513107">
          <w:rPr>
            <w:b/>
            <w:lang w:eastAsia="ja"/>
          </w:rPr>
          <w:delText>役割</w:delText>
        </w:r>
      </w:del>
      <w:r w:rsidR="007B29C4">
        <w:rPr>
          <w:rFonts w:hint="eastAsia"/>
          <w:b/>
          <w:lang w:eastAsia="ja"/>
        </w:rPr>
        <w:t>に</w:t>
      </w:r>
      <w:r w:rsidR="008C6D2C" w:rsidRPr="008C6D2C">
        <w:rPr>
          <w:b/>
          <w:lang w:eastAsia="ja"/>
        </w:rPr>
        <w:t>対応</w:t>
      </w:r>
      <w:ins w:id="588" w:author="工内 隆" w:date="2019-05-11T17:23:00Z">
        <w:r>
          <w:rPr>
            <w:rFonts w:hint="eastAsia"/>
            <w:b/>
            <w:lang w:eastAsia="ja"/>
          </w:rPr>
          <w:t>した</w:t>
        </w:r>
      </w:ins>
      <w:del w:id="589" w:author="工内 隆" w:date="2019-05-11T17:23:00Z">
        <w:r w:rsidR="008C6D2C" w:rsidRPr="008C6D2C" w:rsidDel="00580450">
          <w:rPr>
            <w:b/>
            <w:lang w:eastAsia="ja"/>
          </w:rPr>
          <w:delText>する</w:delText>
        </w:r>
      </w:del>
      <w:r w:rsidR="008C6D2C" w:rsidRPr="008C6D2C">
        <w:rPr>
          <w:b/>
          <w:lang w:eastAsia="ja"/>
        </w:rPr>
        <w:t>責任を特定</w:t>
      </w:r>
      <w:r w:rsidR="007B29C4">
        <w:rPr>
          <w:rFonts w:hint="eastAsia"/>
          <w:b/>
          <w:lang w:eastAsia="ja"/>
        </w:rPr>
        <w:t>する</w:t>
      </w:r>
    </w:p>
    <w:p w14:paraId="0EAF045A" w14:textId="4B62C0F1" w:rsidR="008C6D2C" w:rsidRPr="008C6D2C" w:rsidRDefault="008C6D2C" w:rsidP="008C6D2C">
      <w:pPr>
        <w:pStyle w:val="a3"/>
        <w:numPr>
          <w:ilvl w:val="0"/>
          <w:numId w:val="5"/>
        </w:numPr>
        <w:contextualSpacing w:val="0"/>
        <w:jc w:val="left"/>
        <w:rPr>
          <w:b/>
          <w:lang w:eastAsia="ja-JP"/>
        </w:rPr>
      </w:pPr>
      <w:del w:id="590" w:author="工内 隆" w:date="2019-05-10T09:44:00Z">
        <w:r w:rsidRPr="008C6D2C" w:rsidDel="00BA56F2">
          <w:rPr>
            <w:b/>
            <w:lang w:eastAsia="ja"/>
          </w:rPr>
          <w:delText>各</w:delText>
        </w:r>
      </w:del>
      <w:ins w:id="591" w:author="工内 隆" w:date="2019-05-10T09:44:00Z">
        <w:r w:rsidR="00BA56F2">
          <w:rPr>
            <w:rFonts w:hint="eastAsia"/>
            <w:b/>
            <w:lang w:eastAsia="ja"/>
          </w:rPr>
          <w:t>それぞれの</w:t>
        </w:r>
      </w:ins>
      <w:ins w:id="592" w:author="工内 隆" w:date="2019-05-10T09:39:00Z">
        <w:r w:rsidR="00513107">
          <w:rPr>
            <w:rFonts w:hint="eastAsia"/>
            <w:b/>
            <w:lang w:eastAsia="ja"/>
          </w:rPr>
          <w:t>職務</w:t>
        </w:r>
      </w:ins>
      <w:del w:id="593" w:author="工内 隆" w:date="2019-05-10T09:39:00Z">
        <w:r w:rsidRPr="008C6D2C" w:rsidDel="00513107">
          <w:rPr>
            <w:b/>
            <w:lang w:eastAsia="ja"/>
          </w:rPr>
          <w:delText>役割</w:delText>
        </w:r>
      </w:del>
      <w:r w:rsidRPr="008C6D2C">
        <w:rPr>
          <w:b/>
          <w:lang w:eastAsia="ja"/>
        </w:rPr>
        <w:t>を果たす</w:t>
      </w:r>
      <w:ins w:id="594" w:author="工内 隆" w:date="2019-05-10T09:40:00Z">
        <w:r w:rsidR="00513107">
          <w:rPr>
            <w:rFonts w:hint="eastAsia"/>
            <w:b/>
            <w:lang w:eastAsia="ja"/>
          </w:rPr>
          <w:t>担当者</w:t>
        </w:r>
      </w:ins>
      <w:del w:id="595" w:author="工内 隆" w:date="2019-05-10T09:40:00Z">
        <w:r w:rsidRPr="008C6D2C" w:rsidDel="00513107">
          <w:rPr>
            <w:b/>
            <w:lang w:eastAsia="ja"/>
          </w:rPr>
          <w:delText>人</w:delText>
        </w:r>
      </w:del>
      <w:r w:rsidRPr="008C6D2C">
        <w:rPr>
          <w:b/>
          <w:lang w:eastAsia="ja"/>
        </w:rPr>
        <w:t>の必要な</w:t>
      </w:r>
      <w:ins w:id="596" w:author="工内 隆" w:date="2019-05-10T10:09:00Z">
        <w:r w:rsidR="00CF168A">
          <w:rPr>
            <w:rFonts w:hint="eastAsia"/>
            <w:b/>
            <w:lang w:eastAsia="ja"/>
          </w:rPr>
          <w:t>担当</w:t>
        </w:r>
      </w:ins>
      <w:ins w:id="597" w:author="工内 隆" w:date="2019-05-10T09:40:00Z">
        <w:r w:rsidR="00513107">
          <w:rPr>
            <w:rFonts w:hint="eastAsia"/>
            <w:b/>
            <w:lang w:eastAsia="ja"/>
          </w:rPr>
          <w:t>能力</w:t>
        </w:r>
      </w:ins>
      <w:del w:id="598" w:author="工内 隆" w:date="2019-05-10T09:40:00Z">
        <w:r w:rsidR="009C63FB" w:rsidDel="00513107">
          <w:rPr>
            <w:rFonts w:hint="eastAsia"/>
            <w:b/>
            <w:lang w:eastAsia="ja"/>
          </w:rPr>
          <w:delText>スキル</w:delText>
        </w:r>
      </w:del>
      <w:r w:rsidRPr="008C6D2C">
        <w:rPr>
          <w:b/>
          <w:lang w:eastAsia="ja"/>
        </w:rPr>
        <w:t>を決定する</w:t>
      </w:r>
    </w:p>
    <w:p w14:paraId="6B469B24" w14:textId="276B3DA5" w:rsidR="008C6D2C" w:rsidRPr="008C6D2C" w:rsidRDefault="008C6D2C" w:rsidP="008C6D2C">
      <w:pPr>
        <w:pStyle w:val="a3"/>
        <w:numPr>
          <w:ilvl w:val="0"/>
          <w:numId w:val="5"/>
        </w:numPr>
        <w:contextualSpacing w:val="0"/>
        <w:jc w:val="left"/>
        <w:rPr>
          <w:b/>
          <w:lang w:eastAsia="ja-JP"/>
        </w:rPr>
      </w:pPr>
      <w:r w:rsidRPr="008C6D2C">
        <w:rPr>
          <w:b/>
          <w:lang w:eastAsia="ja"/>
        </w:rPr>
        <w:t>これらの</w:t>
      </w:r>
      <w:ins w:id="599" w:author="工内 隆" w:date="2019-05-10T09:40:00Z">
        <w:r w:rsidR="00513107">
          <w:rPr>
            <w:rFonts w:hint="eastAsia"/>
            <w:b/>
            <w:lang w:eastAsia="ja"/>
          </w:rPr>
          <w:t>担当者</w:t>
        </w:r>
      </w:ins>
      <w:del w:id="600" w:author="工内 隆" w:date="2019-05-10T09:40:00Z">
        <w:r w:rsidRPr="008C6D2C" w:rsidDel="00513107">
          <w:rPr>
            <w:b/>
            <w:lang w:eastAsia="ja"/>
          </w:rPr>
          <w:delText>者</w:delText>
        </w:r>
      </w:del>
      <w:r w:rsidRPr="008C6D2C">
        <w:rPr>
          <w:b/>
          <w:lang w:eastAsia="ja"/>
        </w:rPr>
        <w:t>が適切な教育、</w:t>
      </w:r>
      <w:ins w:id="601" w:author="工内 隆" w:date="2019-05-10T09:40:00Z">
        <w:r w:rsidR="00513107">
          <w:rPr>
            <w:rFonts w:hint="eastAsia"/>
            <w:b/>
            <w:lang w:eastAsia="ja"/>
          </w:rPr>
          <w:t>トレーニング</w:t>
        </w:r>
      </w:ins>
      <w:del w:id="602" w:author="工内 隆" w:date="2019-05-10T09:40:00Z">
        <w:r w:rsidRPr="008C6D2C" w:rsidDel="00513107">
          <w:rPr>
            <w:b/>
            <w:lang w:eastAsia="ja"/>
          </w:rPr>
          <w:delText>訓練</w:delText>
        </w:r>
      </w:del>
      <w:r w:rsidRPr="008C6D2C">
        <w:rPr>
          <w:b/>
          <w:lang w:eastAsia="ja"/>
        </w:rPr>
        <w:t>、</w:t>
      </w:r>
      <w:ins w:id="603" w:author="工内 隆" w:date="2019-05-10T09:41:00Z">
        <w:r w:rsidR="00513107">
          <w:rPr>
            <w:rFonts w:hint="eastAsia"/>
            <w:b/>
            <w:lang w:eastAsia="ja"/>
          </w:rPr>
          <w:t>経験</w:t>
        </w:r>
      </w:ins>
      <w:del w:id="604" w:author="工内 隆" w:date="2019-05-10T09:41:00Z">
        <w:r w:rsidRPr="008C6D2C" w:rsidDel="00513107">
          <w:rPr>
            <w:b/>
            <w:lang w:eastAsia="ja"/>
          </w:rPr>
          <w:delText>指導</w:delText>
        </w:r>
      </w:del>
      <w:r w:rsidRPr="008C6D2C">
        <w:rPr>
          <w:b/>
          <w:lang w:eastAsia="ja"/>
        </w:rPr>
        <w:t>に基づいて</w:t>
      </w:r>
      <w:ins w:id="605" w:author="工内 隆" w:date="2019-05-10T09:41:00Z">
        <w:r w:rsidR="00513107">
          <w:rPr>
            <w:rFonts w:hint="eastAsia"/>
            <w:b/>
            <w:lang w:eastAsia="ja"/>
          </w:rPr>
          <w:t>十分な能力を</w:t>
        </w:r>
      </w:ins>
      <w:ins w:id="606" w:author="工内 隆" w:date="2019-05-10T09:42:00Z">
        <w:r w:rsidR="00513107">
          <w:rPr>
            <w:rFonts w:hint="eastAsia"/>
            <w:b/>
            <w:lang w:eastAsia="ja"/>
          </w:rPr>
          <w:t>持ってい</w:t>
        </w:r>
      </w:ins>
      <w:del w:id="607" w:author="工内 隆" w:date="2019-05-10T09:42:00Z">
        <w:r w:rsidR="00A10397" w:rsidDel="00513107">
          <w:rPr>
            <w:rFonts w:hint="eastAsia"/>
            <w:b/>
            <w:lang w:eastAsia="ja"/>
          </w:rPr>
          <w:delText>適任</w:delText>
        </w:r>
        <w:r w:rsidRPr="008C6D2C" w:rsidDel="00513107">
          <w:rPr>
            <w:b/>
            <w:lang w:eastAsia="ja"/>
          </w:rPr>
          <w:delText>であ</w:delText>
        </w:r>
      </w:del>
      <w:r w:rsidRPr="008C6D2C">
        <w:rPr>
          <w:b/>
          <w:lang w:eastAsia="ja"/>
        </w:rPr>
        <w:t>ることを確認</w:t>
      </w:r>
      <w:r w:rsidR="007B29C4">
        <w:rPr>
          <w:rFonts w:hint="eastAsia"/>
          <w:b/>
          <w:lang w:eastAsia="ja"/>
        </w:rPr>
        <w:t>する</w:t>
      </w:r>
    </w:p>
    <w:p w14:paraId="0EBA9D3E" w14:textId="5872FB12" w:rsidR="008C6D2C" w:rsidRPr="008C6D2C" w:rsidRDefault="00F52451" w:rsidP="008C6D2C">
      <w:pPr>
        <w:pStyle w:val="a3"/>
        <w:numPr>
          <w:ilvl w:val="0"/>
          <w:numId w:val="5"/>
        </w:numPr>
        <w:contextualSpacing w:val="0"/>
        <w:jc w:val="left"/>
        <w:rPr>
          <w:b/>
          <w:lang w:eastAsia="ja-JP"/>
        </w:rPr>
      </w:pPr>
      <w:ins w:id="608" w:author="工内 隆" w:date="2019-05-10T09:55:00Z">
        <w:r>
          <w:rPr>
            <w:rFonts w:hint="eastAsia"/>
            <w:b/>
            <w:lang w:eastAsia="ja"/>
          </w:rPr>
          <w:t>状況に応じて</w:t>
        </w:r>
      </w:ins>
      <w:del w:id="609" w:author="工内 隆" w:date="2019-05-10T09:55:00Z">
        <w:r w:rsidR="008C6D2C" w:rsidRPr="008C6D2C" w:rsidDel="00F52451">
          <w:rPr>
            <w:b/>
            <w:lang w:eastAsia="ja"/>
          </w:rPr>
          <w:delText>該当する場合には</w:delText>
        </w:r>
      </w:del>
      <w:r w:rsidR="008C6D2C" w:rsidRPr="008C6D2C">
        <w:rPr>
          <w:b/>
          <w:lang w:eastAsia="ja"/>
        </w:rPr>
        <w:t>、必要な</w:t>
      </w:r>
      <w:ins w:id="610" w:author="工内 隆" w:date="2019-05-10T09:56:00Z">
        <w:r>
          <w:rPr>
            <w:rFonts w:hint="eastAsia"/>
            <w:b/>
            <w:lang w:eastAsia="ja"/>
          </w:rPr>
          <w:t>能力</w:t>
        </w:r>
      </w:ins>
      <w:del w:id="611" w:author="工内 隆" w:date="2019-05-10T09:56:00Z">
        <w:r w:rsidR="009C63FB" w:rsidDel="00F52451">
          <w:rPr>
            <w:rFonts w:hint="eastAsia"/>
            <w:b/>
            <w:lang w:eastAsia="ja"/>
          </w:rPr>
          <w:delText>スキル</w:delText>
        </w:r>
      </w:del>
      <w:r w:rsidR="008C6D2C" w:rsidRPr="008C6D2C">
        <w:rPr>
          <w:b/>
          <w:lang w:eastAsia="ja"/>
        </w:rPr>
        <w:t>を獲得するための措置を講じる</w:t>
      </w:r>
    </w:p>
    <w:p w14:paraId="282F17A3" w14:textId="654DA192" w:rsidR="008C6D2C" w:rsidRPr="008C6D2C" w:rsidRDefault="008C6D2C" w:rsidP="008C6D2C">
      <w:pPr>
        <w:pStyle w:val="a3"/>
        <w:numPr>
          <w:ilvl w:val="0"/>
          <w:numId w:val="5"/>
        </w:numPr>
        <w:contextualSpacing w:val="0"/>
        <w:jc w:val="left"/>
        <w:rPr>
          <w:b/>
          <w:lang w:eastAsia="ja-JP"/>
        </w:rPr>
      </w:pPr>
      <w:del w:id="612" w:author="工内 隆" w:date="2019-05-10T09:58:00Z">
        <w:r w:rsidRPr="008C6D2C" w:rsidDel="00F52451">
          <w:rPr>
            <w:b/>
            <w:lang w:eastAsia="ja"/>
          </w:rPr>
          <w:delText>適切な</w:delText>
        </w:r>
      </w:del>
      <w:r w:rsidRPr="008C6D2C">
        <w:rPr>
          <w:b/>
          <w:lang w:eastAsia="ja"/>
        </w:rPr>
        <w:t>文書化された</w:t>
      </w:r>
      <w:ins w:id="613" w:author="工内 隆" w:date="2019-05-10T09:58:00Z">
        <w:r w:rsidR="00F52451">
          <w:rPr>
            <w:rFonts w:hint="eastAsia"/>
            <w:b/>
            <w:lang w:eastAsia="ja"/>
          </w:rPr>
          <w:t>記録</w:t>
        </w:r>
      </w:ins>
      <w:del w:id="614" w:author="工内 隆" w:date="2019-05-10T09:58:00Z">
        <w:r w:rsidRPr="008C6D2C" w:rsidDel="00F52451">
          <w:rPr>
            <w:b/>
            <w:lang w:eastAsia="ja"/>
          </w:rPr>
          <w:delText>情報</w:delText>
        </w:r>
      </w:del>
      <w:r w:rsidRPr="008C6D2C">
        <w:rPr>
          <w:b/>
          <w:lang w:eastAsia="ja"/>
        </w:rPr>
        <w:t>を</w:t>
      </w:r>
      <w:ins w:id="615" w:author="工内 隆" w:date="2019-05-10T10:09:00Z">
        <w:r w:rsidR="00CF168A">
          <w:rPr>
            <w:rFonts w:hint="eastAsia"/>
            <w:b/>
            <w:lang w:eastAsia="ja"/>
          </w:rPr>
          <w:t>担当</w:t>
        </w:r>
      </w:ins>
      <w:ins w:id="616" w:author="工内 隆" w:date="2019-05-10T09:58:00Z">
        <w:r w:rsidR="00F52451">
          <w:rPr>
            <w:rFonts w:hint="eastAsia"/>
            <w:b/>
            <w:lang w:eastAsia="ja"/>
          </w:rPr>
          <w:t>能力</w:t>
        </w:r>
      </w:ins>
      <w:del w:id="617" w:author="工内 隆" w:date="2019-05-10T09:58:00Z">
        <w:r w:rsidR="009C63FB" w:rsidDel="00F52451">
          <w:rPr>
            <w:rFonts w:hint="eastAsia"/>
            <w:b/>
            <w:lang w:eastAsia="ja"/>
          </w:rPr>
          <w:delText>スキル</w:delText>
        </w:r>
      </w:del>
      <w:r w:rsidRPr="008C6D2C">
        <w:rPr>
          <w:b/>
          <w:lang w:eastAsia="ja"/>
        </w:rPr>
        <w:t>の</w:t>
      </w:r>
      <w:r w:rsidR="009C63FB">
        <w:rPr>
          <w:rFonts w:hint="eastAsia"/>
          <w:b/>
          <w:lang w:eastAsia="ja"/>
        </w:rPr>
        <w:t>エビデンス</w:t>
      </w:r>
      <w:r w:rsidRPr="008C6D2C">
        <w:rPr>
          <w:b/>
          <w:lang w:eastAsia="ja"/>
        </w:rPr>
        <w:t>として保持する</w:t>
      </w:r>
      <w:del w:id="618" w:author="工内 隆" w:date="2019-05-10T09:56:00Z">
        <w:r w:rsidR="00452B26" w:rsidDel="00F52451">
          <w:rPr>
            <w:b/>
            <w:lang w:eastAsia="ja"/>
          </w:rPr>
          <w:delText>.</w:delText>
        </w:r>
      </w:del>
    </w:p>
    <w:p w14:paraId="31AA7FF6" w14:textId="77777777" w:rsidR="004456E2" w:rsidRPr="00661E9D" w:rsidRDefault="004456E2" w:rsidP="00AE6EB4">
      <w:pPr>
        <w:ind w:left="720"/>
        <w:rPr>
          <w:lang w:eastAsia="ja-JP"/>
        </w:rPr>
      </w:pPr>
    </w:p>
    <w:p w14:paraId="74FBDF99" w14:textId="3AEAC610" w:rsidR="00027459" w:rsidRDefault="00093998" w:rsidP="0086675C">
      <w:pPr>
        <w:ind w:left="720"/>
      </w:pPr>
      <w:proofErr w:type="spellStart"/>
      <w:ins w:id="619" w:author="工内 隆" w:date="2019-05-09T17:37:00Z">
        <w:r w:rsidRPr="00D02355">
          <w:rPr>
            <w:rFonts w:ascii="Calibri" w:eastAsia="ＭＳ ゴシック" w:hAnsi="Calibri" w:cs="Calibri" w:hint="eastAsia"/>
            <w:b/>
            <w:i/>
          </w:rPr>
          <w:t>証跡となる資料</w:t>
        </w:r>
      </w:ins>
      <w:proofErr w:type="spellEnd"/>
      <w:del w:id="620" w:author="工内 隆" w:date="2019-05-09T17:37:00Z">
        <w:r w:rsidR="004456E2" w:rsidRPr="00A9300A" w:rsidDel="00093998">
          <w:rPr>
            <w:b/>
            <w:lang w:eastAsia="ja"/>
          </w:rPr>
          <w:delText>検証</w:delText>
        </w:r>
        <w:r w:rsidR="003B01F1" w:rsidDel="00093998">
          <w:rPr>
            <w:b/>
            <w:lang w:eastAsia="ja"/>
          </w:rPr>
          <w:delText>材料</w:delText>
        </w:r>
      </w:del>
    </w:p>
    <w:p w14:paraId="7DBDEB9C" w14:textId="4AAD2F88" w:rsidR="00DC06DB" w:rsidRDefault="00DC06DB" w:rsidP="00DC06DB">
      <w:pPr>
        <w:pStyle w:val="a3"/>
        <w:numPr>
          <w:ilvl w:val="0"/>
          <w:numId w:val="1"/>
        </w:numPr>
        <w:rPr>
          <w:lang w:eastAsia="ja-JP"/>
        </w:rPr>
      </w:pPr>
      <w:r w:rsidRPr="00DC06DB">
        <w:rPr>
          <w:lang w:eastAsia="ja"/>
        </w:rPr>
        <w:t xml:space="preserve">1.2.1 </w:t>
      </w:r>
      <w:r w:rsidR="00D91437" w:rsidRPr="00F52451">
        <w:rPr>
          <w:rFonts w:hint="eastAsia"/>
          <w:i/>
          <w:lang w:eastAsia="ja"/>
          <w:rPrChange w:id="621" w:author="工内 隆" w:date="2019-05-10T09:58:00Z">
            <w:rPr>
              <w:rFonts w:hint="eastAsia"/>
              <w:lang w:eastAsia="ja"/>
            </w:rPr>
          </w:rPrChange>
        </w:rPr>
        <w:t>プログラム</w:t>
      </w:r>
      <w:del w:id="622" w:author="工内 隆" w:date="2019-05-10T09:59:00Z">
        <w:r w:rsidR="00D91437" w:rsidDel="00F52451">
          <w:rPr>
            <w:rFonts w:hint="eastAsia"/>
            <w:lang w:eastAsia="ja"/>
          </w:rPr>
          <w:delText>内</w:delText>
        </w:r>
      </w:del>
      <w:del w:id="623" w:author="工内 隆" w:date="2019-05-11T17:24:00Z">
        <w:r w:rsidR="00D91437" w:rsidDel="00580450">
          <w:rPr>
            <w:rFonts w:hint="eastAsia"/>
            <w:lang w:eastAsia="ja"/>
          </w:rPr>
          <w:delText>の</w:delText>
        </w:r>
      </w:del>
      <w:r w:rsidR="00D91437">
        <w:rPr>
          <w:rFonts w:hint="eastAsia"/>
          <w:lang w:eastAsia="ja"/>
        </w:rPr>
        <w:t>参加者</w:t>
      </w:r>
      <w:ins w:id="624" w:author="工内 隆" w:date="2019-05-11T17:24:00Z">
        <w:r w:rsidR="00580450">
          <w:rPr>
            <w:rFonts w:hint="eastAsia"/>
            <w:lang w:eastAsia="ja"/>
          </w:rPr>
          <w:t>の</w:t>
        </w:r>
      </w:ins>
      <w:del w:id="625" w:author="工内 隆" w:date="2019-05-11T17:24:00Z">
        <w:r w:rsidR="00D91437" w:rsidDel="00580450">
          <w:rPr>
            <w:rFonts w:hint="eastAsia"/>
            <w:lang w:eastAsia="ja"/>
          </w:rPr>
          <w:delText>に</w:delText>
        </w:r>
        <w:r w:rsidRPr="00DC06DB" w:rsidDel="00580450">
          <w:rPr>
            <w:lang w:eastAsia="ja"/>
          </w:rPr>
          <w:delText>対応する</w:delText>
        </w:r>
      </w:del>
      <w:ins w:id="626" w:author="工内 隆" w:date="2019-05-10T10:00:00Z">
        <w:r w:rsidR="00F52451">
          <w:rPr>
            <w:rFonts w:hint="eastAsia"/>
            <w:lang w:eastAsia="ja"/>
          </w:rPr>
          <w:t>職務とその</w:t>
        </w:r>
      </w:ins>
      <w:r w:rsidRPr="00DC06DB">
        <w:rPr>
          <w:lang w:eastAsia="ja"/>
        </w:rPr>
        <w:t>責任</w:t>
      </w:r>
      <w:del w:id="627" w:author="工内 隆" w:date="2019-05-10T10:00:00Z">
        <w:r w:rsidR="00D91437" w:rsidDel="00F52451">
          <w:rPr>
            <w:rFonts w:hint="eastAsia"/>
            <w:lang w:eastAsia="ja"/>
          </w:rPr>
          <w:delText>を含む</w:delText>
        </w:r>
        <w:r w:rsidRPr="00DC06DB" w:rsidDel="00F52451">
          <w:rPr>
            <w:lang w:eastAsia="ja"/>
          </w:rPr>
          <w:delText>役割</w:delText>
        </w:r>
      </w:del>
      <w:r w:rsidRPr="00DC06DB">
        <w:rPr>
          <w:lang w:eastAsia="ja"/>
        </w:rPr>
        <w:t>の文書化されたリスト</w:t>
      </w:r>
      <w:ins w:id="628" w:author="工内 隆" w:date="2019-05-10T10:01:00Z">
        <w:r w:rsidR="00F52451">
          <w:rPr>
            <w:rFonts w:hint="eastAsia"/>
            <w:lang w:eastAsia="ja"/>
          </w:rPr>
          <w:t>。</w:t>
        </w:r>
      </w:ins>
    </w:p>
    <w:p w14:paraId="7A04C9C3" w14:textId="66B9FDD1" w:rsidR="00762E87" w:rsidRDefault="00762E87" w:rsidP="00DC06DB">
      <w:pPr>
        <w:pStyle w:val="a3"/>
        <w:numPr>
          <w:ilvl w:val="0"/>
          <w:numId w:val="1"/>
        </w:numPr>
        <w:rPr>
          <w:lang w:eastAsia="ja-JP"/>
        </w:rPr>
      </w:pPr>
      <w:r>
        <w:rPr>
          <w:lang w:eastAsia="ja"/>
        </w:rPr>
        <w:t xml:space="preserve">1.2.2 </w:t>
      </w:r>
      <w:r>
        <w:rPr>
          <w:lang w:eastAsia="ja"/>
        </w:rPr>
        <w:t>各</w:t>
      </w:r>
      <w:ins w:id="629" w:author="工内 隆" w:date="2019-05-10T10:01:00Z">
        <w:r w:rsidR="00F52451">
          <w:rPr>
            <w:rFonts w:hint="eastAsia"/>
            <w:lang w:eastAsia="ja"/>
          </w:rPr>
          <w:t>職務</w:t>
        </w:r>
      </w:ins>
      <w:del w:id="630" w:author="工内 隆" w:date="2019-05-10T10:01:00Z">
        <w:r w:rsidDel="00F52451">
          <w:rPr>
            <w:lang w:eastAsia="ja"/>
          </w:rPr>
          <w:delText>役割</w:delText>
        </w:r>
      </w:del>
      <w:r>
        <w:rPr>
          <w:lang w:eastAsia="ja"/>
        </w:rPr>
        <w:t>の</w:t>
      </w:r>
      <w:ins w:id="631" w:author="工内 隆" w:date="2019-05-10T10:02:00Z">
        <w:r w:rsidR="00F52451">
          <w:rPr>
            <w:rFonts w:hint="eastAsia"/>
            <w:lang w:eastAsia="ja"/>
          </w:rPr>
          <w:t>担当能力</w:t>
        </w:r>
      </w:ins>
      <w:del w:id="632" w:author="工内 隆" w:date="2019-05-10T10:02:00Z">
        <w:r w:rsidR="002552B5" w:rsidDel="00F52451">
          <w:rPr>
            <w:rFonts w:hint="eastAsia"/>
            <w:lang w:eastAsia="ja"/>
          </w:rPr>
          <w:delText>スキル</w:delText>
        </w:r>
      </w:del>
      <w:r w:rsidR="00A15F6A">
        <w:rPr>
          <w:rFonts w:hint="eastAsia"/>
          <w:lang w:eastAsia="ja"/>
        </w:rPr>
        <w:t>を特定する文書</w:t>
      </w:r>
      <w:ins w:id="633" w:author="工内 隆" w:date="2019-05-10T10:06:00Z">
        <w:r w:rsidR="00CF168A">
          <w:rPr>
            <w:rFonts w:hint="eastAsia"/>
            <w:lang w:eastAsia="ja"/>
          </w:rPr>
          <w:t>。</w:t>
        </w:r>
      </w:ins>
    </w:p>
    <w:p w14:paraId="24BD350E" w14:textId="577D7DD0" w:rsidR="00762E87" w:rsidRDefault="00762E87" w:rsidP="00DC06DB">
      <w:pPr>
        <w:pStyle w:val="a3"/>
        <w:numPr>
          <w:ilvl w:val="0"/>
          <w:numId w:val="1"/>
        </w:numPr>
        <w:rPr>
          <w:lang w:eastAsia="ja-JP"/>
        </w:rPr>
      </w:pPr>
      <w:r>
        <w:rPr>
          <w:lang w:eastAsia="ja"/>
        </w:rPr>
        <w:t xml:space="preserve">1.2.3 </w:t>
      </w:r>
      <w:r w:rsidR="005B6BBF">
        <w:rPr>
          <w:rFonts w:hint="eastAsia"/>
          <w:lang w:eastAsia="ja"/>
        </w:rPr>
        <w:t>それぞれの</w:t>
      </w:r>
      <w:r w:rsidR="00FD4643" w:rsidRPr="00F52451">
        <w:rPr>
          <w:rFonts w:hint="eastAsia"/>
          <w:i/>
          <w:lang w:eastAsia="ja"/>
          <w:rPrChange w:id="634" w:author="工内 隆" w:date="2019-05-10T10:03:00Z">
            <w:rPr>
              <w:rFonts w:hint="eastAsia"/>
              <w:lang w:eastAsia="ja"/>
            </w:rPr>
          </w:rPrChange>
        </w:rPr>
        <w:t>プログラム</w:t>
      </w:r>
      <w:r w:rsidR="00A15F6A">
        <w:rPr>
          <w:rFonts w:hint="eastAsia"/>
          <w:lang w:eastAsia="ja"/>
        </w:rPr>
        <w:t>参加者</w:t>
      </w:r>
      <w:r w:rsidR="005B6BBF">
        <w:rPr>
          <w:rFonts w:hint="eastAsia"/>
          <w:lang w:eastAsia="ja"/>
        </w:rPr>
        <w:t>の</w:t>
      </w:r>
      <w:ins w:id="635" w:author="工内 隆" w:date="2019-05-10T10:11:00Z">
        <w:r w:rsidR="00CF168A">
          <w:rPr>
            <w:rFonts w:hint="eastAsia"/>
            <w:lang w:eastAsia="ja"/>
          </w:rPr>
          <w:t>担当能力</w:t>
        </w:r>
      </w:ins>
      <w:del w:id="636" w:author="工内 隆" w:date="2019-05-10T10:11:00Z">
        <w:r w:rsidR="002552B5" w:rsidDel="00CF168A">
          <w:rPr>
            <w:rFonts w:hint="eastAsia"/>
            <w:lang w:eastAsia="ja"/>
          </w:rPr>
          <w:delText>スキル</w:delText>
        </w:r>
      </w:del>
      <w:r w:rsidR="005B6BBF">
        <w:rPr>
          <w:rFonts w:hint="eastAsia"/>
          <w:lang w:eastAsia="ja"/>
        </w:rPr>
        <w:t>の評価を文書化したエビデンス</w:t>
      </w:r>
      <w:ins w:id="637" w:author="工内 隆" w:date="2019-05-10T10:06:00Z">
        <w:r w:rsidR="00CF168A">
          <w:rPr>
            <w:rFonts w:hint="eastAsia"/>
            <w:lang w:eastAsia="ja"/>
          </w:rPr>
          <w:t>。</w:t>
        </w:r>
      </w:ins>
    </w:p>
    <w:p w14:paraId="09A90D44" w14:textId="77777777" w:rsidR="004456E2" w:rsidRPr="00661E9D" w:rsidRDefault="004456E2" w:rsidP="00027459">
      <w:pPr>
        <w:spacing w:after="120"/>
        <w:ind w:left="360"/>
        <w:rPr>
          <w:lang w:eastAsia="ja-JP"/>
        </w:rPr>
      </w:pPr>
    </w:p>
    <w:p w14:paraId="356E9F81" w14:textId="1A11BE9E" w:rsidR="004456E2" w:rsidRDefault="00093998">
      <w:pPr>
        <w:ind w:left="720"/>
        <w:rPr>
          <w:lang w:eastAsia="ja-JP"/>
        </w:rPr>
      </w:pPr>
      <w:ins w:id="638" w:author="工内 隆" w:date="2019-05-09T17:41:00Z">
        <w:r>
          <w:rPr>
            <w:rFonts w:hint="eastAsia"/>
            <w:b/>
            <w:lang w:eastAsia="ja"/>
          </w:rPr>
          <w:t>論拠</w:t>
        </w:r>
      </w:ins>
      <w:del w:id="639" w:author="工内 隆" w:date="2019-05-09T17:41:00Z">
        <w:r w:rsidR="004456E2" w:rsidRPr="00661E9D" w:rsidDel="00093998">
          <w:rPr>
            <w:b/>
            <w:lang w:eastAsia="ja"/>
          </w:rPr>
          <w:delText>根拠</w:delText>
        </w:r>
      </w:del>
      <w:r w:rsidR="004456E2" w:rsidRPr="00661E9D">
        <w:rPr>
          <w:lang w:eastAsia="ja"/>
        </w:rPr>
        <w:t>:</w:t>
      </w:r>
    </w:p>
    <w:p w14:paraId="6FE9DB5F" w14:textId="6E807EC0" w:rsidR="000C2C43" w:rsidRDefault="00C0679E" w:rsidP="00AE6EB4">
      <w:pPr>
        <w:ind w:left="720"/>
        <w:rPr>
          <w:lang w:eastAsia="ja-JP"/>
        </w:rPr>
      </w:pPr>
      <w:ins w:id="640" w:author="工内 隆" w:date="2019-05-10T10:30:00Z">
        <w:r w:rsidRPr="00C0679E">
          <w:rPr>
            <w:rFonts w:hint="eastAsia"/>
            <w:lang w:eastAsia="ja"/>
            <w:rPrChange w:id="641" w:author="工内 隆" w:date="2019-05-10T10:31:00Z">
              <w:rPr>
                <w:rFonts w:hint="eastAsia"/>
                <w:i/>
                <w:lang w:eastAsia="ja"/>
              </w:rPr>
            </w:rPrChange>
          </w:rPr>
          <w:t>このような</w:t>
        </w:r>
      </w:ins>
      <w:r w:rsidR="00FD4643" w:rsidRPr="00CF168A">
        <w:rPr>
          <w:rFonts w:hint="eastAsia"/>
          <w:i/>
          <w:lang w:eastAsia="ja"/>
          <w:rPrChange w:id="642" w:author="工内 隆" w:date="2019-05-10T10:11:00Z">
            <w:rPr>
              <w:rFonts w:hint="eastAsia"/>
              <w:lang w:eastAsia="ja"/>
            </w:rPr>
          </w:rPrChange>
        </w:rPr>
        <w:t>プログラム</w:t>
      </w:r>
      <w:del w:id="643" w:author="工内 隆" w:date="2019-05-10T10:12:00Z">
        <w:r w:rsidR="00FD4643" w:rsidRPr="007D4DA9" w:rsidDel="00CF168A">
          <w:rPr>
            <w:lang w:eastAsia="ja"/>
          </w:rPr>
          <w:delText>の役割</w:delText>
        </w:r>
      </w:del>
      <w:r w:rsidR="00FD4643" w:rsidRPr="007D4DA9">
        <w:rPr>
          <w:lang w:eastAsia="ja"/>
        </w:rPr>
        <w:t>を</w:t>
      </w:r>
      <w:r w:rsidR="006839FE">
        <w:rPr>
          <w:rFonts w:hint="eastAsia"/>
          <w:lang w:eastAsia="ja"/>
        </w:rPr>
        <w:t>担う参加者が各々の</w:t>
      </w:r>
      <w:ins w:id="644" w:author="工内 隆" w:date="2019-05-10T10:14:00Z">
        <w:r w:rsidR="000C336F">
          <w:rPr>
            <w:rFonts w:hint="eastAsia"/>
            <w:lang w:eastAsia="ja"/>
          </w:rPr>
          <w:t>職務</w:t>
        </w:r>
      </w:ins>
      <w:del w:id="645" w:author="工内 隆" w:date="2019-05-10T10:14:00Z">
        <w:r w:rsidR="006839FE" w:rsidDel="000C336F">
          <w:rPr>
            <w:rFonts w:hint="eastAsia"/>
            <w:lang w:eastAsia="ja"/>
          </w:rPr>
          <w:delText>役割</w:delText>
        </w:r>
      </w:del>
      <w:r w:rsidR="006839FE">
        <w:rPr>
          <w:rFonts w:hint="eastAsia"/>
          <w:lang w:eastAsia="ja"/>
        </w:rPr>
        <w:t>と</w:t>
      </w:r>
      <w:ins w:id="646" w:author="工内 隆" w:date="2019-05-10T10:14:00Z">
        <w:r w:rsidR="000C336F">
          <w:rPr>
            <w:rFonts w:hint="eastAsia"/>
            <w:lang w:eastAsia="ja"/>
          </w:rPr>
          <w:t>その</w:t>
        </w:r>
      </w:ins>
      <w:r w:rsidR="006839FE">
        <w:rPr>
          <w:rFonts w:hint="eastAsia"/>
          <w:lang w:eastAsia="ja"/>
        </w:rPr>
        <w:t>責任を果たす</w:t>
      </w:r>
      <w:r w:rsidR="000C2C43">
        <w:rPr>
          <w:lang w:eastAsia="ja"/>
        </w:rPr>
        <w:t>十分な</w:t>
      </w:r>
      <w:ins w:id="647" w:author="工内 隆" w:date="2019-05-10T10:15:00Z">
        <w:r w:rsidR="000C336F">
          <w:rPr>
            <w:rFonts w:hint="eastAsia"/>
            <w:lang w:eastAsia="ja"/>
          </w:rPr>
          <w:t>担当能力</w:t>
        </w:r>
      </w:ins>
      <w:del w:id="648" w:author="工内 隆" w:date="2019-05-10T10:15:00Z">
        <w:r w:rsidR="002A0860" w:rsidDel="000C336F">
          <w:rPr>
            <w:rFonts w:hint="eastAsia"/>
            <w:lang w:eastAsia="ja"/>
          </w:rPr>
          <w:delText>スキル</w:delText>
        </w:r>
        <w:r w:rsidR="000C2C43" w:rsidDel="000C336F">
          <w:rPr>
            <w:lang w:eastAsia="ja"/>
          </w:rPr>
          <w:delText>レベル</w:delText>
        </w:r>
      </w:del>
      <w:r w:rsidR="006839FE">
        <w:rPr>
          <w:rFonts w:hint="eastAsia"/>
          <w:lang w:eastAsia="ja"/>
        </w:rPr>
        <w:t>を有していることを確</w:t>
      </w:r>
      <w:ins w:id="649" w:author="工内 隆" w:date="2019-05-10T10:15:00Z">
        <w:r w:rsidR="000C336F">
          <w:rPr>
            <w:rFonts w:hint="eastAsia"/>
            <w:lang w:eastAsia="ja"/>
          </w:rPr>
          <w:t>か</w:t>
        </w:r>
      </w:ins>
      <w:ins w:id="650" w:author="工内 隆" w:date="2019-05-10T10:16:00Z">
        <w:r w:rsidR="000C336F">
          <w:rPr>
            <w:rFonts w:hint="eastAsia"/>
            <w:lang w:eastAsia="ja"/>
          </w:rPr>
          <w:t>な</w:t>
        </w:r>
      </w:ins>
      <w:ins w:id="651" w:author="工内 隆" w:date="2019-05-10T10:15:00Z">
        <w:r w:rsidR="000C336F">
          <w:rPr>
            <w:rFonts w:hint="eastAsia"/>
            <w:lang w:eastAsia="ja"/>
          </w:rPr>
          <w:t>ものと</w:t>
        </w:r>
      </w:ins>
      <w:del w:id="652" w:author="工内 隆" w:date="2019-05-10T10:15:00Z">
        <w:r w:rsidR="006839FE" w:rsidDel="000C336F">
          <w:rPr>
            <w:rFonts w:hint="eastAsia"/>
            <w:lang w:eastAsia="ja"/>
          </w:rPr>
          <w:delText>認</w:delText>
        </w:r>
      </w:del>
      <w:r w:rsidR="006839FE">
        <w:rPr>
          <w:rFonts w:hint="eastAsia"/>
          <w:lang w:eastAsia="ja"/>
        </w:rPr>
        <w:t>するため</w:t>
      </w:r>
      <w:ins w:id="653" w:author="工内 隆" w:date="2019-05-10T10:15:00Z">
        <w:r w:rsidR="000C336F">
          <w:rPr>
            <w:rFonts w:hint="eastAsia"/>
            <w:lang w:eastAsia="ja"/>
          </w:rPr>
          <w:t>です</w:t>
        </w:r>
      </w:ins>
      <w:r w:rsidR="006839FE">
        <w:rPr>
          <w:rFonts w:hint="eastAsia"/>
          <w:lang w:eastAsia="ja"/>
        </w:rPr>
        <w:t>。</w:t>
      </w:r>
    </w:p>
    <w:p w14:paraId="7991BE99" w14:textId="77777777" w:rsidR="0094547D" w:rsidRDefault="0094547D" w:rsidP="00C25D64">
      <w:pPr>
        <w:ind w:left="720"/>
        <w:rPr>
          <w:lang w:eastAsia="ja-JP"/>
        </w:rPr>
      </w:pPr>
    </w:p>
    <w:p w14:paraId="6749F3C8" w14:textId="05DBD70C" w:rsidR="008A37C6" w:rsidDel="00333BE7" w:rsidRDefault="008A37C6" w:rsidP="00333BE7">
      <w:pPr>
        <w:spacing w:after="200" w:line="276" w:lineRule="auto"/>
        <w:jc w:val="left"/>
        <w:rPr>
          <w:del w:id="654" w:author="工内 隆" w:date="2019-05-10T11:43:00Z"/>
          <w:lang w:eastAsia="ja-JP"/>
        </w:rPr>
      </w:pPr>
      <w:del w:id="655" w:author="工内 隆" w:date="2019-05-10T11:43:00Z">
        <w:r w:rsidDel="00333BE7">
          <w:rPr>
            <w:lang w:eastAsia="ja"/>
          </w:rPr>
          <w:br w:type="page"/>
        </w:r>
      </w:del>
    </w:p>
    <w:p w14:paraId="5DD594B1" w14:textId="77777777" w:rsidR="00333BE7" w:rsidRDefault="00333BE7">
      <w:pPr>
        <w:spacing w:after="200" w:line="276" w:lineRule="auto"/>
        <w:jc w:val="left"/>
        <w:rPr>
          <w:ins w:id="656" w:author="工内 隆" w:date="2019-05-10T11:44:00Z"/>
          <w:lang w:eastAsia="ja-JP"/>
        </w:rPr>
      </w:pPr>
    </w:p>
    <w:p w14:paraId="1B1A37C5" w14:textId="77777777" w:rsidR="00880698" w:rsidRDefault="00880698">
      <w:pPr>
        <w:spacing w:after="200" w:line="276" w:lineRule="auto"/>
        <w:jc w:val="left"/>
        <w:rPr>
          <w:lang w:eastAsia="ja-JP"/>
        </w:rPr>
        <w:pPrChange w:id="657" w:author="工内 隆" w:date="2019-05-10T11:43:00Z">
          <w:pPr>
            <w:ind w:left="720"/>
          </w:pPr>
        </w:pPrChange>
      </w:pPr>
    </w:p>
    <w:p w14:paraId="57DA3A8F" w14:textId="74CC542B" w:rsidR="0094547D" w:rsidRPr="000C2C43" w:rsidRDefault="0094547D" w:rsidP="000C2C43">
      <w:pPr>
        <w:rPr>
          <w:b/>
          <w:sz w:val="28"/>
          <w:lang w:eastAsia="ja-JP"/>
        </w:rPr>
      </w:pPr>
      <w:r>
        <w:rPr>
          <w:b/>
          <w:sz w:val="28"/>
          <w:lang w:eastAsia="ja"/>
        </w:rPr>
        <w:lastRenderedPageBreak/>
        <w:t xml:space="preserve"> </w:t>
      </w:r>
      <w:r w:rsidRPr="006A41CD">
        <w:rPr>
          <w:b/>
          <w:sz w:val="24"/>
          <w:lang w:eastAsia="ja"/>
        </w:rPr>
        <w:t>1.3</w:t>
      </w:r>
      <w:r w:rsidRPr="006A41CD">
        <w:rPr>
          <w:b/>
          <w:sz w:val="24"/>
          <w:lang w:eastAsia="ja"/>
        </w:rPr>
        <w:tab/>
      </w:r>
      <w:ins w:id="658" w:author="工内 隆" w:date="2019-05-10T10:17:00Z">
        <w:r w:rsidR="000C336F">
          <w:rPr>
            <w:rFonts w:hint="eastAsia"/>
            <w:b/>
            <w:sz w:val="24"/>
            <w:lang w:eastAsia="ja"/>
          </w:rPr>
          <w:t>理解</w:t>
        </w:r>
      </w:ins>
      <w:del w:id="659" w:author="工内 隆" w:date="2019-05-10T10:17:00Z">
        <w:r w:rsidR="00357A47" w:rsidDel="000C336F">
          <w:rPr>
            <w:rFonts w:hint="eastAsia"/>
            <w:b/>
            <w:sz w:val="24"/>
            <w:lang w:eastAsia="ja-JP"/>
          </w:rPr>
          <w:delText>意識</w:delText>
        </w:r>
        <w:r w:rsidR="00455CE8" w:rsidDel="000C336F">
          <w:rPr>
            <w:rFonts w:hint="eastAsia"/>
            <w:b/>
            <w:sz w:val="24"/>
            <w:lang w:eastAsia="ja-JP"/>
          </w:rPr>
          <w:delText>レベル</w:delText>
        </w:r>
      </w:del>
    </w:p>
    <w:p w14:paraId="6A05706A" w14:textId="49C84AFA" w:rsidR="000C2C43" w:rsidRPr="000C2C43" w:rsidRDefault="000C2C43" w:rsidP="000C2C43">
      <w:pPr>
        <w:ind w:left="720"/>
        <w:rPr>
          <w:b/>
          <w:lang w:eastAsia="ja-JP"/>
        </w:rPr>
      </w:pPr>
      <w:r w:rsidRPr="000C2C43">
        <w:rPr>
          <w:b/>
          <w:lang w:eastAsia="ja"/>
        </w:rPr>
        <w:t>組織は</w:t>
      </w:r>
      <w:ins w:id="660" w:author="工内 隆" w:date="2019-05-10T10:31:00Z">
        <w:r w:rsidR="00C0679E">
          <w:rPr>
            <w:rFonts w:hint="eastAsia"/>
            <w:b/>
            <w:lang w:eastAsia="ja"/>
          </w:rPr>
          <w:t>この</w:t>
        </w:r>
      </w:ins>
      <w:r w:rsidR="00562B97" w:rsidRPr="000C336F">
        <w:rPr>
          <w:rFonts w:hint="eastAsia"/>
          <w:b/>
          <w:i/>
          <w:lang w:eastAsia="ja"/>
          <w:rPrChange w:id="661" w:author="工内 隆" w:date="2019-05-10T10:17:00Z">
            <w:rPr>
              <w:rFonts w:hint="eastAsia"/>
              <w:b/>
              <w:lang w:eastAsia="ja"/>
            </w:rPr>
          </w:rPrChange>
        </w:rPr>
        <w:t>プ</w:t>
      </w:r>
      <w:r w:rsidR="00FD4643" w:rsidRPr="000C336F">
        <w:rPr>
          <w:rFonts w:hint="eastAsia"/>
          <w:b/>
          <w:i/>
          <w:lang w:eastAsia="ja"/>
          <w:rPrChange w:id="662" w:author="工内 隆" w:date="2019-05-10T10:17:00Z">
            <w:rPr>
              <w:rFonts w:hint="eastAsia"/>
              <w:b/>
              <w:lang w:eastAsia="ja"/>
            </w:rPr>
          </w:rPrChange>
        </w:rPr>
        <w:t>ログラム</w:t>
      </w:r>
      <w:ins w:id="663" w:author="工内 隆" w:date="2019-05-10T10:31:00Z">
        <w:r w:rsidR="00C0679E" w:rsidRPr="00C0679E">
          <w:rPr>
            <w:rFonts w:hint="eastAsia"/>
            <w:b/>
            <w:lang w:eastAsia="ja"/>
            <w:rPrChange w:id="664" w:author="工内 隆" w:date="2019-05-10T10:31:00Z">
              <w:rPr>
                <w:rFonts w:hint="eastAsia"/>
                <w:b/>
                <w:i/>
                <w:lang w:eastAsia="ja"/>
              </w:rPr>
            </w:rPrChange>
          </w:rPr>
          <w:t>への</w:t>
        </w:r>
      </w:ins>
      <w:r w:rsidR="00FD4643" w:rsidRPr="003F4FCF">
        <w:rPr>
          <w:b/>
          <w:lang w:eastAsia="ja"/>
        </w:rPr>
        <w:t>参加者</w:t>
      </w:r>
      <w:r w:rsidR="0033734B">
        <w:rPr>
          <w:rFonts w:hint="eastAsia"/>
          <w:b/>
          <w:lang w:eastAsia="ja"/>
        </w:rPr>
        <w:t>が以下を</w:t>
      </w:r>
      <w:r w:rsidR="00AE19A1">
        <w:rPr>
          <w:rFonts w:hint="eastAsia"/>
          <w:b/>
          <w:lang w:eastAsia="ja"/>
        </w:rPr>
        <w:t>理解</w:t>
      </w:r>
      <w:r w:rsidR="0033734B">
        <w:rPr>
          <w:rFonts w:hint="eastAsia"/>
          <w:b/>
          <w:lang w:eastAsia="ja"/>
        </w:rPr>
        <w:t>していることを確認する</w:t>
      </w:r>
      <w:ins w:id="665" w:author="工内 隆" w:date="2019-05-10T10:17:00Z">
        <w:r w:rsidR="000C336F">
          <w:rPr>
            <w:rFonts w:hint="eastAsia"/>
            <w:b/>
            <w:lang w:eastAsia="ja"/>
          </w:rPr>
          <w:t>こと。</w:t>
        </w:r>
      </w:ins>
    </w:p>
    <w:p w14:paraId="6DB684FF" w14:textId="68AE3F5D" w:rsidR="000C2C43" w:rsidRPr="000C2C43" w:rsidRDefault="000C2C43" w:rsidP="000C2C43">
      <w:pPr>
        <w:pStyle w:val="a3"/>
        <w:numPr>
          <w:ilvl w:val="0"/>
          <w:numId w:val="34"/>
        </w:numPr>
        <w:rPr>
          <w:b/>
          <w:lang w:eastAsia="ja-JP"/>
        </w:rPr>
      </w:pPr>
      <w:r w:rsidRPr="000C336F">
        <w:rPr>
          <w:rFonts w:hint="eastAsia"/>
          <w:b/>
          <w:i/>
          <w:lang w:eastAsia="ja"/>
          <w:rPrChange w:id="666" w:author="工内 隆" w:date="2019-05-10T10:17:00Z">
            <w:rPr>
              <w:rFonts w:hint="eastAsia"/>
              <w:b/>
              <w:lang w:eastAsia="ja"/>
            </w:rPr>
          </w:rPrChange>
        </w:rPr>
        <w:t>オープンソース</w:t>
      </w:r>
      <w:r w:rsidRPr="000C2C43">
        <w:rPr>
          <w:b/>
          <w:lang w:eastAsia="ja"/>
        </w:rPr>
        <w:t>ポリシー</w:t>
      </w:r>
    </w:p>
    <w:p w14:paraId="0E191976" w14:textId="76A71369" w:rsidR="000C2C43" w:rsidRPr="000C2C43" w:rsidRDefault="000C2C43" w:rsidP="000C2C43">
      <w:pPr>
        <w:pStyle w:val="a3"/>
        <w:numPr>
          <w:ilvl w:val="0"/>
          <w:numId w:val="34"/>
        </w:numPr>
        <w:rPr>
          <w:b/>
          <w:lang w:eastAsia="ja-JP"/>
        </w:rPr>
      </w:pPr>
      <w:r w:rsidRPr="000C2C43">
        <w:rPr>
          <w:b/>
          <w:lang w:eastAsia="ja"/>
        </w:rPr>
        <w:t>関連</w:t>
      </w:r>
      <w:r w:rsidR="0033734B">
        <w:rPr>
          <w:rFonts w:hint="eastAsia"/>
          <w:b/>
          <w:lang w:eastAsia="ja"/>
        </w:rPr>
        <w:t>する</w:t>
      </w:r>
      <w:r w:rsidRPr="000C336F">
        <w:rPr>
          <w:rFonts w:hint="eastAsia"/>
          <w:b/>
          <w:i/>
          <w:lang w:eastAsia="ja"/>
          <w:rPrChange w:id="667" w:author="工内 隆" w:date="2019-05-10T10:18:00Z">
            <w:rPr>
              <w:rFonts w:hint="eastAsia"/>
              <w:b/>
              <w:lang w:eastAsia="ja"/>
            </w:rPr>
          </w:rPrChange>
        </w:rPr>
        <w:t>オープンソース</w:t>
      </w:r>
      <w:del w:id="668" w:author="工内 隆" w:date="2019-05-10T10:27:00Z">
        <w:r w:rsidR="0033734B" w:rsidDel="00C0679E">
          <w:rPr>
            <w:rFonts w:hint="eastAsia"/>
            <w:b/>
            <w:lang w:eastAsia="ja"/>
          </w:rPr>
          <w:delText>の</w:delText>
        </w:r>
      </w:del>
      <w:ins w:id="669" w:author="工内 隆" w:date="2019-05-10T10:27:00Z">
        <w:r w:rsidR="00C0679E">
          <w:rPr>
            <w:rFonts w:hint="eastAsia"/>
            <w:b/>
            <w:lang w:eastAsia="ja"/>
          </w:rPr>
          <w:t>が目指しているもの</w:t>
        </w:r>
      </w:ins>
      <w:del w:id="670" w:author="工内 隆" w:date="2019-05-10T10:27:00Z">
        <w:r w:rsidRPr="000C2C43" w:rsidDel="00C0679E">
          <w:rPr>
            <w:b/>
            <w:lang w:eastAsia="ja"/>
          </w:rPr>
          <w:delText>目標</w:delText>
        </w:r>
      </w:del>
    </w:p>
    <w:p w14:paraId="73F269DA" w14:textId="4D758425" w:rsidR="000C2C43" w:rsidRPr="000C2C43" w:rsidRDefault="0033734B" w:rsidP="000C2C43">
      <w:pPr>
        <w:pStyle w:val="a3"/>
        <w:numPr>
          <w:ilvl w:val="0"/>
          <w:numId w:val="34"/>
        </w:numPr>
        <w:rPr>
          <w:b/>
          <w:lang w:eastAsia="ja-JP"/>
        </w:rPr>
      </w:pPr>
      <w:del w:id="671" w:author="工内 隆" w:date="2019-05-10T10:20:00Z">
        <w:r w:rsidDel="000C336F">
          <w:rPr>
            <w:rFonts w:hint="eastAsia"/>
            <w:b/>
            <w:lang w:eastAsia="ja"/>
          </w:rPr>
          <w:delText>効果的な</w:delText>
        </w:r>
      </w:del>
      <w:r w:rsidR="00035B29" w:rsidRPr="000C336F">
        <w:rPr>
          <w:rFonts w:hint="eastAsia"/>
          <w:b/>
          <w:i/>
          <w:lang w:eastAsia="ja"/>
          <w:rPrChange w:id="672" w:author="工内 隆" w:date="2019-05-10T10:18:00Z">
            <w:rPr>
              <w:rFonts w:hint="eastAsia"/>
              <w:b/>
              <w:lang w:eastAsia="ja"/>
            </w:rPr>
          </w:rPrChange>
        </w:rPr>
        <w:t>プログラム</w:t>
      </w:r>
      <w:ins w:id="673" w:author="工内 隆" w:date="2019-05-11T17:26:00Z">
        <w:r w:rsidR="00580450">
          <w:rPr>
            <w:rFonts w:hint="eastAsia"/>
            <w:b/>
            <w:lang w:eastAsia="ja"/>
          </w:rPr>
          <w:t>が</w:t>
        </w:r>
      </w:ins>
      <w:ins w:id="674" w:author="工内 隆" w:date="2019-05-10T10:20:00Z">
        <w:r w:rsidR="000C336F" w:rsidRPr="000C336F">
          <w:rPr>
            <w:rFonts w:hint="eastAsia"/>
            <w:b/>
            <w:lang w:eastAsia="ja"/>
            <w:rPrChange w:id="675" w:author="工内 隆" w:date="2019-05-10T10:21:00Z">
              <w:rPr>
                <w:rFonts w:hint="eastAsia"/>
                <w:b/>
                <w:i/>
                <w:lang w:eastAsia="ja"/>
              </w:rPr>
            </w:rPrChange>
          </w:rPr>
          <w:t>有効性に対する</w:t>
        </w:r>
      </w:ins>
      <w:ins w:id="676" w:author="工内 隆" w:date="2019-05-11T17:26:00Z">
        <w:r w:rsidR="00580450">
          <w:rPr>
            <w:rFonts w:hint="eastAsia"/>
            <w:b/>
            <w:lang w:eastAsia="ja"/>
          </w:rPr>
          <w:t>参加者の</w:t>
        </w:r>
      </w:ins>
      <w:del w:id="677" w:author="工内 隆" w:date="2019-05-10T10:20:00Z">
        <w:r w:rsidDel="000C336F">
          <w:rPr>
            <w:rFonts w:hint="eastAsia"/>
            <w:b/>
            <w:lang w:eastAsia="ja"/>
          </w:rPr>
          <w:delText>への</w:delText>
        </w:r>
      </w:del>
      <w:r>
        <w:rPr>
          <w:rFonts w:hint="eastAsia"/>
          <w:b/>
          <w:lang w:eastAsia="ja"/>
        </w:rPr>
        <w:t>貢献</w:t>
      </w:r>
    </w:p>
    <w:p w14:paraId="35D3D3EC" w14:textId="1B68696E" w:rsidR="00CB3A98" w:rsidRPr="000C2C43" w:rsidRDefault="0033734B" w:rsidP="000C2C43">
      <w:pPr>
        <w:pStyle w:val="a3"/>
        <w:numPr>
          <w:ilvl w:val="0"/>
          <w:numId w:val="34"/>
        </w:numPr>
        <w:rPr>
          <w:b/>
          <w:lang w:eastAsia="ja-JP"/>
        </w:rPr>
      </w:pPr>
      <w:r w:rsidRPr="000C336F">
        <w:rPr>
          <w:rFonts w:hint="eastAsia"/>
          <w:b/>
          <w:i/>
          <w:lang w:eastAsia="ja"/>
          <w:rPrChange w:id="678" w:author="工内 隆" w:date="2019-05-10T10:18:00Z">
            <w:rPr>
              <w:rFonts w:hint="eastAsia"/>
              <w:b/>
              <w:lang w:eastAsia="ja"/>
            </w:rPr>
          </w:rPrChange>
        </w:rPr>
        <w:t>プログラム</w:t>
      </w:r>
      <w:r>
        <w:rPr>
          <w:rFonts w:hint="eastAsia"/>
          <w:b/>
          <w:lang w:eastAsia="ja"/>
        </w:rPr>
        <w:t>要件</w:t>
      </w:r>
      <w:del w:id="679" w:author="工内 隆" w:date="2019-05-10T10:23:00Z">
        <w:r w:rsidDel="000C336F">
          <w:rPr>
            <w:rFonts w:hint="eastAsia"/>
            <w:b/>
            <w:lang w:eastAsia="ja"/>
          </w:rPr>
          <w:delText>に</w:delText>
        </w:r>
      </w:del>
      <w:ins w:id="680" w:author="工内 隆" w:date="2019-05-10T10:23:00Z">
        <w:r w:rsidR="000C336F">
          <w:rPr>
            <w:rFonts w:hint="eastAsia"/>
            <w:b/>
            <w:lang w:eastAsia="ja"/>
          </w:rPr>
          <w:t>を</w:t>
        </w:r>
      </w:ins>
      <w:ins w:id="681" w:author="工内 隆" w:date="2019-05-10T10:22:00Z">
        <w:r w:rsidR="000C336F">
          <w:rPr>
            <w:rFonts w:hint="eastAsia"/>
            <w:b/>
            <w:lang w:eastAsia="ja"/>
          </w:rPr>
          <w:t>守ら</w:t>
        </w:r>
      </w:ins>
      <w:del w:id="682" w:author="工内 隆" w:date="2019-05-10T10:22:00Z">
        <w:r w:rsidDel="000C336F">
          <w:rPr>
            <w:rFonts w:hint="eastAsia"/>
            <w:b/>
            <w:lang w:eastAsia="ja"/>
          </w:rPr>
          <w:delText>準じ</w:delText>
        </w:r>
      </w:del>
      <w:r>
        <w:rPr>
          <w:rFonts w:hint="eastAsia"/>
          <w:b/>
          <w:lang w:eastAsia="ja"/>
        </w:rPr>
        <w:t>ないことの</w:t>
      </w:r>
      <w:ins w:id="683" w:author="工内 隆" w:date="2019-05-10T10:22:00Z">
        <w:r w:rsidR="000C336F">
          <w:rPr>
            <w:rFonts w:hint="eastAsia"/>
            <w:b/>
            <w:lang w:eastAsia="ja"/>
          </w:rPr>
          <w:t>重大性</w:t>
        </w:r>
      </w:ins>
      <w:del w:id="684" w:author="工内 隆" w:date="2019-05-10T10:22:00Z">
        <w:r w:rsidDel="000C336F">
          <w:rPr>
            <w:rFonts w:hint="eastAsia"/>
            <w:b/>
            <w:lang w:eastAsia="ja"/>
          </w:rPr>
          <w:delText>意味</w:delText>
        </w:r>
      </w:del>
    </w:p>
    <w:p w14:paraId="1A75C4CD" w14:textId="77777777" w:rsidR="00CB3A98" w:rsidRPr="002D68F3" w:rsidRDefault="00CB3A98" w:rsidP="00CB3A98">
      <w:pPr>
        <w:ind w:left="720" w:hanging="720"/>
        <w:rPr>
          <w:b/>
          <w:highlight w:val="yellow"/>
          <w:lang w:eastAsia="ja-JP"/>
        </w:rPr>
      </w:pPr>
    </w:p>
    <w:p w14:paraId="330BAB90" w14:textId="6A1A5C59" w:rsidR="00CB3A98" w:rsidRPr="0043796C" w:rsidRDefault="00093998" w:rsidP="00CB3A98">
      <w:pPr>
        <w:ind w:left="720"/>
      </w:pPr>
      <w:proofErr w:type="spellStart"/>
      <w:ins w:id="685" w:author="工内 隆" w:date="2019-05-09T17:37:00Z">
        <w:r w:rsidRPr="00D02355">
          <w:rPr>
            <w:rFonts w:ascii="Calibri" w:eastAsia="ＭＳ ゴシック" w:hAnsi="Calibri" w:cs="Calibri" w:hint="eastAsia"/>
            <w:b/>
            <w:i/>
          </w:rPr>
          <w:t>証跡となる資料</w:t>
        </w:r>
      </w:ins>
      <w:proofErr w:type="spellEnd"/>
      <w:del w:id="686" w:author="工内 隆" w:date="2019-05-09T17:37:00Z">
        <w:r w:rsidR="00CB3A98" w:rsidRPr="0043796C" w:rsidDel="00093998">
          <w:rPr>
            <w:b/>
            <w:lang w:eastAsia="ja"/>
          </w:rPr>
          <w:delText>検証</w:delText>
        </w:r>
        <w:r w:rsidR="00CB3A98" w:rsidDel="00093998">
          <w:rPr>
            <w:b/>
            <w:lang w:eastAsia="ja"/>
          </w:rPr>
          <w:delText>材料</w:delText>
        </w:r>
      </w:del>
    </w:p>
    <w:p w14:paraId="61C18AE7" w14:textId="3235F5A6" w:rsidR="00CB3A98" w:rsidRPr="007D4DA9" w:rsidRDefault="00CB3A98" w:rsidP="00CB3A98">
      <w:pPr>
        <w:pStyle w:val="a3"/>
        <w:numPr>
          <w:ilvl w:val="0"/>
          <w:numId w:val="1"/>
        </w:numPr>
        <w:rPr>
          <w:lang w:eastAsia="ja-JP"/>
        </w:rPr>
      </w:pPr>
      <w:r w:rsidRPr="007D4DA9">
        <w:rPr>
          <w:lang w:eastAsia="ja"/>
        </w:rPr>
        <w:t>1.3.1</w:t>
      </w:r>
      <w:r w:rsidR="00035B29" w:rsidRPr="000C336F">
        <w:rPr>
          <w:rFonts w:hint="eastAsia"/>
          <w:i/>
          <w:lang w:eastAsia="ja"/>
          <w:rPrChange w:id="687" w:author="工内 隆" w:date="2019-05-10T10:21:00Z">
            <w:rPr>
              <w:rFonts w:hint="eastAsia"/>
              <w:lang w:eastAsia="ja"/>
            </w:rPr>
          </w:rPrChange>
        </w:rPr>
        <w:t>プログラム</w:t>
      </w:r>
      <w:r w:rsidR="00E173BA">
        <w:rPr>
          <w:rFonts w:hint="eastAsia"/>
          <w:lang w:eastAsia="ja"/>
        </w:rPr>
        <w:t>の目的、</w:t>
      </w:r>
      <w:r w:rsidR="00E173BA" w:rsidRPr="000C336F">
        <w:rPr>
          <w:rFonts w:hint="eastAsia"/>
          <w:i/>
          <w:lang w:eastAsia="ja"/>
          <w:rPrChange w:id="688" w:author="工内 隆" w:date="2019-05-10T10:22:00Z">
            <w:rPr>
              <w:rFonts w:hint="eastAsia"/>
              <w:lang w:eastAsia="ja"/>
            </w:rPr>
          </w:rPrChange>
        </w:rPr>
        <w:t>プログラム</w:t>
      </w:r>
      <w:del w:id="689" w:author="工内 隆" w:date="2019-05-10T10:33:00Z">
        <w:r w:rsidR="00E173BA" w:rsidDel="00C0679E">
          <w:rPr>
            <w:rFonts w:hint="eastAsia"/>
            <w:lang w:eastAsia="ja"/>
          </w:rPr>
          <w:delText>内</w:delText>
        </w:r>
      </w:del>
      <w:ins w:id="690" w:author="工内 隆" w:date="2019-05-10T10:33:00Z">
        <w:r w:rsidR="00C0679E">
          <w:rPr>
            <w:rFonts w:hint="eastAsia"/>
            <w:lang w:eastAsia="ja"/>
          </w:rPr>
          <w:t>における</w:t>
        </w:r>
      </w:ins>
      <w:ins w:id="691" w:author="工内 隆" w:date="2019-05-11T17:26:00Z">
        <w:r w:rsidR="00580450">
          <w:rPr>
            <w:rFonts w:hint="eastAsia"/>
            <w:lang w:eastAsia="ja"/>
          </w:rPr>
          <w:t>参加者</w:t>
        </w:r>
      </w:ins>
      <w:r w:rsidR="00E173BA">
        <w:rPr>
          <w:rFonts w:hint="eastAsia"/>
          <w:lang w:eastAsia="ja"/>
        </w:rPr>
        <w:t>の</w:t>
      </w:r>
      <w:r w:rsidR="001951BE" w:rsidRPr="007D4DA9">
        <w:rPr>
          <w:lang w:eastAsia="ja"/>
        </w:rPr>
        <w:t>貢献</w:t>
      </w:r>
      <w:ins w:id="692" w:author="工内 隆" w:date="2019-05-10T10:33:00Z">
        <w:r w:rsidR="00C0679E">
          <w:rPr>
            <w:rFonts w:hint="eastAsia"/>
            <w:lang w:eastAsia="ja"/>
          </w:rPr>
          <w:t>、</w:t>
        </w:r>
      </w:ins>
      <w:del w:id="693" w:author="工内 隆" w:date="2019-05-10T10:33:00Z">
        <w:r w:rsidR="00E173BA" w:rsidDel="00C0679E">
          <w:rPr>
            <w:rFonts w:hint="eastAsia"/>
            <w:lang w:eastAsia="ja"/>
          </w:rPr>
          <w:delText>や</w:delText>
        </w:r>
      </w:del>
      <w:r w:rsidR="00035B29" w:rsidRPr="000C336F">
        <w:rPr>
          <w:rFonts w:hint="eastAsia"/>
          <w:i/>
          <w:lang w:eastAsia="ja"/>
          <w:rPrChange w:id="694" w:author="工内 隆" w:date="2019-05-10T10:22:00Z">
            <w:rPr>
              <w:rFonts w:hint="eastAsia"/>
              <w:lang w:eastAsia="ja"/>
            </w:rPr>
          </w:rPrChange>
        </w:rPr>
        <w:t>プログラム</w:t>
      </w:r>
      <w:r w:rsidR="00E173BA">
        <w:rPr>
          <w:rFonts w:hint="eastAsia"/>
          <w:lang w:eastAsia="ja"/>
        </w:rPr>
        <w:t>の不</w:t>
      </w:r>
      <w:r w:rsidR="00F42324" w:rsidRPr="007D4DA9">
        <w:rPr>
          <w:lang w:eastAsia="ja"/>
        </w:rPr>
        <w:t>適合</w:t>
      </w:r>
      <w:r w:rsidR="00E173BA">
        <w:rPr>
          <w:rFonts w:hint="eastAsia"/>
          <w:lang w:eastAsia="ja"/>
        </w:rPr>
        <w:t>の</w:t>
      </w:r>
      <w:ins w:id="695" w:author="工内 隆" w:date="2019-05-10T10:34:00Z">
        <w:r w:rsidR="00E522DF">
          <w:rPr>
            <w:rFonts w:hint="eastAsia"/>
            <w:lang w:eastAsia="ja"/>
          </w:rPr>
          <w:t>重大な</w:t>
        </w:r>
      </w:ins>
      <w:r w:rsidR="00E173BA">
        <w:rPr>
          <w:rFonts w:hint="eastAsia"/>
          <w:lang w:eastAsia="ja"/>
        </w:rPr>
        <w:t>意味</w:t>
      </w:r>
      <w:r w:rsidR="00AF0CDC">
        <w:rPr>
          <w:rFonts w:hint="eastAsia"/>
          <w:lang w:eastAsia="ja"/>
        </w:rPr>
        <w:t>を含む</w:t>
      </w:r>
      <w:r w:rsidR="003F692E">
        <w:rPr>
          <w:rFonts w:hint="eastAsia"/>
          <w:lang w:eastAsia="ja"/>
        </w:rPr>
        <w:t>各</w:t>
      </w:r>
      <w:r w:rsidR="003F692E" w:rsidRPr="000C336F">
        <w:rPr>
          <w:rFonts w:hint="eastAsia"/>
          <w:i/>
          <w:lang w:eastAsia="ja"/>
          <w:rPrChange w:id="696" w:author="工内 隆" w:date="2019-05-10T10:22:00Z">
            <w:rPr>
              <w:rFonts w:hint="eastAsia"/>
              <w:lang w:eastAsia="ja"/>
            </w:rPr>
          </w:rPrChange>
        </w:rPr>
        <w:t>プログラム</w:t>
      </w:r>
      <w:r w:rsidR="003F692E">
        <w:rPr>
          <w:rFonts w:hint="eastAsia"/>
          <w:lang w:eastAsia="ja"/>
        </w:rPr>
        <w:t>要員の</w:t>
      </w:r>
      <w:ins w:id="697" w:author="工内 隆" w:date="2019-05-10T10:34:00Z">
        <w:r w:rsidR="00E522DF">
          <w:rPr>
            <w:rFonts w:hint="eastAsia"/>
            <w:lang w:eastAsia="ja"/>
          </w:rPr>
          <w:t>理解度</w:t>
        </w:r>
      </w:ins>
      <w:ins w:id="698" w:author="工内 隆" w:date="2019-05-11T17:27:00Z">
        <w:r w:rsidR="00580450">
          <w:rPr>
            <w:rFonts w:hint="eastAsia"/>
            <w:lang w:eastAsia="ja"/>
          </w:rPr>
          <w:t>を</w:t>
        </w:r>
      </w:ins>
      <w:del w:id="699" w:author="工内 隆" w:date="2019-05-10T10:34:00Z">
        <w:r w:rsidR="00282FE4" w:rsidDel="00E522DF">
          <w:rPr>
            <w:rFonts w:hint="eastAsia"/>
            <w:lang w:eastAsia="ja"/>
          </w:rPr>
          <w:delText>意識</w:delText>
        </w:r>
        <w:r w:rsidR="00D16790" w:rsidDel="00E522DF">
          <w:rPr>
            <w:rFonts w:hint="eastAsia"/>
            <w:lang w:eastAsia="ja"/>
          </w:rPr>
          <w:delText>度</w:delText>
        </w:r>
      </w:del>
      <w:r w:rsidR="00D16790">
        <w:rPr>
          <w:rFonts w:hint="eastAsia"/>
          <w:lang w:eastAsia="ja"/>
        </w:rPr>
        <w:t>評価</w:t>
      </w:r>
      <w:ins w:id="700" w:author="工内 隆" w:date="2019-05-11T17:27:00Z">
        <w:r w:rsidR="00580450">
          <w:rPr>
            <w:rFonts w:hint="eastAsia"/>
            <w:lang w:eastAsia="ja"/>
          </w:rPr>
          <w:t>した</w:t>
        </w:r>
      </w:ins>
      <w:del w:id="701" w:author="工内 隆" w:date="2019-05-11T17:27:00Z">
        <w:r w:rsidR="00AF0CDC" w:rsidDel="00580450">
          <w:rPr>
            <w:rFonts w:hint="eastAsia"/>
            <w:lang w:eastAsia="ja"/>
          </w:rPr>
          <w:delText>の</w:delText>
        </w:r>
        <w:r w:rsidR="00E173BA" w:rsidDel="00580450">
          <w:rPr>
            <w:rFonts w:hint="eastAsia"/>
            <w:lang w:eastAsia="ja"/>
          </w:rPr>
          <w:delText>文書化された</w:delText>
        </w:r>
      </w:del>
      <w:r w:rsidR="00E173BA">
        <w:rPr>
          <w:rFonts w:hint="eastAsia"/>
          <w:lang w:eastAsia="ja"/>
        </w:rPr>
        <w:t>エビデンス</w:t>
      </w:r>
      <w:ins w:id="702" w:author="工内 隆" w:date="2019-05-11T17:27:00Z">
        <w:r w:rsidR="00580450">
          <w:rPr>
            <w:rFonts w:hint="eastAsia"/>
            <w:lang w:eastAsia="ja"/>
          </w:rPr>
          <w:t>としての文書</w:t>
        </w:r>
      </w:ins>
      <w:ins w:id="703" w:author="工内 隆" w:date="2019-05-10T10:35:00Z">
        <w:r w:rsidR="00E522DF">
          <w:rPr>
            <w:rFonts w:hint="eastAsia"/>
            <w:lang w:eastAsia="ja"/>
          </w:rPr>
          <w:t>。</w:t>
        </w:r>
      </w:ins>
    </w:p>
    <w:p w14:paraId="58FAA6B8" w14:textId="77777777" w:rsidR="00CB3A98" w:rsidRPr="0043796C" w:rsidRDefault="00CB3A98" w:rsidP="00CB3A98">
      <w:pPr>
        <w:ind w:left="720"/>
        <w:rPr>
          <w:b/>
          <w:lang w:eastAsia="ja-JP"/>
        </w:rPr>
      </w:pPr>
    </w:p>
    <w:p w14:paraId="22DAC2C7" w14:textId="0ECAE7E1" w:rsidR="00CB3A98" w:rsidRPr="0043796C" w:rsidRDefault="00093998" w:rsidP="00CB3A98">
      <w:pPr>
        <w:ind w:left="720"/>
        <w:rPr>
          <w:lang w:eastAsia="ja-JP"/>
        </w:rPr>
      </w:pPr>
      <w:ins w:id="704" w:author="工内 隆" w:date="2019-05-09T17:40:00Z">
        <w:r>
          <w:rPr>
            <w:rFonts w:hint="eastAsia"/>
            <w:b/>
            <w:lang w:eastAsia="ja"/>
          </w:rPr>
          <w:t>論拠</w:t>
        </w:r>
      </w:ins>
      <w:del w:id="705" w:author="工内 隆" w:date="2019-05-09T17:40:00Z">
        <w:r w:rsidR="00CB3A98" w:rsidRPr="0043796C" w:rsidDel="00093998">
          <w:rPr>
            <w:b/>
            <w:lang w:eastAsia="ja"/>
          </w:rPr>
          <w:delText>根拠</w:delText>
        </w:r>
      </w:del>
      <w:r w:rsidR="00CB3A98" w:rsidRPr="0043796C">
        <w:rPr>
          <w:lang w:eastAsia="ja"/>
        </w:rPr>
        <w:t>:</w:t>
      </w:r>
    </w:p>
    <w:p w14:paraId="589102F8" w14:textId="412C7812" w:rsidR="00D27DDB" w:rsidRDefault="00D27DDB" w:rsidP="00D27DDB">
      <w:pPr>
        <w:ind w:left="720"/>
        <w:rPr>
          <w:lang w:eastAsia="ja-JP"/>
        </w:rPr>
      </w:pPr>
      <w:r w:rsidRPr="00E522DF">
        <w:rPr>
          <w:rFonts w:hint="eastAsia"/>
          <w:i/>
          <w:lang w:eastAsia="ja"/>
          <w:rPrChange w:id="706" w:author="工内 隆" w:date="2019-05-10T10:35:00Z">
            <w:rPr>
              <w:rFonts w:hint="eastAsia"/>
              <w:lang w:eastAsia="ja"/>
            </w:rPr>
          </w:rPrChange>
        </w:rPr>
        <w:t>プログラム</w:t>
      </w:r>
      <w:r w:rsidR="0041744C">
        <w:rPr>
          <w:rFonts w:hint="eastAsia"/>
          <w:lang w:eastAsia="ja"/>
        </w:rPr>
        <w:t>要員</w:t>
      </w:r>
      <w:r>
        <w:rPr>
          <w:rFonts w:hint="eastAsia"/>
          <w:lang w:eastAsia="ja"/>
        </w:rPr>
        <w:t>が</w:t>
      </w:r>
      <w:del w:id="707" w:author="工内 隆" w:date="2019-05-10T10:36:00Z">
        <w:r w:rsidDel="00E522DF">
          <w:rPr>
            <w:rFonts w:hint="eastAsia"/>
            <w:lang w:eastAsia="ja"/>
          </w:rPr>
          <w:delText>各々の</w:delText>
        </w:r>
      </w:del>
      <w:r w:rsidRPr="00E522DF">
        <w:rPr>
          <w:rFonts w:hint="eastAsia"/>
          <w:i/>
          <w:lang w:eastAsia="ja"/>
          <w:rPrChange w:id="708" w:author="工内 隆" w:date="2019-05-10T10:35:00Z">
            <w:rPr>
              <w:rFonts w:hint="eastAsia"/>
              <w:lang w:eastAsia="ja"/>
            </w:rPr>
          </w:rPrChange>
        </w:rPr>
        <w:t>プログラム</w:t>
      </w:r>
      <w:ins w:id="709" w:author="工内 隆" w:date="2019-05-10T10:37:00Z">
        <w:r w:rsidR="00E522DF" w:rsidRPr="00E522DF">
          <w:rPr>
            <w:rFonts w:hint="eastAsia"/>
            <w:lang w:eastAsia="ja"/>
            <w:rPrChange w:id="710" w:author="工内 隆" w:date="2019-05-10T10:37:00Z">
              <w:rPr>
                <w:rFonts w:hint="eastAsia"/>
                <w:i/>
                <w:lang w:eastAsia="ja"/>
              </w:rPr>
            </w:rPrChange>
          </w:rPr>
          <w:t>における</w:t>
        </w:r>
      </w:ins>
      <w:del w:id="711" w:author="工内 隆" w:date="2019-05-10T10:37:00Z">
        <w:r w:rsidDel="00E522DF">
          <w:rPr>
            <w:rFonts w:hint="eastAsia"/>
            <w:lang w:eastAsia="ja"/>
          </w:rPr>
          <w:delText>の</w:delText>
        </w:r>
      </w:del>
      <w:ins w:id="712" w:author="工内 隆" w:date="2019-05-10T10:36:00Z">
        <w:r w:rsidR="00E522DF">
          <w:rPr>
            <w:rFonts w:hint="eastAsia"/>
            <w:lang w:eastAsia="ja"/>
          </w:rPr>
          <w:t>それぞれの職務</w:t>
        </w:r>
      </w:ins>
      <w:del w:id="713" w:author="工内 隆" w:date="2019-05-10T10:36:00Z">
        <w:r w:rsidDel="00E522DF">
          <w:rPr>
            <w:rFonts w:hint="eastAsia"/>
            <w:lang w:eastAsia="ja"/>
          </w:rPr>
          <w:delText>役割</w:delText>
        </w:r>
      </w:del>
      <w:r>
        <w:rPr>
          <w:rFonts w:hint="eastAsia"/>
          <w:lang w:eastAsia="ja"/>
        </w:rPr>
        <w:t>と責任を果たす</w:t>
      </w:r>
      <w:r>
        <w:rPr>
          <w:lang w:eastAsia="ja"/>
        </w:rPr>
        <w:t>十分な</w:t>
      </w:r>
      <w:ins w:id="714" w:author="工内 隆" w:date="2019-05-10T10:38:00Z">
        <w:r w:rsidR="00E522DF">
          <w:rPr>
            <w:rFonts w:hint="eastAsia"/>
            <w:lang w:eastAsia="ja"/>
          </w:rPr>
          <w:t>理解</w:t>
        </w:r>
      </w:ins>
      <w:del w:id="715" w:author="工内 隆" w:date="2019-05-10T10:38:00Z">
        <w:r w:rsidDel="00E522DF">
          <w:rPr>
            <w:rFonts w:hint="eastAsia"/>
            <w:lang w:eastAsia="ja"/>
          </w:rPr>
          <w:delText>意識</w:delText>
        </w:r>
      </w:del>
      <w:r>
        <w:rPr>
          <w:lang w:eastAsia="ja"/>
        </w:rPr>
        <w:t>レベル</w:t>
      </w:r>
      <w:r>
        <w:rPr>
          <w:rFonts w:hint="eastAsia"/>
          <w:lang w:eastAsia="ja"/>
        </w:rPr>
        <w:t>を有していることを確認するため</w:t>
      </w:r>
      <w:ins w:id="716" w:author="工内 隆" w:date="2019-05-10T10:37:00Z">
        <w:r w:rsidR="00E522DF">
          <w:rPr>
            <w:rFonts w:hint="eastAsia"/>
            <w:lang w:eastAsia="ja"/>
          </w:rPr>
          <w:t>です</w:t>
        </w:r>
      </w:ins>
      <w:r>
        <w:rPr>
          <w:rFonts w:hint="eastAsia"/>
          <w:lang w:eastAsia="ja"/>
        </w:rPr>
        <w:t>。</w:t>
      </w:r>
    </w:p>
    <w:p w14:paraId="68A9FF77" w14:textId="77777777" w:rsidR="00F42324" w:rsidRPr="00D27DDB" w:rsidRDefault="00F42324" w:rsidP="00D27DDB">
      <w:pPr>
        <w:rPr>
          <w:lang w:eastAsia="ja-JP"/>
        </w:rPr>
      </w:pPr>
    </w:p>
    <w:p w14:paraId="5CBA6EEA" w14:textId="77777777" w:rsidR="00880698" w:rsidRPr="00DC5BE0" w:rsidRDefault="00880698" w:rsidP="00CB3A98">
      <w:pPr>
        <w:ind w:left="720"/>
        <w:rPr>
          <w:lang w:eastAsia="ja-JP"/>
        </w:rPr>
      </w:pPr>
    </w:p>
    <w:p w14:paraId="773DFC6B" w14:textId="697C07D9" w:rsidR="00F42324" w:rsidRPr="007D4DA9" w:rsidRDefault="00F42324" w:rsidP="00F42324">
      <w:pPr>
        <w:rPr>
          <w:b/>
          <w:sz w:val="28"/>
          <w:lang w:eastAsia="ja-JP"/>
        </w:rPr>
      </w:pPr>
      <w:r w:rsidRPr="006A41CD">
        <w:rPr>
          <w:b/>
          <w:sz w:val="24"/>
          <w:lang w:eastAsia="ja"/>
        </w:rPr>
        <w:t>1.4</w:t>
      </w:r>
      <w:r w:rsidRPr="006A41CD">
        <w:rPr>
          <w:b/>
          <w:sz w:val="24"/>
          <w:lang w:eastAsia="ja"/>
        </w:rPr>
        <w:tab/>
      </w:r>
      <w:r w:rsidRPr="00E522DF">
        <w:rPr>
          <w:rFonts w:hint="eastAsia"/>
          <w:b/>
          <w:i/>
          <w:sz w:val="24"/>
          <w:lang w:eastAsia="ja"/>
          <w:rPrChange w:id="717" w:author="工内 隆" w:date="2019-05-10T10:35:00Z">
            <w:rPr>
              <w:rFonts w:hint="eastAsia"/>
              <w:b/>
              <w:sz w:val="24"/>
              <w:lang w:eastAsia="ja"/>
            </w:rPr>
          </w:rPrChange>
        </w:rPr>
        <w:t>プログラム</w:t>
      </w:r>
      <w:r w:rsidR="002E4931">
        <w:rPr>
          <w:rFonts w:hint="eastAsia"/>
          <w:b/>
          <w:sz w:val="24"/>
          <w:lang w:eastAsia="ja"/>
        </w:rPr>
        <w:t>の</w:t>
      </w:r>
      <w:r w:rsidRPr="007D4DA9">
        <w:rPr>
          <w:b/>
          <w:sz w:val="24"/>
          <w:lang w:eastAsia="ja"/>
        </w:rPr>
        <w:t>スコープ</w:t>
      </w:r>
    </w:p>
    <w:p w14:paraId="200986EA" w14:textId="09BF3486" w:rsidR="00F42324" w:rsidRPr="007D4DA9" w:rsidRDefault="004E118C" w:rsidP="00F42324">
      <w:pPr>
        <w:ind w:left="720"/>
        <w:rPr>
          <w:b/>
          <w:lang w:eastAsia="ja-JP"/>
        </w:rPr>
      </w:pPr>
      <w:r w:rsidRPr="007D4DA9">
        <w:rPr>
          <w:b/>
          <w:lang w:eastAsia="ja"/>
        </w:rPr>
        <w:t>異なる</w:t>
      </w:r>
      <w:r w:rsidR="00886BB8" w:rsidRPr="00E522DF">
        <w:rPr>
          <w:rFonts w:hint="eastAsia"/>
          <w:b/>
          <w:i/>
          <w:lang w:eastAsia="ja"/>
          <w:rPrChange w:id="718" w:author="工内 隆" w:date="2019-05-10T10:39:00Z">
            <w:rPr>
              <w:rFonts w:hint="eastAsia"/>
              <w:b/>
              <w:lang w:eastAsia="ja"/>
            </w:rPr>
          </w:rPrChange>
        </w:rPr>
        <w:t>プログラム</w:t>
      </w:r>
      <w:del w:id="719" w:author="工内 隆" w:date="2019-05-10T10:40:00Z">
        <w:r w:rsidR="00F42324" w:rsidRPr="007D4DA9" w:rsidDel="00E522DF">
          <w:rPr>
            <w:b/>
            <w:lang w:eastAsia="ja"/>
          </w:rPr>
          <w:delText xml:space="preserve"> </w:delText>
        </w:r>
      </w:del>
      <w:r w:rsidR="0072121D">
        <w:rPr>
          <w:rFonts w:hint="eastAsia"/>
          <w:b/>
          <w:lang w:eastAsia="ja"/>
        </w:rPr>
        <w:t>は異なる</w:t>
      </w:r>
      <w:ins w:id="720" w:author="工内 隆" w:date="2019-05-10T10:40:00Z">
        <w:r w:rsidR="00E522DF">
          <w:rPr>
            <w:rFonts w:hint="eastAsia"/>
            <w:b/>
            <w:lang w:eastAsia="ja"/>
          </w:rPr>
          <w:t>レベルの</w:t>
        </w:r>
      </w:ins>
      <w:r w:rsidR="0072121D">
        <w:rPr>
          <w:rFonts w:hint="eastAsia"/>
          <w:b/>
          <w:lang w:eastAsia="ja"/>
        </w:rPr>
        <w:t>スコープ</w:t>
      </w:r>
      <w:del w:id="721" w:author="工内 隆" w:date="2019-05-10T10:40:00Z">
        <w:r w:rsidR="0072121D" w:rsidDel="00E522DF">
          <w:rPr>
            <w:rFonts w:hint="eastAsia"/>
            <w:b/>
            <w:lang w:eastAsia="ja"/>
          </w:rPr>
          <w:delText>のレベル</w:delText>
        </w:r>
      </w:del>
      <w:r w:rsidR="0072121D">
        <w:rPr>
          <w:rFonts w:hint="eastAsia"/>
          <w:b/>
          <w:lang w:eastAsia="ja"/>
        </w:rPr>
        <w:t>によって</w:t>
      </w:r>
      <w:ins w:id="722" w:author="工内 隆" w:date="2019-05-10T10:50:00Z">
        <w:r w:rsidR="00C020E3">
          <w:rPr>
            <w:rFonts w:hint="eastAsia"/>
            <w:b/>
            <w:lang w:eastAsia="ja"/>
          </w:rPr>
          <w:t>運用</w:t>
        </w:r>
      </w:ins>
      <w:del w:id="723" w:author="工内 隆" w:date="2019-05-10T10:50:00Z">
        <w:r w:rsidR="009F56EA" w:rsidDel="00C020E3">
          <w:rPr>
            <w:rFonts w:hint="eastAsia"/>
            <w:b/>
            <w:lang w:eastAsia="ja"/>
          </w:rPr>
          <w:delText>管理</w:delText>
        </w:r>
      </w:del>
      <w:r w:rsidR="00094D48">
        <w:rPr>
          <w:rFonts w:hint="eastAsia"/>
          <w:b/>
          <w:lang w:eastAsia="ja"/>
        </w:rPr>
        <w:t>される。例えば、</w:t>
      </w:r>
      <w:del w:id="724" w:author="工内 隆" w:date="2019-05-10T10:44:00Z">
        <w:r w:rsidR="00094D48" w:rsidDel="00C020E3">
          <w:rPr>
            <w:rFonts w:hint="eastAsia"/>
            <w:b/>
            <w:lang w:eastAsia="ja"/>
          </w:rPr>
          <w:delText>ある</w:delText>
        </w:r>
      </w:del>
      <w:r w:rsidR="00094D48" w:rsidRPr="00E522DF">
        <w:rPr>
          <w:rFonts w:hint="eastAsia"/>
          <w:b/>
          <w:i/>
          <w:lang w:eastAsia="ja"/>
          <w:rPrChange w:id="725" w:author="工内 隆" w:date="2019-05-10T10:40:00Z">
            <w:rPr>
              <w:rFonts w:hint="eastAsia"/>
              <w:b/>
              <w:lang w:eastAsia="ja"/>
            </w:rPr>
          </w:rPrChange>
        </w:rPr>
        <w:t>プログラム</w:t>
      </w:r>
      <w:del w:id="726" w:author="工内 隆" w:date="2019-05-10T10:44:00Z">
        <w:r w:rsidR="00094D48" w:rsidDel="00C020E3">
          <w:rPr>
            <w:rFonts w:hint="eastAsia"/>
            <w:b/>
            <w:lang w:eastAsia="ja"/>
          </w:rPr>
          <w:delText>は</w:delText>
        </w:r>
      </w:del>
      <w:ins w:id="727" w:author="工内 隆" w:date="2019-05-10T10:44:00Z">
        <w:r w:rsidR="00C020E3">
          <w:rPr>
            <w:rFonts w:hint="eastAsia"/>
            <w:b/>
            <w:lang w:eastAsia="ja"/>
          </w:rPr>
          <w:t>が</w:t>
        </w:r>
      </w:ins>
      <w:ins w:id="728" w:author="工内 隆" w:date="2019-05-10T10:40:00Z">
        <w:r w:rsidR="00E522DF">
          <w:rPr>
            <w:rFonts w:hint="eastAsia"/>
            <w:b/>
            <w:lang w:eastAsia="ja"/>
          </w:rPr>
          <w:t>、</w:t>
        </w:r>
      </w:ins>
      <w:r w:rsidR="00094D48">
        <w:rPr>
          <w:rFonts w:hint="eastAsia"/>
          <w:b/>
          <w:lang w:eastAsia="ja"/>
        </w:rPr>
        <w:t>単一の製品ライン、部署全体、あるいは</w:t>
      </w:r>
      <w:ins w:id="729" w:author="工内 隆" w:date="2019-05-10T10:44:00Z">
        <w:r w:rsidR="00C020E3">
          <w:rPr>
            <w:rFonts w:hint="eastAsia"/>
            <w:b/>
            <w:lang w:eastAsia="ja"/>
          </w:rPr>
          <w:t>、</w:t>
        </w:r>
      </w:ins>
      <w:r w:rsidR="00094D48">
        <w:rPr>
          <w:rFonts w:hint="eastAsia"/>
          <w:b/>
          <w:lang w:eastAsia="ja"/>
        </w:rPr>
        <w:t>組織全体を</w:t>
      </w:r>
      <w:ins w:id="730" w:author="工内 隆" w:date="2019-05-10T10:48:00Z">
        <w:r w:rsidR="00C020E3">
          <w:rPr>
            <w:rFonts w:hint="eastAsia"/>
            <w:b/>
            <w:lang w:eastAsia="ja"/>
          </w:rPr>
          <w:t>統制</w:t>
        </w:r>
      </w:ins>
      <w:del w:id="731" w:author="工内 隆" w:date="2019-05-10T10:48:00Z">
        <w:r w:rsidR="009F56EA" w:rsidDel="00C020E3">
          <w:rPr>
            <w:rFonts w:hint="eastAsia"/>
            <w:b/>
            <w:lang w:eastAsia="ja"/>
          </w:rPr>
          <w:delText>管理</w:delText>
        </w:r>
      </w:del>
      <w:r w:rsidR="00094D48">
        <w:rPr>
          <w:rFonts w:hint="eastAsia"/>
          <w:b/>
          <w:lang w:eastAsia="ja"/>
        </w:rPr>
        <w:t>する</w:t>
      </w:r>
      <w:ins w:id="732" w:author="工内 隆" w:date="2019-05-10T10:45:00Z">
        <w:r w:rsidR="00C020E3">
          <w:rPr>
            <w:rFonts w:hint="eastAsia"/>
            <w:b/>
            <w:lang w:eastAsia="ja"/>
          </w:rPr>
          <w:t>可能性がある</w:t>
        </w:r>
      </w:ins>
      <w:r w:rsidR="00094D48">
        <w:rPr>
          <w:rFonts w:hint="eastAsia"/>
          <w:b/>
          <w:lang w:eastAsia="ja"/>
        </w:rPr>
        <w:t>。それぞれの</w:t>
      </w:r>
      <w:r w:rsidR="00094D48" w:rsidRPr="00C020E3">
        <w:rPr>
          <w:rFonts w:hint="eastAsia"/>
          <w:b/>
          <w:i/>
          <w:lang w:eastAsia="ja"/>
          <w:rPrChange w:id="733" w:author="工内 隆" w:date="2019-05-10T10:46:00Z">
            <w:rPr>
              <w:rFonts w:hint="eastAsia"/>
              <w:b/>
              <w:lang w:eastAsia="ja"/>
            </w:rPr>
          </w:rPrChange>
        </w:rPr>
        <w:t>プログラム</w:t>
      </w:r>
      <w:r w:rsidR="00094D48">
        <w:rPr>
          <w:rFonts w:hint="eastAsia"/>
          <w:b/>
          <w:lang w:eastAsia="ja"/>
        </w:rPr>
        <w:t>に対してスコープの指定を</w:t>
      </w:r>
      <w:ins w:id="734" w:author="工内 隆" w:date="2019-05-10T10:46:00Z">
        <w:r w:rsidR="00C020E3">
          <w:rPr>
            <w:rFonts w:hint="eastAsia"/>
            <w:b/>
            <w:lang w:eastAsia="ja"/>
          </w:rPr>
          <w:t>明記</w:t>
        </w:r>
      </w:ins>
      <w:del w:id="735" w:author="工内 隆" w:date="2019-05-10T10:46:00Z">
        <w:r w:rsidR="00094D48" w:rsidDel="00C020E3">
          <w:rPr>
            <w:rFonts w:hint="eastAsia"/>
            <w:b/>
            <w:lang w:eastAsia="ja"/>
          </w:rPr>
          <w:delText>表記</w:delText>
        </w:r>
      </w:del>
      <w:r w:rsidR="00094D48">
        <w:rPr>
          <w:rFonts w:hint="eastAsia"/>
          <w:b/>
          <w:lang w:eastAsia="ja"/>
        </w:rPr>
        <w:t>する必要がある。</w:t>
      </w:r>
      <w:r w:rsidR="00F42324" w:rsidRPr="007D4DA9">
        <w:rPr>
          <w:b/>
          <w:lang w:eastAsia="ja"/>
        </w:rPr>
        <w:t xml:space="preserve"> </w:t>
      </w:r>
    </w:p>
    <w:p w14:paraId="2889842B" w14:textId="77777777" w:rsidR="00F42324" w:rsidRPr="007D4DA9" w:rsidRDefault="00F42324" w:rsidP="00F42324">
      <w:pPr>
        <w:ind w:left="720" w:hanging="720"/>
        <w:rPr>
          <w:b/>
          <w:lang w:eastAsia="ja-JP"/>
        </w:rPr>
      </w:pPr>
    </w:p>
    <w:p w14:paraId="3EA03233" w14:textId="7EB3BBCB" w:rsidR="00EC2615" w:rsidRPr="007D4DA9" w:rsidRDefault="00093998" w:rsidP="00EC2615">
      <w:pPr>
        <w:ind w:left="720"/>
      </w:pPr>
      <w:proofErr w:type="spellStart"/>
      <w:ins w:id="736" w:author="工内 隆" w:date="2019-05-09T17:37:00Z">
        <w:r w:rsidRPr="00D02355">
          <w:rPr>
            <w:rFonts w:ascii="Calibri" w:eastAsia="ＭＳ ゴシック" w:hAnsi="Calibri" w:cs="Calibri" w:hint="eastAsia"/>
            <w:b/>
            <w:i/>
          </w:rPr>
          <w:t>証跡となる資料</w:t>
        </w:r>
      </w:ins>
      <w:proofErr w:type="spellEnd"/>
      <w:del w:id="737" w:author="工内 隆" w:date="2019-05-09T17:37:00Z">
        <w:r w:rsidR="00EC2615" w:rsidRPr="007D4DA9" w:rsidDel="00093998">
          <w:rPr>
            <w:b/>
            <w:lang w:eastAsia="ja"/>
          </w:rPr>
          <w:delText>検証材料</w:delText>
        </w:r>
      </w:del>
    </w:p>
    <w:p w14:paraId="22B29A6F" w14:textId="220329D6" w:rsidR="00EC2615" w:rsidRPr="007D4DA9" w:rsidRDefault="00EC2615" w:rsidP="00EC2615">
      <w:pPr>
        <w:pStyle w:val="a3"/>
        <w:numPr>
          <w:ilvl w:val="0"/>
          <w:numId w:val="1"/>
        </w:numPr>
        <w:rPr>
          <w:lang w:eastAsia="ja-JP"/>
        </w:rPr>
      </w:pPr>
      <w:r w:rsidRPr="007D4DA9">
        <w:rPr>
          <w:lang w:eastAsia="ja"/>
        </w:rPr>
        <w:t xml:space="preserve">1.4.1 </w:t>
      </w:r>
      <w:r w:rsidR="00094D48" w:rsidRPr="00C020E3">
        <w:rPr>
          <w:rFonts w:hint="eastAsia"/>
          <w:i/>
          <w:lang w:eastAsia="ja"/>
          <w:rPrChange w:id="738" w:author="工内 隆" w:date="2019-05-10T10:49:00Z">
            <w:rPr>
              <w:rFonts w:hint="eastAsia"/>
              <w:lang w:eastAsia="ja"/>
            </w:rPr>
          </w:rPrChange>
        </w:rPr>
        <w:t>プログラム</w:t>
      </w:r>
      <w:r w:rsidR="00094D48">
        <w:rPr>
          <w:rFonts w:hint="eastAsia"/>
          <w:lang w:eastAsia="ja"/>
        </w:rPr>
        <w:t>のスコープと</w:t>
      </w:r>
      <w:ins w:id="739" w:author="工内 隆" w:date="2019-05-10T10:55:00Z">
        <w:r w:rsidR="00D42563">
          <w:rPr>
            <w:rFonts w:hint="eastAsia"/>
            <w:lang w:eastAsia="ja"/>
          </w:rPr>
          <w:t>境界</w:t>
        </w:r>
      </w:ins>
      <w:del w:id="740" w:author="工内 隆" w:date="2019-05-10T10:49:00Z">
        <w:r w:rsidR="00094D48" w:rsidDel="00C020E3">
          <w:rPr>
            <w:rFonts w:hint="eastAsia"/>
            <w:lang w:eastAsia="ja"/>
          </w:rPr>
          <w:delText>制限</w:delText>
        </w:r>
      </w:del>
      <w:r w:rsidR="00094D48">
        <w:rPr>
          <w:rFonts w:hint="eastAsia"/>
          <w:lang w:eastAsia="ja"/>
        </w:rPr>
        <w:t>を</w:t>
      </w:r>
      <w:r w:rsidRPr="007D4DA9">
        <w:rPr>
          <w:lang w:eastAsia="ja"/>
        </w:rPr>
        <w:t>明確に定義</w:t>
      </w:r>
      <w:r w:rsidR="00094D48">
        <w:rPr>
          <w:rFonts w:hint="eastAsia"/>
          <w:lang w:eastAsia="ja"/>
        </w:rPr>
        <w:t>する文書</w:t>
      </w:r>
      <w:ins w:id="741" w:author="工内 隆" w:date="2019-05-10T10:49:00Z">
        <w:r w:rsidR="00C020E3">
          <w:rPr>
            <w:rFonts w:hint="eastAsia"/>
            <w:lang w:eastAsia="ja"/>
          </w:rPr>
          <w:t>。</w:t>
        </w:r>
      </w:ins>
    </w:p>
    <w:p w14:paraId="38DB47E0" w14:textId="77777777" w:rsidR="00F42324" w:rsidRPr="007D4DA9" w:rsidRDefault="00F42324" w:rsidP="00F42324">
      <w:pPr>
        <w:ind w:left="720"/>
        <w:rPr>
          <w:lang w:eastAsia="ja-JP"/>
        </w:rPr>
      </w:pPr>
    </w:p>
    <w:p w14:paraId="4F613504" w14:textId="2DBD2118" w:rsidR="00EC2615" w:rsidRPr="007D4DA9" w:rsidRDefault="00093998" w:rsidP="00EC2615">
      <w:pPr>
        <w:ind w:left="720"/>
        <w:rPr>
          <w:lang w:eastAsia="ja-JP"/>
        </w:rPr>
      </w:pPr>
      <w:ins w:id="742" w:author="工内 隆" w:date="2019-05-09T17:40:00Z">
        <w:r>
          <w:rPr>
            <w:rFonts w:hint="eastAsia"/>
            <w:b/>
            <w:lang w:eastAsia="ja"/>
          </w:rPr>
          <w:t>論拠</w:t>
        </w:r>
      </w:ins>
      <w:del w:id="743" w:author="工内 隆" w:date="2019-05-09T17:40:00Z">
        <w:r w:rsidR="00EC2615" w:rsidRPr="007D4DA9" w:rsidDel="00093998">
          <w:rPr>
            <w:b/>
            <w:lang w:eastAsia="ja"/>
          </w:rPr>
          <w:delText>根拠</w:delText>
        </w:r>
      </w:del>
      <w:r w:rsidR="00EC2615" w:rsidRPr="007D4DA9">
        <w:rPr>
          <w:lang w:eastAsia="ja"/>
        </w:rPr>
        <w:t>:</w:t>
      </w:r>
    </w:p>
    <w:p w14:paraId="5F3BAFB8" w14:textId="33863C92" w:rsidR="00EC2615" w:rsidRPr="0043796C" w:rsidRDefault="008E232C" w:rsidP="00EC2615">
      <w:pPr>
        <w:ind w:left="720"/>
        <w:rPr>
          <w:lang w:eastAsia="ja-JP"/>
        </w:rPr>
      </w:pPr>
      <w:r>
        <w:rPr>
          <w:rFonts w:hint="eastAsia"/>
          <w:lang w:eastAsia="ja"/>
        </w:rPr>
        <w:t>組織</w:t>
      </w:r>
      <w:ins w:id="744" w:author="工内 隆" w:date="2019-05-10T11:16:00Z">
        <w:r w:rsidR="005E3AC2">
          <w:rPr>
            <w:rFonts w:hint="eastAsia"/>
            <w:lang w:eastAsia="ja"/>
          </w:rPr>
          <w:t>に必要とされるものの</w:t>
        </w:r>
      </w:ins>
      <w:del w:id="745" w:author="工内 隆" w:date="2019-05-10T11:16:00Z">
        <w:r w:rsidDel="005E3AC2">
          <w:rPr>
            <w:rFonts w:hint="eastAsia"/>
            <w:lang w:eastAsia="ja"/>
          </w:rPr>
          <w:delText>ニーズの</w:delText>
        </w:r>
      </w:del>
      <w:r>
        <w:rPr>
          <w:rFonts w:hint="eastAsia"/>
          <w:lang w:eastAsia="ja"/>
        </w:rPr>
        <w:t>スコープに</w:t>
      </w:r>
      <w:r w:rsidR="009F56EA">
        <w:rPr>
          <w:rFonts w:hint="eastAsia"/>
          <w:lang w:eastAsia="ja"/>
        </w:rPr>
        <w:t>最適な</w:t>
      </w:r>
      <w:r w:rsidRPr="00C020E3">
        <w:rPr>
          <w:rFonts w:hint="eastAsia"/>
          <w:i/>
          <w:lang w:eastAsia="ja"/>
          <w:rPrChange w:id="746" w:author="工内 隆" w:date="2019-05-10T10:51:00Z">
            <w:rPr>
              <w:rFonts w:hint="eastAsia"/>
              <w:lang w:eastAsia="ja"/>
            </w:rPr>
          </w:rPrChange>
        </w:rPr>
        <w:t>プログラム</w:t>
      </w:r>
      <w:r>
        <w:rPr>
          <w:rFonts w:hint="eastAsia"/>
          <w:lang w:eastAsia="ja"/>
        </w:rPr>
        <w:t>を構築するための柔軟性を</w:t>
      </w:r>
      <w:ins w:id="747" w:author="工内 隆" w:date="2019-05-11T17:28:00Z">
        <w:r w:rsidR="00580450">
          <w:rPr>
            <w:rFonts w:hint="eastAsia"/>
            <w:lang w:eastAsia="ja"/>
          </w:rPr>
          <w:t>もたらす</w:t>
        </w:r>
      </w:ins>
      <w:del w:id="748" w:author="工内 隆" w:date="2019-05-11T17:28:00Z">
        <w:r w:rsidDel="00580450">
          <w:rPr>
            <w:rFonts w:hint="eastAsia"/>
            <w:lang w:eastAsia="ja"/>
          </w:rPr>
          <w:delText>提供する</w:delText>
        </w:r>
      </w:del>
      <w:r>
        <w:rPr>
          <w:rFonts w:hint="eastAsia"/>
          <w:lang w:eastAsia="ja"/>
        </w:rPr>
        <w:t>ため</w:t>
      </w:r>
      <w:ins w:id="749" w:author="工内 隆" w:date="2019-05-10T11:14:00Z">
        <w:r w:rsidR="005E3AC2">
          <w:rPr>
            <w:rFonts w:hint="eastAsia"/>
            <w:lang w:eastAsia="ja"/>
          </w:rPr>
          <w:t>で</w:t>
        </w:r>
      </w:ins>
      <w:ins w:id="750" w:author="工内 隆" w:date="2019-05-10T11:15:00Z">
        <w:r w:rsidR="005E3AC2">
          <w:rPr>
            <w:rFonts w:hint="eastAsia"/>
            <w:lang w:eastAsia="ja"/>
          </w:rPr>
          <w:t>す</w:t>
        </w:r>
      </w:ins>
      <w:r>
        <w:rPr>
          <w:rFonts w:hint="eastAsia"/>
          <w:lang w:eastAsia="ja"/>
        </w:rPr>
        <w:t>。ある組織は</w:t>
      </w:r>
      <w:ins w:id="751" w:author="工内 隆" w:date="2019-05-10T11:17:00Z">
        <w:r w:rsidR="005E3AC2">
          <w:rPr>
            <w:rFonts w:hint="eastAsia"/>
            <w:lang w:eastAsia="ja"/>
          </w:rPr>
          <w:t>、</w:t>
        </w:r>
      </w:ins>
      <w:r>
        <w:rPr>
          <w:rFonts w:hint="eastAsia"/>
          <w:lang w:eastAsia="ja"/>
        </w:rPr>
        <w:t>特定の製品ラインのための</w:t>
      </w:r>
      <w:r w:rsidRPr="005E3AC2">
        <w:rPr>
          <w:rFonts w:hint="eastAsia"/>
          <w:i/>
          <w:lang w:eastAsia="ja"/>
          <w:rPrChange w:id="752" w:author="工内 隆" w:date="2019-05-10T11:17:00Z">
            <w:rPr>
              <w:rFonts w:hint="eastAsia"/>
              <w:lang w:eastAsia="ja"/>
            </w:rPr>
          </w:rPrChange>
        </w:rPr>
        <w:t>プログラム</w:t>
      </w:r>
      <w:del w:id="753" w:author="工内 隆" w:date="2019-05-10T11:17:00Z">
        <w:r w:rsidDel="005E3AC2">
          <w:rPr>
            <w:rFonts w:hint="eastAsia"/>
            <w:lang w:eastAsia="ja"/>
          </w:rPr>
          <w:delText>の</w:delText>
        </w:r>
      </w:del>
      <w:ins w:id="754" w:author="工内 隆" w:date="2019-05-10T11:17:00Z">
        <w:r w:rsidR="005E3AC2">
          <w:rPr>
            <w:rFonts w:hint="eastAsia"/>
            <w:lang w:eastAsia="ja"/>
          </w:rPr>
          <w:t>を</w:t>
        </w:r>
      </w:ins>
      <w:ins w:id="755" w:author="工内 隆" w:date="2019-05-11T17:28:00Z">
        <w:r w:rsidR="00580450">
          <w:rPr>
            <w:rFonts w:hint="eastAsia"/>
            <w:lang w:eastAsia="ja"/>
          </w:rPr>
          <w:t>整備する</w:t>
        </w:r>
      </w:ins>
      <w:del w:id="756" w:author="工内 隆" w:date="2019-05-10T11:17:00Z">
        <w:r w:rsidDel="005E3AC2">
          <w:rPr>
            <w:rFonts w:hint="eastAsia"/>
            <w:lang w:eastAsia="ja"/>
          </w:rPr>
          <w:delText>メンテナンス</w:delText>
        </w:r>
      </w:del>
      <w:ins w:id="757" w:author="工内 隆" w:date="2019-05-10T11:17:00Z">
        <w:r w:rsidR="005E3AC2">
          <w:rPr>
            <w:rFonts w:hint="eastAsia"/>
            <w:lang w:eastAsia="ja"/>
          </w:rPr>
          <w:t>こと</w:t>
        </w:r>
      </w:ins>
      <w:r>
        <w:rPr>
          <w:rFonts w:hint="eastAsia"/>
          <w:lang w:eastAsia="ja"/>
        </w:rPr>
        <w:t>を選択する</w:t>
      </w:r>
      <w:ins w:id="758" w:author="工内 隆" w:date="2019-05-11T17:28:00Z">
        <w:r w:rsidR="00580450">
          <w:rPr>
            <w:rFonts w:hint="eastAsia"/>
            <w:lang w:eastAsia="ja"/>
          </w:rPr>
          <w:t>かもしれません。</w:t>
        </w:r>
      </w:ins>
      <w:r>
        <w:rPr>
          <w:rFonts w:hint="eastAsia"/>
          <w:lang w:eastAsia="ja"/>
        </w:rPr>
        <w:t>一方、他の組織は組織全体の</w:t>
      </w:r>
      <w:r w:rsidRPr="005E3AC2">
        <w:rPr>
          <w:rFonts w:hint="eastAsia"/>
          <w:i/>
          <w:lang w:eastAsia="ja"/>
          <w:rPrChange w:id="759" w:author="工内 隆" w:date="2019-05-10T11:18:00Z">
            <w:rPr>
              <w:rFonts w:hint="eastAsia"/>
              <w:lang w:eastAsia="ja"/>
            </w:rPr>
          </w:rPrChange>
        </w:rPr>
        <w:t>供給ソフトウェア</w:t>
      </w:r>
      <w:r>
        <w:rPr>
          <w:rFonts w:hint="eastAsia"/>
          <w:lang w:eastAsia="ja"/>
        </w:rPr>
        <w:t>を</w:t>
      </w:r>
      <w:r w:rsidR="009F56EA">
        <w:rPr>
          <w:rFonts w:hint="eastAsia"/>
          <w:lang w:eastAsia="ja"/>
        </w:rPr>
        <w:t>管理</w:t>
      </w:r>
      <w:r>
        <w:rPr>
          <w:rFonts w:hint="eastAsia"/>
          <w:lang w:eastAsia="ja"/>
        </w:rPr>
        <w:t>する</w:t>
      </w:r>
      <w:r w:rsidRPr="005E3AC2">
        <w:rPr>
          <w:rFonts w:hint="eastAsia"/>
          <w:i/>
          <w:lang w:eastAsia="ja"/>
          <w:rPrChange w:id="760" w:author="工内 隆" w:date="2019-05-10T11:18:00Z">
            <w:rPr>
              <w:rFonts w:hint="eastAsia"/>
              <w:lang w:eastAsia="ja"/>
            </w:rPr>
          </w:rPrChange>
        </w:rPr>
        <w:t>プログラム</w:t>
      </w:r>
      <w:r>
        <w:rPr>
          <w:rFonts w:hint="eastAsia"/>
          <w:lang w:eastAsia="ja"/>
        </w:rPr>
        <w:t>を導入する</w:t>
      </w:r>
      <w:del w:id="761" w:author="工内 隆" w:date="2019-05-10T11:18:00Z">
        <w:r w:rsidDel="005E3AC2">
          <w:rPr>
            <w:rFonts w:hint="eastAsia"/>
            <w:lang w:eastAsia="ja"/>
          </w:rPr>
          <w:delText>ことがある</w:delText>
        </w:r>
      </w:del>
      <w:ins w:id="762" w:author="工内 隆" w:date="2019-05-10T11:18:00Z">
        <w:r w:rsidR="005E3AC2">
          <w:rPr>
            <w:rFonts w:hint="eastAsia"/>
            <w:lang w:eastAsia="ja"/>
          </w:rPr>
          <w:t>かもしれません</w:t>
        </w:r>
      </w:ins>
      <w:r>
        <w:rPr>
          <w:rFonts w:hint="eastAsia"/>
          <w:lang w:eastAsia="ja"/>
        </w:rPr>
        <w:t>。</w:t>
      </w:r>
      <w:r w:rsidR="004E118C">
        <w:rPr>
          <w:lang w:eastAsia="ja"/>
        </w:rPr>
        <w:t xml:space="preserve"> </w:t>
      </w:r>
    </w:p>
    <w:p w14:paraId="0FD11ACF" w14:textId="77777777" w:rsidR="00F42324" w:rsidRPr="00661E9D" w:rsidRDefault="00F42324" w:rsidP="00F42324">
      <w:pPr>
        <w:rPr>
          <w:lang w:eastAsia="ja-JP"/>
        </w:rPr>
      </w:pPr>
    </w:p>
    <w:p w14:paraId="63FE3F6E" w14:textId="77777777" w:rsidR="004F7F19" w:rsidRPr="00661E9D" w:rsidRDefault="004F7F19" w:rsidP="00AE6EB4">
      <w:pPr>
        <w:ind w:left="720"/>
        <w:rPr>
          <w:lang w:eastAsia="ja-JP"/>
        </w:rPr>
      </w:pPr>
    </w:p>
    <w:p w14:paraId="2BD43CB3" w14:textId="77777777" w:rsidR="000C2C43" w:rsidRPr="000C2C43" w:rsidRDefault="00691930" w:rsidP="000C2C43">
      <w:pPr>
        <w:rPr>
          <w:b/>
          <w:sz w:val="28"/>
          <w:lang w:eastAsia="ja-JP"/>
        </w:rPr>
      </w:pPr>
      <w:r w:rsidRPr="003A31F4">
        <w:rPr>
          <w:b/>
          <w:sz w:val="24"/>
          <w:lang w:eastAsia="ja"/>
        </w:rPr>
        <w:t>1.</w:t>
      </w:r>
      <w:r w:rsidR="00EC2615" w:rsidRPr="003A31F4">
        <w:rPr>
          <w:b/>
          <w:sz w:val="24"/>
          <w:lang w:eastAsia="ja"/>
        </w:rPr>
        <w:t>5</w:t>
      </w:r>
      <w:r w:rsidRPr="003A31F4">
        <w:rPr>
          <w:b/>
          <w:sz w:val="24"/>
          <w:lang w:eastAsia="ja"/>
        </w:rPr>
        <w:tab/>
      </w:r>
      <w:r w:rsidR="000C2C43" w:rsidRPr="003A31F4">
        <w:rPr>
          <w:b/>
          <w:sz w:val="24"/>
          <w:lang w:eastAsia="ja"/>
        </w:rPr>
        <w:t>ライセンス義務</w:t>
      </w:r>
    </w:p>
    <w:p w14:paraId="08295B6C" w14:textId="15B664AA" w:rsidR="004F7F19" w:rsidRPr="00691930" w:rsidRDefault="00A406E8" w:rsidP="000C2C43">
      <w:pPr>
        <w:ind w:left="720"/>
        <w:rPr>
          <w:b/>
          <w:lang w:eastAsia="ja-JP"/>
        </w:rPr>
      </w:pPr>
      <w:del w:id="763" w:author="工内 隆" w:date="2019-05-10T11:19:00Z">
        <w:r w:rsidRPr="005E3AC2" w:rsidDel="005E3AC2">
          <w:rPr>
            <w:rFonts w:hint="eastAsia"/>
            <w:b/>
            <w:i/>
            <w:lang w:eastAsia="ja"/>
            <w:rPrChange w:id="764" w:author="工内 隆" w:date="2019-05-10T11:19:00Z">
              <w:rPr>
                <w:rFonts w:hint="eastAsia"/>
                <w:b/>
                <w:lang w:eastAsia="ja"/>
              </w:rPr>
            </w:rPrChange>
          </w:rPr>
          <w:delText>特定した</w:delText>
        </w:r>
      </w:del>
      <w:ins w:id="765" w:author="工内 隆" w:date="2019-05-10T11:19:00Z">
        <w:r w:rsidR="005E3AC2" w:rsidRPr="005E3AC2">
          <w:rPr>
            <w:rFonts w:hint="eastAsia"/>
            <w:b/>
            <w:i/>
            <w:lang w:eastAsia="ja"/>
            <w:rPrChange w:id="766" w:author="工内 隆" w:date="2019-05-10T11:19:00Z">
              <w:rPr>
                <w:rFonts w:hint="eastAsia"/>
                <w:b/>
                <w:lang w:eastAsia="ja"/>
              </w:rPr>
            </w:rPrChange>
          </w:rPr>
          <w:t>確認</w:t>
        </w:r>
      </w:ins>
      <w:r w:rsidRPr="005E3AC2">
        <w:rPr>
          <w:rFonts w:hint="eastAsia"/>
          <w:b/>
          <w:i/>
          <w:lang w:eastAsia="ja"/>
          <w:rPrChange w:id="767" w:author="工内 隆" w:date="2019-05-10T11:19:00Z">
            <w:rPr>
              <w:rFonts w:hint="eastAsia"/>
              <w:b/>
              <w:lang w:eastAsia="ja"/>
            </w:rPr>
          </w:rPrChange>
        </w:rPr>
        <w:t>ライセンス</w:t>
      </w:r>
      <w:r>
        <w:rPr>
          <w:rFonts w:hint="eastAsia"/>
          <w:b/>
          <w:lang w:eastAsia="ja"/>
        </w:rPr>
        <w:t>をレビューし、それぞれのライセンスが付与する義務、</w:t>
      </w:r>
      <w:ins w:id="768" w:author="工内 隆" w:date="2019-05-10T11:20:00Z">
        <w:r w:rsidR="005E3AC2">
          <w:rPr>
            <w:rFonts w:hint="eastAsia"/>
            <w:b/>
            <w:lang w:eastAsia="ja"/>
          </w:rPr>
          <w:t>制約</w:t>
        </w:r>
      </w:ins>
      <w:del w:id="769" w:author="工内 隆" w:date="2019-05-10T11:20:00Z">
        <w:r w:rsidDel="005E3AC2">
          <w:rPr>
            <w:rFonts w:hint="eastAsia"/>
            <w:b/>
            <w:lang w:eastAsia="ja"/>
          </w:rPr>
          <w:delText>制限</w:delText>
        </w:r>
      </w:del>
      <w:r>
        <w:rPr>
          <w:rFonts w:hint="eastAsia"/>
          <w:b/>
          <w:lang w:eastAsia="ja"/>
        </w:rPr>
        <w:t>、および</w:t>
      </w:r>
      <w:ins w:id="770" w:author="工内 隆" w:date="2019-05-11T17:29:00Z">
        <w:r w:rsidR="00580450">
          <w:rPr>
            <w:rFonts w:hint="eastAsia"/>
            <w:b/>
            <w:lang w:eastAsia="ja"/>
          </w:rPr>
          <w:t>、</w:t>
        </w:r>
      </w:ins>
      <w:r>
        <w:rPr>
          <w:rFonts w:hint="eastAsia"/>
          <w:b/>
          <w:lang w:eastAsia="ja"/>
        </w:rPr>
        <w:t>権利を</w:t>
      </w:r>
      <w:ins w:id="771" w:author="工内 隆" w:date="2019-05-10T11:27:00Z">
        <w:r w:rsidR="004C0D10">
          <w:rPr>
            <w:rFonts w:hint="eastAsia"/>
            <w:b/>
            <w:lang w:eastAsia="ja"/>
          </w:rPr>
          <w:t>判断</w:t>
        </w:r>
      </w:ins>
      <w:del w:id="772" w:author="工内 隆" w:date="2019-05-10T11:27:00Z">
        <w:r w:rsidDel="004C0D10">
          <w:rPr>
            <w:rFonts w:hint="eastAsia"/>
            <w:b/>
            <w:lang w:eastAsia="ja"/>
          </w:rPr>
          <w:delText>決定</w:delText>
        </w:r>
      </w:del>
      <w:r>
        <w:rPr>
          <w:rFonts w:hint="eastAsia"/>
          <w:b/>
          <w:lang w:eastAsia="ja"/>
        </w:rPr>
        <w:t>する</w:t>
      </w:r>
      <w:r w:rsidR="004F7F19" w:rsidRPr="00691930">
        <w:rPr>
          <w:b/>
          <w:lang w:eastAsia="ja"/>
        </w:rPr>
        <w:t>プロセスが</w:t>
      </w:r>
      <w:ins w:id="773" w:author="工内 隆" w:date="2019-05-10T11:20:00Z">
        <w:r w:rsidR="005E3AC2">
          <w:rPr>
            <w:rFonts w:hint="eastAsia"/>
            <w:b/>
            <w:lang w:eastAsia="ja"/>
          </w:rPr>
          <w:t>存在すること</w:t>
        </w:r>
      </w:ins>
      <w:del w:id="774" w:author="工内 隆" w:date="2019-05-10T11:20:00Z">
        <w:r w:rsidR="00D75F63" w:rsidDel="005E3AC2">
          <w:rPr>
            <w:rFonts w:hint="eastAsia"/>
            <w:b/>
            <w:lang w:eastAsia="ja"/>
          </w:rPr>
          <w:delText>ある</w:delText>
        </w:r>
      </w:del>
      <w:r>
        <w:rPr>
          <w:rFonts w:hint="eastAsia"/>
          <w:b/>
          <w:lang w:eastAsia="ja"/>
        </w:rPr>
        <w:t>。</w:t>
      </w:r>
    </w:p>
    <w:p w14:paraId="35A50125" w14:textId="77777777" w:rsidR="004F7F19" w:rsidRPr="002D68F3" w:rsidRDefault="004F7F19" w:rsidP="004F7F19">
      <w:pPr>
        <w:ind w:left="720" w:hanging="720"/>
        <w:rPr>
          <w:b/>
          <w:highlight w:val="yellow"/>
          <w:lang w:eastAsia="ja-JP"/>
        </w:rPr>
      </w:pPr>
    </w:p>
    <w:p w14:paraId="1629CA27" w14:textId="67F2F1EA" w:rsidR="004F7F19" w:rsidRPr="0043796C" w:rsidRDefault="00093998" w:rsidP="004F7F19">
      <w:pPr>
        <w:ind w:left="720"/>
        <w:rPr>
          <w:lang w:eastAsia="ja-JP"/>
        </w:rPr>
      </w:pPr>
      <w:proofErr w:type="spellStart"/>
      <w:ins w:id="775" w:author="工内 隆" w:date="2019-05-09T17:37:00Z">
        <w:r w:rsidRPr="00D02355">
          <w:rPr>
            <w:rFonts w:ascii="Calibri" w:eastAsia="ＭＳ ゴシック" w:hAnsi="Calibri" w:cs="Calibri" w:hint="eastAsia"/>
            <w:b/>
            <w:i/>
          </w:rPr>
          <w:t>証跡となる資料</w:t>
        </w:r>
      </w:ins>
      <w:proofErr w:type="spellEnd"/>
      <w:del w:id="776" w:author="工内 隆" w:date="2019-05-09T17:37:00Z">
        <w:r w:rsidR="004F7F19" w:rsidRPr="0043796C" w:rsidDel="00093998">
          <w:rPr>
            <w:b/>
            <w:lang w:eastAsia="ja"/>
          </w:rPr>
          <w:delText>検証</w:delText>
        </w:r>
        <w:r w:rsidR="003B01F1" w:rsidDel="00093998">
          <w:rPr>
            <w:b/>
            <w:lang w:eastAsia="ja"/>
          </w:rPr>
          <w:delText>材料</w:delText>
        </w:r>
      </w:del>
    </w:p>
    <w:p w14:paraId="5C3CE83F" w14:textId="5711DC76" w:rsidR="004F7F19" w:rsidRPr="0043796C" w:rsidRDefault="004F7F19" w:rsidP="004F7F19">
      <w:pPr>
        <w:pStyle w:val="a3"/>
        <w:numPr>
          <w:ilvl w:val="0"/>
          <w:numId w:val="1"/>
        </w:numPr>
        <w:rPr>
          <w:lang w:eastAsia="ja-JP"/>
        </w:rPr>
      </w:pPr>
      <w:r w:rsidRPr="0043796C">
        <w:rPr>
          <w:lang w:eastAsia="ja"/>
        </w:rPr>
        <w:t>1.</w:t>
      </w:r>
      <w:r w:rsidR="00035B29">
        <w:rPr>
          <w:lang w:eastAsia="ja"/>
        </w:rPr>
        <w:t>5</w:t>
      </w:r>
      <w:r w:rsidRPr="0043796C">
        <w:rPr>
          <w:lang w:eastAsia="ja"/>
        </w:rPr>
        <w:t xml:space="preserve">1. </w:t>
      </w:r>
      <w:ins w:id="777" w:author="工内 隆" w:date="2019-05-10T11:21:00Z">
        <w:r w:rsidR="005E3AC2">
          <w:rPr>
            <w:rFonts w:hint="eastAsia"/>
            <w:lang w:eastAsia="ja"/>
          </w:rPr>
          <w:t>それぞれの</w:t>
        </w:r>
      </w:ins>
      <w:ins w:id="778" w:author="工内 隆" w:date="2019-05-10T11:20:00Z">
        <w:r w:rsidR="005E3AC2">
          <w:rPr>
            <w:rFonts w:hint="eastAsia"/>
            <w:lang w:eastAsia="ja"/>
          </w:rPr>
          <w:t>確認</w:t>
        </w:r>
      </w:ins>
      <w:del w:id="779" w:author="工内 隆" w:date="2019-05-10T11:20:00Z">
        <w:r w:rsidR="00A97A08" w:rsidRPr="0043796C" w:rsidDel="005E3AC2">
          <w:rPr>
            <w:lang w:eastAsia="ja"/>
          </w:rPr>
          <w:delText>特定された</w:delText>
        </w:r>
      </w:del>
      <w:del w:id="780" w:author="工内 隆" w:date="2019-05-10T11:21:00Z">
        <w:r w:rsidR="00A97A08" w:rsidRPr="0043796C" w:rsidDel="005E3AC2">
          <w:rPr>
            <w:lang w:eastAsia="ja"/>
          </w:rPr>
          <w:delText>各</w:delText>
        </w:r>
      </w:del>
      <w:r w:rsidR="00A97A08" w:rsidRPr="0043796C">
        <w:rPr>
          <w:lang w:eastAsia="ja"/>
        </w:rPr>
        <w:t>ライセンス</w:t>
      </w:r>
      <w:r w:rsidR="00A97A08">
        <w:rPr>
          <w:rFonts w:hint="eastAsia"/>
          <w:lang w:eastAsia="ja"/>
        </w:rPr>
        <w:t>が付与する</w:t>
      </w:r>
      <w:r w:rsidR="00A97A08" w:rsidRPr="0043796C">
        <w:rPr>
          <w:lang w:eastAsia="ja"/>
        </w:rPr>
        <w:t>義務、</w:t>
      </w:r>
      <w:ins w:id="781" w:author="工内 隆" w:date="2019-05-10T11:21:00Z">
        <w:r w:rsidR="005E3AC2">
          <w:rPr>
            <w:rFonts w:hint="eastAsia"/>
            <w:lang w:eastAsia="ja"/>
          </w:rPr>
          <w:t>制約</w:t>
        </w:r>
      </w:ins>
      <w:ins w:id="782" w:author="工内 隆" w:date="2019-05-11T17:29:00Z">
        <w:r w:rsidR="00580450">
          <w:rPr>
            <w:rFonts w:hint="eastAsia"/>
            <w:lang w:eastAsia="ja"/>
          </w:rPr>
          <w:t>、</w:t>
        </w:r>
      </w:ins>
      <w:del w:id="783" w:author="工内 隆" w:date="2019-05-10T11:21:00Z">
        <w:r w:rsidR="00A97A08" w:rsidRPr="0043796C" w:rsidDel="005E3AC2">
          <w:rPr>
            <w:lang w:eastAsia="ja"/>
          </w:rPr>
          <w:delText>制限</w:delText>
        </w:r>
      </w:del>
      <w:r w:rsidR="00A97A08" w:rsidRPr="0043796C">
        <w:rPr>
          <w:lang w:eastAsia="ja"/>
        </w:rPr>
        <w:t>および</w:t>
      </w:r>
      <w:ins w:id="784" w:author="工内 隆" w:date="2019-05-11T17:29:00Z">
        <w:r w:rsidR="00580450">
          <w:rPr>
            <w:rFonts w:hint="eastAsia"/>
            <w:lang w:eastAsia="ja"/>
          </w:rPr>
          <w:t>、</w:t>
        </w:r>
      </w:ins>
      <w:r w:rsidR="00A97A08" w:rsidRPr="0043796C">
        <w:rPr>
          <w:lang w:eastAsia="ja"/>
        </w:rPr>
        <w:t>権利を</w:t>
      </w:r>
      <w:r w:rsidR="00A97A08">
        <w:rPr>
          <w:rFonts w:hint="eastAsia"/>
          <w:lang w:eastAsia="ja"/>
        </w:rPr>
        <w:t>レビュー</w:t>
      </w:r>
      <w:r w:rsidR="00A97A08" w:rsidRPr="0043796C">
        <w:rPr>
          <w:lang w:eastAsia="ja"/>
        </w:rPr>
        <w:t>し、文書</w:t>
      </w:r>
      <w:ins w:id="785" w:author="工内 隆" w:date="2019-05-10T11:28:00Z">
        <w:r w:rsidR="004C0D10">
          <w:rPr>
            <w:rFonts w:hint="eastAsia"/>
            <w:lang w:eastAsia="ja"/>
          </w:rPr>
          <w:t>として記録</w:t>
        </w:r>
      </w:ins>
      <w:del w:id="786" w:author="工内 隆" w:date="2019-05-10T11:28:00Z">
        <w:r w:rsidR="00A97A08" w:rsidRPr="0043796C" w:rsidDel="004C0D10">
          <w:rPr>
            <w:lang w:eastAsia="ja"/>
          </w:rPr>
          <w:delText>化</w:delText>
        </w:r>
      </w:del>
      <w:r w:rsidR="00A97A08" w:rsidRPr="0043796C">
        <w:rPr>
          <w:lang w:eastAsia="ja"/>
        </w:rPr>
        <w:t>するための</w:t>
      </w:r>
      <w:del w:id="787" w:author="工内 隆" w:date="2019-05-10T11:21:00Z">
        <w:r w:rsidR="00C71920" w:rsidDel="005E3AC2">
          <w:rPr>
            <w:lang w:eastAsia="ja"/>
          </w:rPr>
          <w:delText>手</w:delText>
        </w:r>
      </w:del>
      <w:ins w:id="788" w:author="工内 隆" w:date="2019-05-10T11:21:00Z">
        <w:r w:rsidR="005E3AC2">
          <w:rPr>
            <w:rFonts w:hint="eastAsia"/>
            <w:lang w:eastAsia="ja"/>
          </w:rPr>
          <w:t>手続き文書</w:t>
        </w:r>
      </w:ins>
      <w:del w:id="789" w:author="工内 隆" w:date="2019-05-10T11:21:00Z">
        <w:r w:rsidR="00C71920" w:rsidDel="005E3AC2">
          <w:rPr>
            <w:lang w:eastAsia="ja"/>
          </w:rPr>
          <w:delText>順書</w:delText>
        </w:r>
      </w:del>
      <w:ins w:id="790" w:author="工内 隆" w:date="2019-05-10T11:22:00Z">
        <w:r w:rsidR="005E3AC2">
          <w:rPr>
            <w:rFonts w:hint="eastAsia"/>
            <w:lang w:eastAsia="ja"/>
          </w:rPr>
          <w:t>。</w:t>
        </w:r>
      </w:ins>
    </w:p>
    <w:p w14:paraId="27A6ADED" w14:textId="77777777" w:rsidR="004F7F19" w:rsidRPr="0043796C" w:rsidRDefault="004F7F19" w:rsidP="004F7F19">
      <w:pPr>
        <w:ind w:left="720"/>
        <w:rPr>
          <w:b/>
          <w:lang w:eastAsia="ja-JP"/>
        </w:rPr>
      </w:pPr>
    </w:p>
    <w:p w14:paraId="406B2C4C" w14:textId="150E9628" w:rsidR="004F7F19" w:rsidRPr="0043796C" w:rsidRDefault="00093998" w:rsidP="004F7F19">
      <w:pPr>
        <w:ind w:left="720"/>
        <w:rPr>
          <w:lang w:eastAsia="ja-JP"/>
        </w:rPr>
      </w:pPr>
      <w:ins w:id="791" w:author="工内 隆" w:date="2019-05-09T17:40:00Z">
        <w:r>
          <w:rPr>
            <w:rFonts w:hint="eastAsia"/>
            <w:b/>
            <w:lang w:eastAsia="ja"/>
          </w:rPr>
          <w:t>論拠</w:t>
        </w:r>
      </w:ins>
      <w:del w:id="792" w:author="工内 隆" w:date="2019-05-09T17:40:00Z">
        <w:r w:rsidR="004F7F19" w:rsidRPr="0043796C" w:rsidDel="00093998">
          <w:rPr>
            <w:b/>
            <w:lang w:eastAsia="ja"/>
          </w:rPr>
          <w:delText>根拠</w:delText>
        </w:r>
      </w:del>
    </w:p>
    <w:p w14:paraId="6A8F3939" w14:textId="56809323" w:rsidR="004F7F19" w:rsidRPr="00661E9D" w:rsidRDefault="00086A60" w:rsidP="004F7F19">
      <w:pPr>
        <w:ind w:left="720"/>
        <w:rPr>
          <w:lang w:eastAsia="ja-JP"/>
        </w:rPr>
      </w:pPr>
      <w:r>
        <w:rPr>
          <w:rFonts w:hint="eastAsia"/>
          <w:lang w:eastAsia="ja"/>
        </w:rPr>
        <w:t>組織が</w:t>
      </w:r>
      <w:ins w:id="793" w:author="工内 隆" w:date="2019-05-11T17:29:00Z">
        <w:r w:rsidR="00580450">
          <w:rPr>
            <w:rFonts w:hint="eastAsia"/>
            <w:lang w:eastAsia="ja"/>
          </w:rPr>
          <w:t>利用する</w:t>
        </w:r>
      </w:ins>
      <w:ins w:id="794" w:author="工内 隆" w:date="2019-05-10T11:41:00Z">
        <w:r w:rsidR="00333BE7">
          <w:rPr>
            <w:rFonts w:hint="eastAsia"/>
            <w:lang w:eastAsia="ja"/>
          </w:rPr>
          <w:t>可能性のある</w:t>
        </w:r>
      </w:ins>
      <w:del w:id="795" w:author="工内 隆" w:date="2019-05-10T11:41:00Z">
        <w:r w:rsidDel="00333BE7">
          <w:rPr>
            <w:rFonts w:hint="eastAsia"/>
            <w:lang w:eastAsia="ja"/>
          </w:rPr>
          <w:delText>遭遇</w:delText>
        </w:r>
        <w:r w:rsidR="000E5CFE" w:rsidDel="00333BE7">
          <w:rPr>
            <w:rFonts w:hint="eastAsia"/>
            <w:lang w:eastAsia="ja"/>
          </w:rPr>
          <w:delText>するであろう</w:delText>
        </w:r>
      </w:del>
      <w:ins w:id="796" w:author="工内 隆" w:date="2019-05-10T11:41:00Z">
        <w:r w:rsidR="00333BE7">
          <w:rPr>
            <w:rFonts w:hint="eastAsia"/>
            <w:lang w:eastAsia="ja"/>
          </w:rPr>
          <w:t>さまざま</w:t>
        </w:r>
      </w:ins>
      <w:del w:id="797" w:author="工内 隆" w:date="2019-05-10T11:41:00Z">
        <w:r w:rsidDel="00333BE7">
          <w:rPr>
            <w:rFonts w:hint="eastAsia"/>
            <w:lang w:eastAsia="ja"/>
          </w:rPr>
          <w:delText>様々</w:delText>
        </w:r>
      </w:del>
      <w:r>
        <w:rPr>
          <w:rFonts w:hint="eastAsia"/>
          <w:lang w:eastAsia="ja"/>
        </w:rPr>
        <w:t>な</w:t>
      </w:r>
      <w:ins w:id="798" w:author="工内 隆" w:date="2019-05-10T11:42:00Z">
        <w:r w:rsidR="00333BE7">
          <w:rPr>
            <w:rFonts w:hint="eastAsia"/>
            <w:lang w:eastAsia="ja"/>
          </w:rPr>
          <w:t>ユースケース</w:t>
        </w:r>
      </w:ins>
      <w:del w:id="799" w:author="工内 隆" w:date="2019-05-10T11:42:00Z">
        <w:r w:rsidR="00B63C38" w:rsidDel="00333BE7">
          <w:rPr>
            <w:rFonts w:hint="eastAsia"/>
            <w:lang w:eastAsia="ja"/>
          </w:rPr>
          <w:delText>利用事例</w:delText>
        </w:r>
      </w:del>
      <w:r w:rsidR="009D5A25">
        <w:rPr>
          <w:rFonts w:hint="eastAsia"/>
          <w:lang w:eastAsia="ja"/>
        </w:rPr>
        <w:t>に合わせ</w:t>
      </w:r>
      <w:ins w:id="800" w:author="工内 隆" w:date="2019-05-10T11:44:00Z">
        <w:r w:rsidR="00333BE7">
          <w:rPr>
            <w:rFonts w:hint="eastAsia"/>
            <w:lang w:eastAsia="ja"/>
          </w:rPr>
          <w:t>て</w:t>
        </w:r>
      </w:ins>
      <w:ins w:id="801" w:author="工内 隆" w:date="2019-05-10T11:42:00Z">
        <w:r w:rsidR="00333BE7" w:rsidRPr="00333BE7">
          <w:rPr>
            <w:rFonts w:hint="eastAsia"/>
            <w:i/>
            <w:lang w:eastAsia="ja"/>
            <w:rPrChange w:id="802" w:author="工内 隆" w:date="2019-05-10T11:42:00Z">
              <w:rPr>
                <w:rFonts w:hint="eastAsia"/>
                <w:lang w:eastAsia="ja"/>
              </w:rPr>
            </w:rPrChange>
          </w:rPr>
          <w:t>確認</w:t>
        </w:r>
      </w:ins>
      <w:del w:id="803" w:author="工内 隆" w:date="2019-05-10T11:42:00Z">
        <w:r w:rsidRPr="00333BE7" w:rsidDel="00333BE7">
          <w:rPr>
            <w:rFonts w:hint="eastAsia"/>
            <w:i/>
            <w:lang w:eastAsia="ja"/>
            <w:rPrChange w:id="804" w:author="工内 隆" w:date="2019-05-10T11:42:00Z">
              <w:rPr>
                <w:rFonts w:hint="eastAsia"/>
                <w:lang w:eastAsia="ja"/>
              </w:rPr>
            </w:rPrChange>
          </w:rPr>
          <w:delText>特定された</w:delText>
        </w:r>
      </w:del>
      <w:r w:rsidRPr="00333BE7">
        <w:rPr>
          <w:rFonts w:hint="eastAsia"/>
          <w:i/>
          <w:lang w:eastAsia="ja"/>
          <w:rPrChange w:id="805" w:author="工内 隆" w:date="2019-05-10T11:42:00Z">
            <w:rPr>
              <w:rFonts w:hint="eastAsia"/>
              <w:lang w:eastAsia="ja"/>
            </w:rPr>
          </w:rPrChange>
        </w:rPr>
        <w:t>ライセンス</w:t>
      </w:r>
      <w:r>
        <w:rPr>
          <w:rFonts w:hint="eastAsia"/>
          <w:lang w:eastAsia="ja"/>
        </w:rPr>
        <w:t>の義務をレビュー</w:t>
      </w:r>
      <w:ins w:id="806" w:author="工内 隆" w:date="2019-05-10T11:43:00Z">
        <w:r w:rsidR="00333BE7">
          <w:rPr>
            <w:rFonts w:hint="eastAsia"/>
            <w:lang w:eastAsia="ja"/>
          </w:rPr>
          <w:t>し</w:t>
        </w:r>
      </w:ins>
      <w:r>
        <w:rPr>
          <w:rFonts w:hint="eastAsia"/>
          <w:lang w:eastAsia="ja"/>
        </w:rPr>
        <w:t>、特定するためのプロセスが</w:t>
      </w:r>
      <w:ins w:id="807" w:author="工内 隆" w:date="2019-05-10T11:44:00Z">
        <w:r w:rsidR="00333BE7">
          <w:rPr>
            <w:rFonts w:hint="eastAsia"/>
            <w:lang w:eastAsia="ja"/>
          </w:rPr>
          <w:t>存在する</w:t>
        </w:r>
      </w:ins>
      <w:del w:id="808" w:author="工内 隆" w:date="2019-05-10T11:44:00Z">
        <w:r w:rsidR="00D75F63" w:rsidDel="00333BE7">
          <w:rPr>
            <w:rFonts w:hint="eastAsia"/>
            <w:lang w:eastAsia="ja"/>
          </w:rPr>
          <w:delText>ある</w:delText>
        </w:r>
      </w:del>
      <w:r>
        <w:rPr>
          <w:rFonts w:hint="eastAsia"/>
          <w:lang w:eastAsia="ja"/>
        </w:rPr>
        <w:t>ことを確</w:t>
      </w:r>
      <w:ins w:id="809" w:author="工内 隆" w:date="2019-05-10T11:43:00Z">
        <w:r w:rsidR="00333BE7">
          <w:rPr>
            <w:rFonts w:hint="eastAsia"/>
            <w:lang w:eastAsia="ja"/>
          </w:rPr>
          <w:t>か</w:t>
        </w:r>
      </w:ins>
      <w:ins w:id="810" w:author="工内 隆" w:date="2019-05-10T11:45:00Z">
        <w:r w:rsidR="006613E6">
          <w:rPr>
            <w:rFonts w:hint="eastAsia"/>
            <w:lang w:eastAsia="ja"/>
          </w:rPr>
          <w:t>な</w:t>
        </w:r>
      </w:ins>
      <w:ins w:id="811" w:author="工内 隆" w:date="2019-05-10T11:43:00Z">
        <w:r w:rsidR="00333BE7">
          <w:rPr>
            <w:rFonts w:hint="eastAsia"/>
            <w:lang w:eastAsia="ja"/>
          </w:rPr>
          <w:t>ものとします</w:t>
        </w:r>
      </w:ins>
      <w:del w:id="812" w:author="工内 隆" w:date="2019-05-10T11:43:00Z">
        <w:r w:rsidDel="00333BE7">
          <w:rPr>
            <w:rFonts w:hint="eastAsia"/>
            <w:lang w:eastAsia="ja"/>
          </w:rPr>
          <w:delText>認する</w:delText>
        </w:r>
      </w:del>
      <w:r>
        <w:rPr>
          <w:rFonts w:hint="eastAsia"/>
          <w:lang w:eastAsia="ja"/>
        </w:rPr>
        <w:t>。</w:t>
      </w:r>
      <w:ins w:id="813" w:author="工内 隆" w:date="2019-05-10T11:44:00Z">
        <w:r w:rsidR="006613E6">
          <w:rPr>
            <w:rFonts w:hint="eastAsia"/>
            <w:lang w:eastAsia="ja"/>
          </w:rPr>
          <w:t>ユース</w:t>
        </w:r>
      </w:ins>
      <w:ins w:id="814" w:author="工内 隆" w:date="2019-05-10T11:45:00Z">
        <w:r w:rsidR="006613E6">
          <w:rPr>
            <w:rFonts w:hint="eastAsia"/>
            <w:lang w:eastAsia="ja"/>
          </w:rPr>
          <w:t>ケースの</w:t>
        </w:r>
      </w:ins>
      <w:del w:id="815" w:author="工内 隆" w:date="2019-05-10T11:45:00Z">
        <w:r w:rsidDel="006613E6">
          <w:rPr>
            <w:rFonts w:hint="eastAsia"/>
            <w:lang w:eastAsia="ja"/>
          </w:rPr>
          <w:delText>（</w:delText>
        </w:r>
      </w:del>
      <w:r w:rsidR="008E1D25">
        <w:rPr>
          <w:rFonts w:hint="eastAsia"/>
          <w:lang w:eastAsia="ja"/>
        </w:rPr>
        <w:t>要件</w:t>
      </w:r>
      <w:ins w:id="816" w:author="工内 隆" w:date="2019-05-10T11:45:00Z">
        <w:r w:rsidR="006613E6">
          <w:rPr>
            <w:rFonts w:hint="eastAsia"/>
            <w:lang w:eastAsia="ja"/>
          </w:rPr>
          <w:t>は、</w:t>
        </w:r>
      </w:ins>
      <w:r w:rsidR="0003011B" w:rsidRPr="007D4DA9">
        <w:rPr>
          <w:lang w:eastAsia="ja"/>
        </w:rPr>
        <w:t>3.2</w:t>
      </w:r>
      <w:r>
        <w:rPr>
          <w:rFonts w:hint="eastAsia"/>
          <w:lang w:eastAsia="ja"/>
        </w:rPr>
        <w:t>にて定義</w:t>
      </w:r>
      <w:ins w:id="817" w:author="工内 隆" w:date="2019-05-10T11:45:00Z">
        <w:r w:rsidR="006613E6">
          <w:rPr>
            <w:rFonts w:hint="eastAsia"/>
            <w:lang w:eastAsia="ja"/>
          </w:rPr>
          <w:t>しています。</w:t>
        </w:r>
      </w:ins>
      <w:del w:id="818" w:author="工内 隆" w:date="2019-05-10T11:45:00Z">
        <w:r w:rsidR="0003011B" w:rsidRPr="007D4DA9" w:rsidDel="006613E6">
          <w:rPr>
            <w:lang w:eastAsia="ja"/>
          </w:rPr>
          <w:delText>)</w:delText>
        </w:r>
      </w:del>
    </w:p>
    <w:p w14:paraId="139322D7" w14:textId="77777777" w:rsidR="004F7F19" w:rsidRDefault="004F7F19">
      <w:pPr>
        <w:rPr>
          <w:lang w:eastAsia="ja-JP"/>
        </w:rPr>
      </w:pPr>
      <w:r>
        <w:rPr>
          <w:lang w:eastAsia="ja"/>
        </w:rPr>
        <w:br w:type="page"/>
      </w:r>
    </w:p>
    <w:p w14:paraId="0EAC5180" w14:textId="1A1A3017" w:rsidR="00231D2F" w:rsidRDefault="009C42B2" w:rsidP="004C1567">
      <w:pPr>
        <w:pStyle w:val="2"/>
        <w:rPr>
          <w:lang w:eastAsia="ja-JP"/>
        </w:rPr>
      </w:pPr>
      <w:bookmarkStart w:id="819" w:name="_Toc8398981"/>
      <w:bookmarkStart w:id="820" w:name="_Toc457078799"/>
      <w:r>
        <w:rPr>
          <w:lang w:eastAsia="ja"/>
        </w:rPr>
        <w:lastRenderedPageBreak/>
        <w:t>2.0</w:t>
      </w:r>
      <w:r w:rsidR="00E0356E" w:rsidRPr="00661E9D">
        <w:rPr>
          <w:lang w:eastAsia="ja"/>
        </w:rPr>
        <w:t xml:space="preserve"> </w:t>
      </w:r>
      <w:r w:rsidR="00357C8C">
        <w:rPr>
          <w:lang w:eastAsia="ja"/>
        </w:rPr>
        <w:t>関連</w:t>
      </w:r>
      <w:del w:id="821" w:author="工内 隆" w:date="2019-05-10T11:48:00Z">
        <w:r w:rsidR="00996EAD" w:rsidDel="006613E6">
          <w:rPr>
            <w:rFonts w:hint="eastAsia"/>
            <w:lang w:eastAsia="ja"/>
          </w:rPr>
          <w:delText>タスク</w:delText>
        </w:r>
      </w:del>
      <w:ins w:id="822" w:author="工内 隆" w:date="2019-05-10T11:48:00Z">
        <w:r w:rsidR="006613E6">
          <w:rPr>
            <w:rFonts w:hint="eastAsia"/>
            <w:lang w:eastAsia="ja"/>
          </w:rPr>
          <w:t>業務</w:t>
        </w:r>
      </w:ins>
      <w:r w:rsidR="00996EAD">
        <w:rPr>
          <w:rFonts w:hint="eastAsia"/>
          <w:lang w:eastAsia="ja"/>
        </w:rPr>
        <w:t>の定義と</w:t>
      </w:r>
      <w:ins w:id="823" w:author="工内 隆" w:date="2019-05-10T11:49:00Z">
        <w:r w:rsidR="006613E6">
          <w:rPr>
            <w:rFonts w:hint="eastAsia"/>
            <w:lang w:eastAsia="ja"/>
          </w:rPr>
          <w:t>支援</w:t>
        </w:r>
      </w:ins>
      <w:bookmarkEnd w:id="819"/>
      <w:del w:id="824" w:author="工内 隆" w:date="2019-05-10T11:49:00Z">
        <w:r w:rsidR="000A62E3" w:rsidDel="006613E6">
          <w:rPr>
            <w:lang w:eastAsia="ja"/>
          </w:rPr>
          <w:delText>サポート</w:delText>
        </w:r>
      </w:del>
      <w:bookmarkEnd w:id="820"/>
    </w:p>
    <w:p w14:paraId="03BF423E" w14:textId="77777777" w:rsidR="00D749A7" w:rsidRDefault="00F66FD9" w:rsidP="00344C00">
      <w:pPr>
        <w:ind w:left="720" w:hanging="720"/>
        <w:rPr>
          <w:b/>
          <w:bCs/>
          <w:lang w:eastAsia="ja-JP"/>
        </w:rPr>
      </w:pPr>
      <w:r w:rsidRPr="0074245B">
        <w:rPr>
          <w:b/>
          <w:bCs/>
          <w:sz w:val="24"/>
          <w:lang w:eastAsia="ja"/>
        </w:rPr>
        <w:t>2.1</w:t>
      </w:r>
      <w:r w:rsidRPr="0074245B">
        <w:rPr>
          <w:b/>
          <w:bCs/>
          <w:sz w:val="24"/>
          <w:lang w:eastAsia="ja"/>
        </w:rPr>
        <w:tab/>
      </w:r>
      <w:r w:rsidR="00D749A7" w:rsidRPr="0074245B">
        <w:rPr>
          <w:b/>
          <w:bCs/>
          <w:sz w:val="24"/>
          <w:lang w:eastAsia="ja"/>
        </w:rPr>
        <w:t>アクセス</w:t>
      </w:r>
    </w:p>
    <w:p w14:paraId="5B5CF47A" w14:textId="294AA772" w:rsidR="004C1567" w:rsidRPr="00344C00" w:rsidRDefault="00F66FD9" w:rsidP="00D749A7">
      <w:pPr>
        <w:ind w:left="720"/>
        <w:rPr>
          <w:b/>
          <w:bCs/>
          <w:lang w:eastAsia="ja"/>
        </w:rPr>
      </w:pPr>
      <w:r w:rsidRPr="00D749A7">
        <w:rPr>
          <w:b/>
          <w:bCs/>
          <w:lang w:eastAsia="ja"/>
        </w:rPr>
        <w:t>外部からの</w:t>
      </w:r>
      <w:r w:rsidRPr="006613E6">
        <w:rPr>
          <w:rFonts w:hint="eastAsia"/>
          <w:b/>
          <w:bCs/>
          <w:i/>
          <w:lang w:eastAsia="ja"/>
          <w:rPrChange w:id="825" w:author="工内 隆" w:date="2019-05-10T11:50:00Z">
            <w:rPr>
              <w:rFonts w:hint="eastAsia"/>
              <w:b/>
              <w:bCs/>
              <w:lang w:eastAsia="ja"/>
            </w:rPr>
          </w:rPrChange>
        </w:rPr>
        <w:t>オープンソース</w:t>
      </w:r>
      <w:r w:rsidRPr="00D749A7">
        <w:rPr>
          <w:b/>
          <w:bCs/>
          <w:lang w:eastAsia="ja"/>
        </w:rPr>
        <w:t>に関する問い合わせ</w:t>
      </w:r>
      <w:r w:rsidR="006B7A7F">
        <w:rPr>
          <w:rFonts w:hint="eastAsia"/>
          <w:b/>
          <w:bCs/>
          <w:lang w:eastAsia="ja"/>
        </w:rPr>
        <w:t>に効果的に対応するプロセスを</w:t>
      </w:r>
      <w:ins w:id="826" w:author="工内 隆" w:date="2019-05-10T11:50:00Z">
        <w:r w:rsidR="006613E6">
          <w:rPr>
            <w:rFonts w:hint="eastAsia"/>
            <w:b/>
            <w:bCs/>
            <w:lang w:eastAsia="ja"/>
          </w:rPr>
          <w:t>保持</w:t>
        </w:r>
      </w:ins>
      <w:del w:id="827" w:author="工内 隆" w:date="2019-05-10T11:50:00Z">
        <w:r w:rsidR="006B7A7F" w:rsidDel="006613E6">
          <w:rPr>
            <w:rFonts w:hint="eastAsia"/>
            <w:b/>
            <w:bCs/>
            <w:lang w:eastAsia="ja"/>
          </w:rPr>
          <w:delText>維持</w:delText>
        </w:r>
      </w:del>
      <w:r w:rsidR="006B7A7F">
        <w:rPr>
          <w:rFonts w:hint="eastAsia"/>
          <w:b/>
          <w:bCs/>
          <w:lang w:eastAsia="ja"/>
        </w:rPr>
        <w:t>する</w:t>
      </w:r>
      <w:ins w:id="828" w:author="工内 隆" w:date="2019-05-10T11:50:00Z">
        <w:r w:rsidR="006613E6">
          <w:rPr>
            <w:rFonts w:hint="eastAsia"/>
            <w:b/>
            <w:bCs/>
            <w:lang w:eastAsia="ja"/>
          </w:rPr>
          <w:t>こと</w:t>
        </w:r>
      </w:ins>
      <w:r w:rsidR="006B7A7F">
        <w:rPr>
          <w:rFonts w:hint="eastAsia"/>
          <w:b/>
          <w:bCs/>
          <w:lang w:eastAsia="ja"/>
        </w:rPr>
        <w:t>。</w:t>
      </w:r>
      <w:ins w:id="829" w:author="工内 隆" w:date="2019-05-10T11:50:00Z">
        <w:r w:rsidR="006613E6">
          <w:rPr>
            <w:rFonts w:hint="eastAsia"/>
            <w:b/>
            <w:bCs/>
            <w:lang w:eastAsia="ja"/>
          </w:rPr>
          <w:t>また、</w:t>
        </w:r>
      </w:ins>
      <w:r w:rsidR="009C42B2" w:rsidRPr="00D749A7">
        <w:rPr>
          <w:b/>
          <w:bCs/>
          <w:lang w:eastAsia="ja"/>
        </w:rPr>
        <w:t>第三者が</w:t>
      </w:r>
      <w:r w:rsidR="009C42B2" w:rsidRPr="006613E6">
        <w:rPr>
          <w:rFonts w:hint="eastAsia"/>
          <w:b/>
          <w:bCs/>
          <w:i/>
          <w:lang w:eastAsia="ja"/>
          <w:rPrChange w:id="830" w:author="工内 隆" w:date="2019-05-10T11:52:00Z">
            <w:rPr>
              <w:rFonts w:hint="eastAsia"/>
              <w:b/>
              <w:bCs/>
              <w:lang w:eastAsia="ja"/>
            </w:rPr>
          </w:rPrChange>
        </w:rPr>
        <w:t>オープンソース</w:t>
      </w:r>
      <w:r w:rsidR="009C42B2" w:rsidRPr="00D749A7">
        <w:rPr>
          <w:b/>
          <w:bCs/>
          <w:lang w:eastAsia="ja"/>
        </w:rPr>
        <w:t>のコンプライアンスに関する問い合わせを行うことができる</w:t>
      </w:r>
      <w:ins w:id="831" w:author="工内 隆" w:date="2019-05-10T11:52:00Z">
        <w:r w:rsidR="006613E6">
          <w:rPr>
            <w:rFonts w:hint="eastAsia"/>
            <w:b/>
            <w:bCs/>
            <w:lang w:eastAsia="ja"/>
          </w:rPr>
          <w:t>手段</w:t>
        </w:r>
      </w:ins>
      <w:del w:id="832" w:author="工内 隆" w:date="2019-05-10T11:52:00Z">
        <w:r w:rsidR="006B7A7F" w:rsidDel="006613E6">
          <w:rPr>
            <w:rFonts w:hint="eastAsia"/>
            <w:b/>
            <w:bCs/>
            <w:lang w:eastAsia="ja"/>
          </w:rPr>
          <w:delText>方法</w:delText>
        </w:r>
      </w:del>
      <w:r w:rsidR="006B7A7F">
        <w:rPr>
          <w:rFonts w:hint="eastAsia"/>
          <w:b/>
          <w:bCs/>
          <w:lang w:eastAsia="ja"/>
        </w:rPr>
        <w:t>を</w:t>
      </w:r>
      <w:r w:rsidR="00EB7211">
        <w:rPr>
          <w:rFonts w:hint="eastAsia"/>
          <w:b/>
          <w:bCs/>
          <w:lang w:eastAsia="ja"/>
        </w:rPr>
        <w:t>公開する</w:t>
      </w:r>
      <w:ins w:id="833" w:author="工内 隆" w:date="2019-05-10T11:51:00Z">
        <w:r w:rsidR="006613E6">
          <w:rPr>
            <w:rFonts w:hint="eastAsia"/>
            <w:b/>
            <w:bCs/>
            <w:lang w:eastAsia="ja"/>
          </w:rPr>
          <w:t>こと</w:t>
        </w:r>
      </w:ins>
      <w:r w:rsidR="006B7A7F">
        <w:rPr>
          <w:rFonts w:hint="eastAsia"/>
          <w:b/>
          <w:bCs/>
          <w:lang w:eastAsia="ja"/>
        </w:rPr>
        <w:t>。</w:t>
      </w:r>
    </w:p>
    <w:p w14:paraId="181BCFC1" w14:textId="77777777" w:rsidR="00153AD1" w:rsidRPr="00EB7211" w:rsidRDefault="00153AD1" w:rsidP="00BC6D14">
      <w:pPr>
        <w:ind w:left="720"/>
        <w:rPr>
          <w:b/>
          <w:bCs/>
          <w:lang w:eastAsia="ja-JP"/>
        </w:rPr>
      </w:pPr>
    </w:p>
    <w:p w14:paraId="7DFDD402" w14:textId="1AF1260E" w:rsidR="00153AD1" w:rsidRPr="007D4DA9" w:rsidRDefault="00093998" w:rsidP="00153AD1">
      <w:pPr>
        <w:ind w:left="720"/>
      </w:pPr>
      <w:proofErr w:type="spellStart"/>
      <w:ins w:id="834" w:author="工内 隆" w:date="2019-05-09T17:38:00Z">
        <w:r w:rsidRPr="00D02355">
          <w:rPr>
            <w:rFonts w:ascii="Calibri" w:eastAsia="ＭＳ ゴシック" w:hAnsi="Calibri" w:cs="Calibri" w:hint="eastAsia"/>
            <w:b/>
            <w:i/>
          </w:rPr>
          <w:t>証跡となる資料</w:t>
        </w:r>
      </w:ins>
      <w:proofErr w:type="spellEnd"/>
      <w:del w:id="835" w:author="工内 隆" w:date="2019-05-09T17:38:00Z">
        <w:r w:rsidR="00153AD1" w:rsidRPr="007D4DA9" w:rsidDel="00093998">
          <w:rPr>
            <w:b/>
            <w:lang w:eastAsia="ja"/>
          </w:rPr>
          <w:delText>検証</w:delText>
        </w:r>
        <w:r w:rsidR="003B01F1" w:rsidRPr="007D4DA9" w:rsidDel="00093998">
          <w:rPr>
            <w:b/>
            <w:lang w:eastAsia="ja"/>
          </w:rPr>
          <w:delText>材料</w:delText>
        </w:r>
      </w:del>
    </w:p>
    <w:p w14:paraId="0DBB5A13" w14:textId="4503E57A" w:rsidR="00153AD1" w:rsidRPr="007D4DA9" w:rsidRDefault="001511D0" w:rsidP="001D131D">
      <w:pPr>
        <w:pStyle w:val="a3"/>
        <w:numPr>
          <w:ilvl w:val="0"/>
          <w:numId w:val="9"/>
        </w:numPr>
        <w:rPr>
          <w:lang w:eastAsia="ja-JP"/>
        </w:rPr>
      </w:pPr>
      <w:r w:rsidRPr="007D4DA9">
        <w:rPr>
          <w:lang w:eastAsia="ja"/>
        </w:rPr>
        <w:t>2.1</w:t>
      </w:r>
      <w:r w:rsidR="00443BD6" w:rsidRPr="007D4DA9">
        <w:rPr>
          <w:lang w:eastAsia="ja"/>
        </w:rPr>
        <w:t>.1</w:t>
      </w:r>
      <w:r w:rsidR="00153AD1" w:rsidRPr="007D4DA9">
        <w:rPr>
          <w:lang w:eastAsia="ja"/>
        </w:rPr>
        <w:t xml:space="preserve"> </w:t>
      </w:r>
      <w:r w:rsidR="00D93BCD">
        <w:rPr>
          <w:rFonts w:hint="eastAsia"/>
          <w:lang w:eastAsia="ja"/>
        </w:rPr>
        <w:t>第三者による</w:t>
      </w:r>
      <w:r w:rsidR="00344C00" w:rsidRPr="006613E6">
        <w:rPr>
          <w:rFonts w:hint="eastAsia"/>
          <w:bCs/>
          <w:i/>
          <w:lang w:eastAsia="ja"/>
          <w:rPrChange w:id="836" w:author="工内 隆" w:date="2019-05-10T11:52:00Z">
            <w:rPr>
              <w:rFonts w:hint="eastAsia"/>
              <w:bCs/>
              <w:lang w:eastAsia="ja"/>
            </w:rPr>
          </w:rPrChange>
        </w:rPr>
        <w:t>オープンソース</w:t>
      </w:r>
      <w:ins w:id="837" w:author="工内 隆" w:date="2019-05-10T11:52:00Z">
        <w:r w:rsidR="006613E6">
          <w:rPr>
            <w:rFonts w:hint="eastAsia"/>
            <w:bCs/>
            <w:lang w:eastAsia="ja"/>
          </w:rPr>
          <w:t>の</w:t>
        </w:r>
      </w:ins>
      <w:r w:rsidR="00B902F0" w:rsidRPr="007D4DA9">
        <w:rPr>
          <w:bCs/>
          <w:lang w:eastAsia="ja"/>
        </w:rPr>
        <w:t>ライセンス</w:t>
      </w:r>
      <w:r w:rsidR="00344C00" w:rsidRPr="007D4DA9">
        <w:rPr>
          <w:bCs/>
          <w:lang w:eastAsia="ja"/>
        </w:rPr>
        <w:t>コンプライアンスに関する問い合わせ</w:t>
      </w:r>
      <w:r w:rsidR="00D93BCD">
        <w:rPr>
          <w:rFonts w:hint="eastAsia"/>
          <w:bCs/>
          <w:lang w:eastAsia="ja"/>
        </w:rPr>
        <w:t>を</w:t>
      </w:r>
      <w:ins w:id="838" w:author="工内 隆" w:date="2019-05-10T11:52:00Z">
        <w:r w:rsidR="006613E6">
          <w:rPr>
            <w:rFonts w:hint="eastAsia"/>
            <w:bCs/>
            <w:lang w:eastAsia="ja"/>
          </w:rPr>
          <w:t>可能と</w:t>
        </w:r>
      </w:ins>
      <w:ins w:id="839" w:author="工内 隆" w:date="2019-05-10T11:53:00Z">
        <w:r w:rsidR="006613E6">
          <w:rPr>
            <w:rFonts w:hint="eastAsia"/>
            <w:bCs/>
            <w:lang w:eastAsia="ja"/>
          </w:rPr>
          <w:t>する</w:t>
        </w:r>
      </w:ins>
      <w:del w:id="840" w:author="工内 隆" w:date="2019-05-10T11:53:00Z">
        <w:r w:rsidR="00D93BCD" w:rsidDel="006613E6">
          <w:rPr>
            <w:rFonts w:hint="eastAsia"/>
            <w:bCs/>
            <w:lang w:eastAsia="ja"/>
          </w:rPr>
          <w:delText>受け入れる</w:delText>
        </w:r>
      </w:del>
      <w:r w:rsidR="00D93BCD">
        <w:rPr>
          <w:rFonts w:hint="eastAsia"/>
          <w:lang w:eastAsia="ja"/>
        </w:rPr>
        <w:t>公</w:t>
      </w:r>
      <w:ins w:id="841" w:author="工内 隆" w:date="2019-05-10T11:53:00Z">
        <w:r w:rsidR="006613E6">
          <w:rPr>
            <w:rFonts w:hint="eastAsia"/>
            <w:lang w:eastAsia="ja"/>
          </w:rPr>
          <w:t>開</w:t>
        </w:r>
      </w:ins>
      <w:del w:id="842" w:author="工内 隆" w:date="2019-05-10T11:53:00Z">
        <w:r w:rsidR="00127708" w:rsidDel="006613E6">
          <w:rPr>
            <w:rFonts w:hint="eastAsia"/>
            <w:lang w:eastAsia="ja"/>
          </w:rPr>
          <w:delText>に</w:delText>
        </w:r>
        <w:r w:rsidR="00D93BCD" w:rsidDel="006613E6">
          <w:rPr>
            <w:rFonts w:hint="eastAsia"/>
            <w:lang w:eastAsia="ja"/>
          </w:rPr>
          <w:delText>可視化</w:delText>
        </w:r>
      </w:del>
      <w:r w:rsidR="00D93BCD">
        <w:rPr>
          <w:rFonts w:hint="eastAsia"/>
          <w:lang w:eastAsia="ja"/>
        </w:rPr>
        <w:t>された方法。（</w:t>
      </w:r>
      <w:r w:rsidR="00127708">
        <w:rPr>
          <w:rFonts w:hint="eastAsia"/>
          <w:lang w:eastAsia="ja"/>
        </w:rPr>
        <w:t>例えば、</w:t>
      </w:r>
      <w:r w:rsidR="008B7C90" w:rsidRPr="007D4DA9">
        <w:rPr>
          <w:shd w:val="clear" w:color="auto" w:fill="FFFFFF"/>
          <w:lang w:eastAsia="ja"/>
        </w:rPr>
        <w:t>公開された連絡先メールアドレス、または</w:t>
      </w:r>
      <w:r w:rsidR="008B7C90" w:rsidRPr="007D4DA9">
        <w:rPr>
          <w:shd w:val="clear" w:color="auto" w:fill="FFFFFF"/>
          <w:lang w:eastAsia="ja"/>
        </w:rPr>
        <w:t xml:space="preserve"> Linux Foundation </w:t>
      </w:r>
      <w:r w:rsidR="008B7C90" w:rsidRPr="007D4DA9">
        <w:rPr>
          <w:shd w:val="clear" w:color="auto" w:fill="FFFFFF"/>
          <w:lang w:eastAsia="ja"/>
        </w:rPr>
        <w:t>のオープンコンプライアンスディレクトリ</w:t>
      </w:r>
      <w:r w:rsidR="00D93BCD">
        <w:rPr>
          <w:rFonts w:hint="eastAsia"/>
          <w:shd w:val="clear" w:color="auto" w:fill="FFFFFF"/>
          <w:lang w:eastAsia="ja"/>
        </w:rPr>
        <w:t>を通</w:t>
      </w:r>
      <w:ins w:id="843" w:author="工内 隆" w:date="2019-05-10T11:54:00Z">
        <w:r w:rsidR="006613E6">
          <w:rPr>
            <w:rFonts w:hint="eastAsia"/>
            <w:shd w:val="clear" w:color="auto" w:fill="FFFFFF"/>
            <w:lang w:eastAsia="ja"/>
          </w:rPr>
          <w:t>じ</w:t>
        </w:r>
      </w:ins>
      <w:del w:id="844" w:author="工内 隆" w:date="2019-05-10T11:54:00Z">
        <w:r w:rsidR="00D93BCD" w:rsidDel="006613E6">
          <w:rPr>
            <w:rFonts w:hint="eastAsia"/>
            <w:shd w:val="clear" w:color="auto" w:fill="FFFFFF"/>
            <w:lang w:eastAsia="ja"/>
          </w:rPr>
          <w:delText>し</w:delText>
        </w:r>
      </w:del>
      <w:r w:rsidR="00D93BCD">
        <w:rPr>
          <w:rFonts w:hint="eastAsia"/>
          <w:shd w:val="clear" w:color="auto" w:fill="FFFFFF"/>
          <w:lang w:eastAsia="ja"/>
        </w:rPr>
        <w:t>て</w:t>
      </w:r>
      <w:ins w:id="845" w:author="工内 隆" w:date="2019-05-10T11:54:00Z">
        <w:r w:rsidR="006613E6">
          <w:rPr>
            <w:rFonts w:hint="eastAsia"/>
            <w:shd w:val="clear" w:color="auto" w:fill="FFFFFF"/>
            <w:lang w:eastAsia="ja"/>
          </w:rPr>
          <w:t>。</w:t>
        </w:r>
      </w:ins>
      <w:r w:rsidR="00D93BCD">
        <w:rPr>
          <w:rFonts w:hint="eastAsia"/>
          <w:shd w:val="clear" w:color="auto" w:fill="FFFFFF"/>
          <w:lang w:eastAsia="ja"/>
        </w:rPr>
        <w:t>)</w:t>
      </w:r>
    </w:p>
    <w:p w14:paraId="677B3C6E" w14:textId="7382D30E" w:rsidR="00153AD1" w:rsidRPr="007D4DA9" w:rsidRDefault="001511D0" w:rsidP="007845F9">
      <w:pPr>
        <w:pStyle w:val="a3"/>
        <w:numPr>
          <w:ilvl w:val="0"/>
          <w:numId w:val="1"/>
        </w:numPr>
        <w:rPr>
          <w:lang w:eastAsia="ja-JP"/>
        </w:rPr>
      </w:pPr>
      <w:r w:rsidRPr="007D4DA9">
        <w:rPr>
          <w:lang w:eastAsia="ja"/>
        </w:rPr>
        <w:t>2.1</w:t>
      </w:r>
      <w:r w:rsidR="00443BD6" w:rsidRPr="007D4DA9">
        <w:rPr>
          <w:lang w:eastAsia="ja"/>
        </w:rPr>
        <w:t>.2</w:t>
      </w:r>
      <w:r w:rsidR="00153AD1" w:rsidRPr="007D4DA9">
        <w:rPr>
          <w:lang w:eastAsia="ja"/>
        </w:rPr>
        <w:t xml:space="preserve"> </w:t>
      </w:r>
      <w:r w:rsidR="00344C00" w:rsidRPr="007D4DA9">
        <w:rPr>
          <w:lang w:eastAsia="ja"/>
        </w:rPr>
        <w:t>第三者</w:t>
      </w:r>
      <w:r w:rsidR="00D93BCD">
        <w:rPr>
          <w:rFonts w:hint="eastAsia"/>
          <w:lang w:eastAsia="ja"/>
        </w:rPr>
        <w:t>による</w:t>
      </w:r>
      <w:r w:rsidR="00A53FE9" w:rsidRPr="006613E6">
        <w:rPr>
          <w:rFonts w:hint="eastAsia"/>
          <w:i/>
          <w:lang w:eastAsia="ja"/>
          <w:rPrChange w:id="846" w:author="工内 隆" w:date="2019-05-10T11:54:00Z">
            <w:rPr>
              <w:rFonts w:hint="eastAsia"/>
              <w:lang w:eastAsia="ja"/>
            </w:rPr>
          </w:rPrChange>
        </w:rPr>
        <w:t>オープンソース</w:t>
      </w:r>
      <w:del w:id="847" w:author="工内 隆" w:date="2019-05-10T11:55:00Z">
        <w:r w:rsidRPr="00DC5BE0" w:rsidDel="00824C21">
          <w:rPr>
            <w:lang w:eastAsia="ja"/>
          </w:rPr>
          <w:delText xml:space="preserve"> </w:delText>
        </w:r>
      </w:del>
      <w:ins w:id="848" w:author="工内 隆" w:date="2019-05-10T11:55:00Z">
        <w:r w:rsidR="00824C21">
          <w:rPr>
            <w:rFonts w:hint="eastAsia"/>
            <w:lang w:eastAsia="ja"/>
          </w:rPr>
          <w:t>の</w:t>
        </w:r>
      </w:ins>
      <w:r w:rsidR="00FB0120" w:rsidRPr="007D4DA9">
        <w:rPr>
          <w:lang w:eastAsia="ja"/>
        </w:rPr>
        <w:t>ライセンス</w:t>
      </w:r>
      <w:r w:rsidRPr="007D4DA9">
        <w:rPr>
          <w:lang w:eastAsia="ja"/>
        </w:rPr>
        <w:t>コンプライアンスに関する問い合わせ</w:t>
      </w:r>
      <w:r w:rsidR="00D93BCD">
        <w:rPr>
          <w:rFonts w:hint="eastAsia"/>
          <w:lang w:eastAsia="ja"/>
        </w:rPr>
        <w:t>に</w:t>
      </w:r>
      <w:r w:rsidR="00313FE6">
        <w:rPr>
          <w:rFonts w:hint="eastAsia"/>
          <w:lang w:eastAsia="ja"/>
        </w:rPr>
        <w:t>応答</w:t>
      </w:r>
      <w:r w:rsidR="00D93BCD">
        <w:rPr>
          <w:rFonts w:hint="eastAsia"/>
          <w:lang w:eastAsia="ja"/>
        </w:rPr>
        <w:t>するための内部</w:t>
      </w:r>
      <w:ins w:id="849" w:author="工内 隆" w:date="2019-05-10T11:56:00Z">
        <w:r w:rsidR="00824C21">
          <w:rPr>
            <w:rFonts w:hint="eastAsia"/>
            <w:lang w:eastAsia="ja"/>
          </w:rPr>
          <w:t>手続き文書</w:t>
        </w:r>
      </w:ins>
      <w:del w:id="850" w:author="工内 隆" w:date="2019-05-10T11:56:00Z">
        <w:r w:rsidR="00D93BCD" w:rsidDel="00824C21">
          <w:rPr>
            <w:rFonts w:hint="eastAsia"/>
            <w:lang w:eastAsia="ja"/>
          </w:rPr>
          <w:delText>手順</w:delText>
        </w:r>
        <w:r w:rsidR="00127708" w:rsidDel="00824C21">
          <w:rPr>
            <w:rFonts w:hint="eastAsia"/>
            <w:lang w:eastAsia="ja"/>
          </w:rPr>
          <w:delText>書</w:delText>
        </w:r>
      </w:del>
      <w:ins w:id="851" w:author="工内 隆" w:date="2019-05-10T11:55:00Z">
        <w:r w:rsidR="00824C21">
          <w:rPr>
            <w:rFonts w:hint="eastAsia"/>
            <w:lang w:eastAsia="ja"/>
          </w:rPr>
          <w:t>。</w:t>
        </w:r>
      </w:ins>
      <w:r w:rsidR="002454EF" w:rsidRPr="007D4DA9">
        <w:rPr>
          <w:lang w:eastAsia="ja"/>
        </w:rPr>
        <w:tab/>
      </w:r>
    </w:p>
    <w:p w14:paraId="7DCA2445" w14:textId="77777777" w:rsidR="00153AD1" w:rsidRPr="00BC6D14" w:rsidRDefault="00153AD1" w:rsidP="00BC6D14">
      <w:pPr>
        <w:ind w:left="720"/>
        <w:rPr>
          <w:b/>
          <w:lang w:eastAsia="ja-JP"/>
        </w:rPr>
      </w:pPr>
    </w:p>
    <w:p w14:paraId="4EDE62E0" w14:textId="11ABE7BA" w:rsidR="00153AD1" w:rsidRPr="00661E9D" w:rsidRDefault="00093998" w:rsidP="00153AD1">
      <w:pPr>
        <w:ind w:left="720"/>
        <w:rPr>
          <w:lang w:eastAsia="ja-JP"/>
        </w:rPr>
      </w:pPr>
      <w:ins w:id="852" w:author="工内 隆" w:date="2019-05-09T17:40:00Z">
        <w:r>
          <w:rPr>
            <w:rFonts w:hint="eastAsia"/>
            <w:b/>
            <w:lang w:eastAsia="ja"/>
          </w:rPr>
          <w:t>論拠</w:t>
        </w:r>
      </w:ins>
      <w:del w:id="853" w:author="工内 隆" w:date="2019-05-09T17:40:00Z">
        <w:r w:rsidR="00153AD1" w:rsidRPr="00661E9D" w:rsidDel="00093998">
          <w:rPr>
            <w:b/>
            <w:lang w:eastAsia="ja"/>
          </w:rPr>
          <w:delText>根拠</w:delText>
        </w:r>
      </w:del>
    </w:p>
    <w:p w14:paraId="4484164C" w14:textId="5B0C6097" w:rsidR="001511D0" w:rsidRPr="00661E9D" w:rsidRDefault="00824C21" w:rsidP="004C1567">
      <w:pPr>
        <w:ind w:left="720"/>
        <w:rPr>
          <w:lang w:eastAsia="ja-JP"/>
        </w:rPr>
      </w:pPr>
      <w:ins w:id="854" w:author="工内 隆" w:date="2019-05-10T11:57:00Z">
        <w:r w:rsidRPr="00824C21">
          <w:rPr>
            <w:rFonts w:hint="eastAsia"/>
            <w:lang w:eastAsia="ja"/>
            <w:rPrChange w:id="855" w:author="工内 隆" w:date="2019-05-10T11:57:00Z">
              <w:rPr>
                <w:rFonts w:hint="eastAsia"/>
                <w:i/>
                <w:lang w:eastAsia="ja"/>
              </w:rPr>
            </w:rPrChange>
          </w:rPr>
          <w:t>第三者</w:t>
        </w:r>
      </w:ins>
      <w:ins w:id="856" w:author="工内 隆" w:date="2019-05-10T11:58:00Z">
        <w:r>
          <w:rPr>
            <w:rFonts w:hint="eastAsia"/>
            <w:lang w:eastAsia="ja"/>
          </w:rPr>
          <w:t>が</w:t>
        </w:r>
      </w:ins>
      <w:r w:rsidR="00A53FE9" w:rsidRPr="00824C21">
        <w:rPr>
          <w:rFonts w:hint="eastAsia"/>
          <w:i/>
          <w:lang w:eastAsia="ja"/>
          <w:rPrChange w:id="857" w:author="工内 隆" w:date="2019-05-10T11:57:00Z">
            <w:rPr>
              <w:rFonts w:hint="eastAsia"/>
              <w:lang w:eastAsia="ja"/>
            </w:rPr>
          </w:rPrChange>
        </w:rPr>
        <w:t>オープンソース</w:t>
      </w:r>
      <w:ins w:id="858" w:author="工内 隆" w:date="2019-05-10T11:56:00Z">
        <w:r>
          <w:rPr>
            <w:rFonts w:hint="eastAsia"/>
            <w:lang w:eastAsia="ja"/>
          </w:rPr>
          <w:t>の</w:t>
        </w:r>
      </w:ins>
      <w:r w:rsidR="0097241C">
        <w:rPr>
          <w:lang w:eastAsia="ja"/>
        </w:rPr>
        <w:t>コンプライアンスに関</w:t>
      </w:r>
      <w:r w:rsidR="00313FE6">
        <w:rPr>
          <w:rFonts w:hint="eastAsia"/>
          <w:lang w:eastAsia="ja"/>
        </w:rPr>
        <w:t>する問い合わせを</w:t>
      </w:r>
      <w:ins w:id="859" w:author="工内 隆" w:date="2019-05-10T11:58:00Z">
        <w:r>
          <w:rPr>
            <w:rFonts w:hint="eastAsia"/>
            <w:lang w:eastAsia="ja"/>
          </w:rPr>
          <w:t>行い、</w:t>
        </w:r>
      </w:ins>
      <w:del w:id="860" w:author="工内 隆" w:date="2019-05-10T11:58:00Z">
        <w:r w:rsidR="00313FE6" w:rsidDel="00824C21">
          <w:rPr>
            <w:rFonts w:hint="eastAsia"/>
            <w:lang w:eastAsia="ja"/>
          </w:rPr>
          <w:delText>第三者が連絡</w:delText>
        </w:r>
        <w:r w:rsidR="00EE5ECF" w:rsidDel="00824C21">
          <w:rPr>
            <w:rFonts w:hint="eastAsia"/>
            <w:lang w:eastAsia="ja"/>
          </w:rPr>
          <w:delText>をとり</w:delText>
        </w:r>
        <w:r w:rsidR="00313FE6" w:rsidDel="00824C21">
          <w:rPr>
            <w:rFonts w:hint="eastAsia"/>
            <w:lang w:eastAsia="ja"/>
          </w:rPr>
          <w:delText>、</w:delText>
        </w:r>
      </w:del>
      <w:r w:rsidR="00313FE6">
        <w:rPr>
          <w:rFonts w:hint="eastAsia"/>
          <w:lang w:eastAsia="ja"/>
        </w:rPr>
        <w:t>組織が効果的に応答できる合理的な方法があることを確</w:t>
      </w:r>
      <w:ins w:id="861" w:author="工内 隆" w:date="2019-05-10T11:58:00Z">
        <w:r>
          <w:rPr>
            <w:rFonts w:hint="eastAsia"/>
            <w:lang w:eastAsia="ja"/>
          </w:rPr>
          <w:t>か</w:t>
        </w:r>
      </w:ins>
      <w:ins w:id="862" w:author="工内 隆" w:date="2019-05-11T17:29:00Z">
        <w:r w:rsidR="00580450">
          <w:rPr>
            <w:rFonts w:hint="eastAsia"/>
            <w:lang w:eastAsia="ja"/>
          </w:rPr>
          <w:t>な</w:t>
        </w:r>
      </w:ins>
      <w:ins w:id="863" w:author="工内 隆" w:date="2019-05-10T11:58:00Z">
        <w:r>
          <w:rPr>
            <w:rFonts w:hint="eastAsia"/>
            <w:lang w:eastAsia="ja"/>
          </w:rPr>
          <w:t>ものと</w:t>
        </w:r>
      </w:ins>
      <w:ins w:id="864" w:author="工内 隆" w:date="2019-05-10T13:27:00Z">
        <w:r w:rsidR="00E33E9E">
          <w:rPr>
            <w:rFonts w:hint="eastAsia"/>
            <w:lang w:eastAsia="ja"/>
          </w:rPr>
          <w:t>しま</w:t>
        </w:r>
      </w:ins>
      <w:ins w:id="865" w:author="工内 隆" w:date="2019-05-10T11:58:00Z">
        <w:r>
          <w:rPr>
            <w:rFonts w:hint="eastAsia"/>
            <w:lang w:eastAsia="ja"/>
          </w:rPr>
          <w:t>す</w:t>
        </w:r>
      </w:ins>
      <w:del w:id="866" w:author="工内 隆" w:date="2019-05-10T11:58:00Z">
        <w:r w:rsidR="00313FE6" w:rsidDel="00824C21">
          <w:rPr>
            <w:rFonts w:hint="eastAsia"/>
            <w:lang w:eastAsia="ja"/>
          </w:rPr>
          <w:delText>認する</w:delText>
        </w:r>
      </w:del>
      <w:r w:rsidR="00313FE6">
        <w:rPr>
          <w:rFonts w:hint="eastAsia"/>
          <w:lang w:eastAsia="ja"/>
        </w:rPr>
        <w:t>。</w:t>
      </w:r>
    </w:p>
    <w:p w14:paraId="1A58432B" w14:textId="5529DE10" w:rsidR="001511D0" w:rsidRDefault="001511D0" w:rsidP="00793A3F">
      <w:pPr>
        <w:rPr>
          <w:ins w:id="867" w:author="工内 隆" w:date="2019-05-10T13:23:00Z"/>
          <w:lang w:eastAsia="ja-JP"/>
        </w:rPr>
      </w:pPr>
    </w:p>
    <w:p w14:paraId="323E3C23" w14:textId="2B88FE03" w:rsidR="0076692A" w:rsidRPr="00716A01" w:rsidDel="0076692A" w:rsidRDefault="0076692A" w:rsidP="00793A3F">
      <w:pPr>
        <w:rPr>
          <w:del w:id="868" w:author="工内 隆" w:date="2019-05-10T13:15:00Z"/>
          <w:lang w:eastAsia="ja-JP"/>
        </w:rPr>
      </w:pPr>
    </w:p>
    <w:p w14:paraId="47158F21" w14:textId="7C6B37BB" w:rsidR="009B05FE" w:rsidDel="0076692A" w:rsidRDefault="009B05FE" w:rsidP="00793A3F">
      <w:pPr>
        <w:rPr>
          <w:del w:id="869" w:author="工内 隆" w:date="2019-05-10T13:10:00Z"/>
          <w:lang w:eastAsia="ja-JP"/>
        </w:rPr>
      </w:pPr>
    </w:p>
    <w:p w14:paraId="2120BBE8" w14:textId="1A7B8D69" w:rsidR="00D749A7" w:rsidRPr="007D4DA9" w:rsidRDefault="00793A3F" w:rsidP="00793A3F">
      <w:pPr>
        <w:rPr>
          <w:b/>
          <w:sz w:val="24"/>
          <w:lang w:eastAsia="ja-JP"/>
        </w:rPr>
      </w:pPr>
      <w:r w:rsidRPr="007D4DA9">
        <w:rPr>
          <w:b/>
          <w:sz w:val="24"/>
          <w:lang w:eastAsia="ja"/>
        </w:rPr>
        <w:t>2.2</w:t>
      </w:r>
      <w:r w:rsidRPr="007D4DA9">
        <w:rPr>
          <w:b/>
          <w:sz w:val="24"/>
          <w:lang w:eastAsia="ja"/>
        </w:rPr>
        <w:tab/>
      </w:r>
      <w:ins w:id="870" w:author="工内 隆" w:date="2019-05-10T11:58:00Z">
        <w:r w:rsidR="00824C21">
          <w:rPr>
            <w:rFonts w:hint="eastAsia"/>
            <w:b/>
            <w:sz w:val="24"/>
            <w:lang w:eastAsia="ja"/>
          </w:rPr>
          <w:t>十分</w:t>
        </w:r>
      </w:ins>
      <w:del w:id="871" w:author="工内 隆" w:date="2019-05-10T11:58:00Z">
        <w:r w:rsidR="00174F5C" w:rsidDel="00824C21">
          <w:rPr>
            <w:rFonts w:hint="eastAsia"/>
            <w:b/>
            <w:sz w:val="24"/>
            <w:lang w:eastAsia="ja"/>
          </w:rPr>
          <w:delText>効果的</w:delText>
        </w:r>
      </w:del>
      <w:r w:rsidR="00174F5C">
        <w:rPr>
          <w:rFonts w:hint="eastAsia"/>
          <w:b/>
          <w:sz w:val="24"/>
          <w:lang w:eastAsia="ja"/>
        </w:rPr>
        <w:t>な</w:t>
      </w:r>
      <w:r w:rsidR="000A3E80">
        <w:rPr>
          <w:rFonts w:hint="eastAsia"/>
          <w:b/>
          <w:sz w:val="24"/>
          <w:lang w:eastAsia="ja"/>
        </w:rPr>
        <w:t>リソース</w:t>
      </w:r>
      <w:r w:rsidR="00174F5C">
        <w:rPr>
          <w:rFonts w:hint="eastAsia"/>
          <w:b/>
          <w:sz w:val="24"/>
          <w:lang w:eastAsia="ja"/>
        </w:rPr>
        <w:t>配分</w:t>
      </w:r>
    </w:p>
    <w:p w14:paraId="7FD581BA" w14:textId="59508127" w:rsidR="00793A3F" w:rsidRPr="007D4DA9" w:rsidRDefault="00FB0120" w:rsidP="00D749A7">
      <w:pPr>
        <w:ind w:firstLine="720"/>
        <w:rPr>
          <w:b/>
          <w:sz w:val="24"/>
          <w:lang w:eastAsia="ja-JP"/>
        </w:rPr>
      </w:pPr>
      <w:r w:rsidRPr="00957133">
        <w:rPr>
          <w:rFonts w:hint="eastAsia"/>
          <w:b/>
          <w:i/>
          <w:lang w:eastAsia="ja"/>
          <w:rPrChange w:id="872" w:author="工内 隆" w:date="2019-05-10T12:33:00Z">
            <w:rPr>
              <w:rFonts w:hint="eastAsia"/>
              <w:b/>
              <w:lang w:eastAsia="ja"/>
            </w:rPr>
          </w:rPrChange>
        </w:rPr>
        <w:t>プログラム</w:t>
      </w:r>
      <w:ins w:id="873" w:author="工内 隆" w:date="2019-05-10T12:32:00Z">
        <w:r w:rsidR="00957133">
          <w:rPr>
            <w:rFonts w:hint="eastAsia"/>
            <w:b/>
            <w:lang w:eastAsia="ja"/>
          </w:rPr>
          <w:t>の関連業務</w:t>
        </w:r>
      </w:ins>
      <w:del w:id="874" w:author="工内 隆" w:date="2019-05-10T12:32:00Z">
        <w:r w:rsidR="00793A3F" w:rsidRPr="007D4DA9" w:rsidDel="00957133">
          <w:rPr>
            <w:b/>
            <w:lang w:eastAsia="ja"/>
          </w:rPr>
          <w:delText>タスク</w:delText>
        </w:r>
        <w:r w:rsidR="00174F5C" w:rsidDel="00957133">
          <w:rPr>
            <w:rFonts w:hint="eastAsia"/>
            <w:b/>
            <w:lang w:eastAsia="ja"/>
          </w:rPr>
          <w:delText>の</w:delText>
        </w:r>
      </w:del>
      <w:ins w:id="875" w:author="工内 隆" w:date="2019-05-10T12:32:00Z">
        <w:r w:rsidR="00957133">
          <w:rPr>
            <w:rFonts w:hint="eastAsia"/>
            <w:b/>
            <w:lang w:eastAsia="ja"/>
          </w:rPr>
          <w:t>を</w:t>
        </w:r>
      </w:ins>
      <w:r w:rsidR="00174F5C">
        <w:rPr>
          <w:rFonts w:hint="eastAsia"/>
          <w:b/>
          <w:lang w:eastAsia="ja"/>
        </w:rPr>
        <w:t>確認</w:t>
      </w:r>
      <w:ins w:id="876" w:author="工内 隆" w:date="2019-05-10T12:32:00Z">
        <w:r w:rsidR="00957133">
          <w:rPr>
            <w:rFonts w:hint="eastAsia"/>
            <w:b/>
            <w:lang w:eastAsia="ja"/>
          </w:rPr>
          <w:t>し、</w:t>
        </w:r>
      </w:ins>
      <w:del w:id="877" w:author="工内 隆" w:date="2019-05-10T12:33:00Z">
        <w:r w:rsidR="00174F5C" w:rsidDel="00957133">
          <w:rPr>
            <w:rFonts w:hint="eastAsia"/>
            <w:b/>
            <w:lang w:eastAsia="ja"/>
          </w:rPr>
          <w:delText>と</w:delText>
        </w:r>
      </w:del>
      <w:r w:rsidR="000A3E80">
        <w:rPr>
          <w:rFonts w:hint="eastAsia"/>
          <w:b/>
          <w:lang w:eastAsia="ja"/>
        </w:rPr>
        <w:t>リソース</w:t>
      </w:r>
      <w:del w:id="878" w:author="工内 隆" w:date="2019-05-10T12:33:00Z">
        <w:r w:rsidR="000A3E80" w:rsidDel="00957133">
          <w:rPr>
            <w:rFonts w:hint="eastAsia"/>
            <w:b/>
            <w:lang w:eastAsia="ja"/>
          </w:rPr>
          <w:delText>の</w:delText>
        </w:r>
      </w:del>
      <w:ins w:id="879" w:author="工内 隆" w:date="2019-05-10T12:33:00Z">
        <w:r w:rsidR="00957133">
          <w:rPr>
            <w:rFonts w:hint="eastAsia"/>
            <w:b/>
            <w:lang w:eastAsia="ja"/>
          </w:rPr>
          <w:t>を</w:t>
        </w:r>
      </w:ins>
      <w:r w:rsidR="000A3E80">
        <w:rPr>
          <w:rFonts w:hint="eastAsia"/>
          <w:b/>
          <w:lang w:eastAsia="ja"/>
        </w:rPr>
        <w:t>確保</w:t>
      </w:r>
      <w:ins w:id="880" w:author="工内 隆" w:date="2019-05-10T12:33:00Z">
        <w:r w:rsidR="00957133">
          <w:rPr>
            <w:rFonts w:hint="eastAsia"/>
            <w:b/>
            <w:lang w:eastAsia="ja"/>
          </w:rPr>
          <w:t>すること。</w:t>
        </w:r>
      </w:ins>
    </w:p>
    <w:p w14:paraId="3CDEC397" w14:textId="6E745CE8" w:rsidR="00793A3F" w:rsidRPr="007D4DA9" w:rsidRDefault="00FB0120" w:rsidP="00793A3F">
      <w:pPr>
        <w:pStyle w:val="a3"/>
        <w:numPr>
          <w:ilvl w:val="0"/>
          <w:numId w:val="3"/>
        </w:numPr>
        <w:rPr>
          <w:b/>
          <w:lang w:eastAsia="ja-JP"/>
        </w:rPr>
      </w:pPr>
      <w:r w:rsidRPr="00957133">
        <w:rPr>
          <w:rFonts w:hint="eastAsia"/>
          <w:b/>
          <w:i/>
          <w:lang w:eastAsia="ja"/>
          <w:rPrChange w:id="881" w:author="工内 隆" w:date="2019-05-10T12:33:00Z">
            <w:rPr>
              <w:rFonts w:hint="eastAsia"/>
              <w:b/>
              <w:lang w:eastAsia="ja"/>
            </w:rPr>
          </w:rPrChange>
        </w:rPr>
        <w:t>プログラム</w:t>
      </w:r>
      <w:ins w:id="882" w:author="工内 隆" w:date="2019-05-10T12:33:00Z">
        <w:r w:rsidR="00957133">
          <w:rPr>
            <w:rFonts w:hint="eastAsia"/>
            <w:b/>
            <w:lang w:eastAsia="ja"/>
          </w:rPr>
          <w:t>の関連業務</w:t>
        </w:r>
      </w:ins>
      <w:del w:id="883" w:author="工内 隆" w:date="2019-05-10T12:33:00Z">
        <w:r w:rsidR="00793A3F" w:rsidRPr="007D4DA9" w:rsidDel="00957133">
          <w:rPr>
            <w:b/>
            <w:lang w:eastAsia="ja"/>
          </w:rPr>
          <w:delText>タスク</w:delText>
        </w:r>
      </w:del>
      <w:r w:rsidR="00174F5C">
        <w:rPr>
          <w:rFonts w:hint="eastAsia"/>
          <w:b/>
          <w:lang w:eastAsia="ja"/>
        </w:rPr>
        <w:t>の確実な実行のため</w:t>
      </w:r>
      <w:ins w:id="884" w:author="工内 隆" w:date="2019-05-10T12:33:00Z">
        <w:r w:rsidR="00957133">
          <w:rPr>
            <w:rFonts w:hint="eastAsia"/>
            <w:b/>
            <w:lang w:eastAsia="ja"/>
          </w:rPr>
          <w:t>に</w:t>
        </w:r>
      </w:ins>
      <w:del w:id="885" w:author="工内 隆" w:date="2019-05-10T12:34:00Z">
        <w:r w:rsidR="00174F5C" w:rsidDel="00957133">
          <w:rPr>
            <w:rFonts w:hint="eastAsia"/>
            <w:b/>
            <w:lang w:eastAsia="ja"/>
          </w:rPr>
          <w:delText>の</w:delText>
        </w:r>
      </w:del>
      <w:ins w:id="886" w:author="工内 隆" w:date="2019-05-10T12:34:00Z">
        <w:r w:rsidR="00957133">
          <w:rPr>
            <w:rFonts w:hint="eastAsia"/>
            <w:b/>
            <w:lang w:eastAsia="ja"/>
          </w:rPr>
          <w:t>職責を決定する</w:t>
        </w:r>
      </w:ins>
      <w:ins w:id="887" w:author="工内 隆" w:date="2019-05-10T12:36:00Z">
        <w:r w:rsidR="00957133">
          <w:rPr>
            <w:rFonts w:hint="eastAsia"/>
            <w:b/>
            <w:lang w:eastAsia="ja"/>
          </w:rPr>
          <w:t>こと。</w:t>
        </w:r>
      </w:ins>
      <w:del w:id="888" w:author="工内 隆" w:date="2019-05-10T12:34:00Z">
        <w:r w:rsidR="00174F5C" w:rsidDel="00957133">
          <w:rPr>
            <w:rFonts w:hint="eastAsia"/>
            <w:b/>
            <w:lang w:eastAsia="ja"/>
          </w:rPr>
          <w:delText>責任範囲の割り当て</w:delText>
        </w:r>
      </w:del>
    </w:p>
    <w:p w14:paraId="49025DFC" w14:textId="02BAA62C" w:rsidR="00793A3F" w:rsidRPr="007D4DA9" w:rsidRDefault="00FB0120" w:rsidP="00793A3F">
      <w:pPr>
        <w:pStyle w:val="a3"/>
        <w:numPr>
          <w:ilvl w:val="0"/>
          <w:numId w:val="3"/>
        </w:numPr>
        <w:rPr>
          <w:b/>
          <w:lang w:eastAsia="ja-JP"/>
        </w:rPr>
      </w:pPr>
      <w:r w:rsidRPr="00957133">
        <w:rPr>
          <w:rFonts w:hint="eastAsia"/>
          <w:b/>
          <w:i/>
          <w:lang w:eastAsia="ja"/>
          <w:rPrChange w:id="889" w:author="工内 隆" w:date="2019-05-10T12:35:00Z">
            <w:rPr>
              <w:rFonts w:hint="eastAsia"/>
              <w:b/>
              <w:lang w:eastAsia="ja"/>
            </w:rPr>
          </w:rPrChange>
        </w:rPr>
        <w:t>プログラム</w:t>
      </w:r>
      <w:ins w:id="890" w:author="工内 隆" w:date="2019-05-10T12:35:00Z">
        <w:r w:rsidR="00957133">
          <w:rPr>
            <w:rFonts w:hint="eastAsia"/>
            <w:b/>
            <w:lang w:eastAsia="ja"/>
          </w:rPr>
          <w:t>の関連業務</w:t>
        </w:r>
      </w:ins>
      <w:ins w:id="891" w:author="工内 隆" w:date="2019-05-10T12:40:00Z">
        <w:r w:rsidR="00957133">
          <w:rPr>
            <w:rFonts w:hint="eastAsia"/>
            <w:b/>
            <w:lang w:eastAsia="ja"/>
          </w:rPr>
          <w:t>に</w:t>
        </w:r>
      </w:ins>
      <w:del w:id="892" w:author="工内 隆" w:date="2019-05-10T12:35:00Z">
        <w:r w:rsidR="00793A3F" w:rsidRPr="007D4DA9" w:rsidDel="00957133">
          <w:rPr>
            <w:b/>
            <w:lang w:eastAsia="ja"/>
          </w:rPr>
          <w:delText>タスク</w:delText>
        </w:r>
      </w:del>
      <w:del w:id="893" w:author="工内 隆" w:date="2019-05-10T12:40:00Z">
        <w:r w:rsidR="000A3E80" w:rsidDel="00957133">
          <w:rPr>
            <w:rFonts w:hint="eastAsia"/>
            <w:b/>
            <w:lang w:eastAsia="ja"/>
          </w:rPr>
          <w:delText>への</w:delText>
        </w:r>
      </w:del>
      <w:r w:rsidR="00971B3F">
        <w:rPr>
          <w:rFonts w:hint="eastAsia"/>
          <w:b/>
          <w:lang w:eastAsia="ja"/>
        </w:rPr>
        <w:t>十分なリソース</w:t>
      </w:r>
      <w:ins w:id="894" w:author="工内 隆" w:date="2019-05-10T12:35:00Z">
        <w:r w:rsidR="00957133">
          <w:rPr>
            <w:rFonts w:hint="eastAsia"/>
            <w:b/>
            <w:lang w:eastAsia="ja"/>
          </w:rPr>
          <w:t>を</w:t>
        </w:r>
      </w:ins>
      <w:r w:rsidR="00971B3F">
        <w:rPr>
          <w:rFonts w:hint="eastAsia"/>
          <w:b/>
          <w:lang w:eastAsia="ja"/>
        </w:rPr>
        <w:t>配分</w:t>
      </w:r>
      <w:ins w:id="895" w:author="工内 隆" w:date="2019-05-10T12:35:00Z">
        <w:r w:rsidR="00957133">
          <w:rPr>
            <w:rFonts w:hint="eastAsia"/>
            <w:b/>
            <w:lang w:eastAsia="ja"/>
          </w:rPr>
          <w:t>する</w:t>
        </w:r>
      </w:ins>
      <w:ins w:id="896" w:author="工内 隆" w:date="2019-05-10T12:37:00Z">
        <w:r w:rsidR="00957133">
          <w:rPr>
            <w:rFonts w:hint="eastAsia"/>
            <w:b/>
            <w:lang w:eastAsia="ja"/>
          </w:rPr>
          <w:t>こと。</w:t>
        </w:r>
      </w:ins>
    </w:p>
    <w:p w14:paraId="7ADC5620" w14:textId="4A9EF942" w:rsidR="00793A3F" w:rsidRPr="007D4DA9" w:rsidRDefault="00957133" w:rsidP="00793A3F">
      <w:pPr>
        <w:pStyle w:val="a3"/>
        <w:numPr>
          <w:ilvl w:val="1"/>
          <w:numId w:val="3"/>
        </w:numPr>
        <w:rPr>
          <w:b/>
          <w:lang w:eastAsia="ja-JP"/>
        </w:rPr>
      </w:pPr>
      <w:ins w:id="897" w:author="工内 隆" w:date="2019-05-10T12:35:00Z">
        <w:r>
          <w:rPr>
            <w:rFonts w:hint="eastAsia"/>
            <w:b/>
            <w:lang w:eastAsia="ja"/>
          </w:rPr>
          <w:t>業務</w:t>
        </w:r>
      </w:ins>
      <w:del w:id="898" w:author="工内 隆" w:date="2019-05-10T12:35:00Z">
        <w:r w:rsidR="00793A3F" w:rsidRPr="007D4DA9" w:rsidDel="00957133">
          <w:rPr>
            <w:b/>
            <w:lang w:eastAsia="ja"/>
          </w:rPr>
          <w:delText>タスク</w:delText>
        </w:r>
      </w:del>
      <w:r w:rsidR="00793A3F" w:rsidRPr="007D4DA9">
        <w:rPr>
          <w:b/>
          <w:lang w:eastAsia="ja"/>
        </w:rPr>
        <w:t>を実行する時間</w:t>
      </w:r>
    </w:p>
    <w:p w14:paraId="71E0F1B3" w14:textId="4E233C2A" w:rsidR="00793A3F" w:rsidRPr="007D4DA9" w:rsidRDefault="00971B3F" w:rsidP="00FB0120">
      <w:pPr>
        <w:pStyle w:val="a3"/>
        <w:numPr>
          <w:ilvl w:val="1"/>
          <w:numId w:val="3"/>
        </w:numPr>
        <w:rPr>
          <w:b/>
          <w:lang w:eastAsia="ja-JP"/>
        </w:rPr>
      </w:pPr>
      <w:r>
        <w:rPr>
          <w:rFonts w:hint="eastAsia"/>
          <w:b/>
          <w:lang w:eastAsia="ja"/>
        </w:rPr>
        <w:t>十分</w:t>
      </w:r>
      <w:r w:rsidR="00FB0120" w:rsidRPr="007D4DA9">
        <w:rPr>
          <w:b/>
          <w:lang w:eastAsia="ja"/>
        </w:rPr>
        <w:t>な</w:t>
      </w:r>
      <w:ins w:id="899" w:author="工内 隆" w:date="2019-05-10T12:35:00Z">
        <w:r w:rsidR="00957133">
          <w:rPr>
            <w:rFonts w:hint="eastAsia"/>
            <w:b/>
            <w:lang w:eastAsia="ja"/>
          </w:rPr>
          <w:t>予算を確保</w:t>
        </w:r>
      </w:ins>
      <w:del w:id="900" w:author="工内 隆" w:date="2019-05-10T12:35:00Z">
        <w:r w:rsidR="00FB0120" w:rsidRPr="007D4DA9" w:rsidDel="00957133">
          <w:rPr>
            <w:b/>
            <w:lang w:eastAsia="ja"/>
          </w:rPr>
          <w:delText>資金</w:delText>
        </w:r>
      </w:del>
    </w:p>
    <w:p w14:paraId="5DA54567" w14:textId="24871C37" w:rsidR="00973F06" w:rsidRPr="00973F06" w:rsidRDefault="00A05CA0" w:rsidP="00973F06">
      <w:pPr>
        <w:pStyle w:val="a3"/>
        <w:numPr>
          <w:ilvl w:val="0"/>
          <w:numId w:val="3"/>
        </w:numPr>
        <w:rPr>
          <w:b/>
          <w:lang w:eastAsia="ja-JP"/>
        </w:rPr>
      </w:pPr>
      <w:r>
        <w:rPr>
          <w:rFonts w:hint="eastAsia"/>
          <w:b/>
          <w:lang w:eastAsia="ja"/>
        </w:rPr>
        <w:t>ポリシー</w:t>
      </w:r>
      <w:ins w:id="901" w:author="工内 隆" w:date="2019-05-10T12:41:00Z">
        <w:r w:rsidR="00957133">
          <w:rPr>
            <w:rFonts w:hint="eastAsia"/>
            <w:b/>
            <w:lang w:eastAsia="ja"/>
          </w:rPr>
          <w:t>、お</w:t>
        </w:r>
      </w:ins>
      <w:ins w:id="902" w:author="工内 隆" w:date="2019-05-10T12:42:00Z">
        <w:r w:rsidR="00957133">
          <w:rPr>
            <w:rFonts w:hint="eastAsia"/>
            <w:b/>
            <w:lang w:eastAsia="ja"/>
          </w:rPr>
          <w:t>よび、</w:t>
        </w:r>
      </w:ins>
      <w:ins w:id="903" w:author="工内 隆" w:date="2019-05-10T12:43:00Z">
        <w:r w:rsidR="000218B9">
          <w:rPr>
            <w:rFonts w:hint="eastAsia"/>
            <w:b/>
            <w:lang w:eastAsia="ja"/>
          </w:rPr>
          <w:t>支援</w:t>
        </w:r>
      </w:ins>
      <w:ins w:id="904" w:author="工内 隆" w:date="2019-05-10T12:41:00Z">
        <w:r w:rsidR="00957133">
          <w:rPr>
            <w:rFonts w:hint="eastAsia"/>
            <w:b/>
            <w:lang w:eastAsia="ja"/>
          </w:rPr>
          <w:t>業務</w:t>
        </w:r>
      </w:ins>
      <w:ins w:id="905" w:author="工内 隆" w:date="2019-05-10T12:42:00Z">
        <w:r w:rsidR="00957133">
          <w:rPr>
            <w:rFonts w:hint="eastAsia"/>
            <w:b/>
            <w:lang w:eastAsia="ja"/>
          </w:rPr>
          <w:t>に関して</w:t>
        </w:r>
      </w:ins>
      <w:del w:id="906" w:author="工内 隆" w:date="2019-05-10T12:42:00Z">
        <w:r w:rsidDel="00957133">
          <w:rPr>
            <w:rFonts w:hint="eastAsia"/>
            <w:b/>
            <w:lang w:eastAsia="ja"/>
          </w:rPr>
          <w:delText>の</w:delText>
        </w:r>
      </w:del>
      <w:r>
        <w:rPr>
          <w:rFonts w:hint="eastAsia"/>
          <w:b/>
          <w:lang w:eastAsia="ja"/>
        </w:rPr>
        <w:t>レビューとアップデート</w:t>
      </w:r>
      <w:ins w:id="907" w:author="工内 隆" w:date="2019-05-10T12:42:00Z">
        <w:r w:rsidR="000218B9">
          <w:rPr>
            <w:rFonts w:hint="eastAsia"/>
            <w:b/>
            <w:lang w:eastAsia="ja"/>
          </w:rPr>
          <w:t>のプロセス</w:t>
        </w:r>
      </w:ins>
      <w:del w:id="908" w:author="工内 隆" w:date="2019-05-10T12:42:00Z">
        <w:r w:rsidDel="000218B9">
          <w:rPr>
            <w:rFonts w:hint="eastAsia"/>
            <w:b/>
            <w:lang w:eastAsia="ja"/>
          </w:rPr>
          <w:delText>、および</w:delText>
        </w:r>
      </w:del>
      <w:del w:id="909" w:author="工内 隆" w:date="2019-05-10T12:36:00Z">
        <w:r w:rsidDel="00957133">
          <w:rPr>
            <w:rFonts w:hint="eastAsia"/>
            <w:b/>
            <w:lang w:eastAsia="ja"/>
          </w:rPr>
          <w:delText>タスク</w:delText>
        </w:r>
      </w:del>
      <w:del w:id="910" w:author="工内 隆" w:date="2019-05-10T12:37:00Z">
        <w:r w:rsidDel="00957133">
          <w:rPr>
            <w:rFonts w:hint="eastAsia"/>
            <w:b/>
            <w:lang w:eastAsia="ja"/>
          </w:rPr>
          <w:delText>のサポートを</w:delText>
        </w:r>
      </w:del>
      <w:del w:id="911" w:author="工内 隆" w:date="2019-05-10T12:41:00Z">
        <w:r w:rsidDel="00957133">
          <w:rPr>
            <w:rFonts w:hint="eastAsia"/>
            <w:b/>
            <w:lang w:eastAsia="ja"/>
          </w:rPr>
          <w:delText>するプロセス</w:delText>
        </w:r>
      </w:del>
      <w:r>
        <w:rPr>
          <w:rFonts w:hint="eastAsia"/>
          <w:b/>
          <w:lang w:eastAsia="ja"/>
        </w:rPr>
        <w:t>が</w:t>
      </w:r>
      <w:ins w:id="912" w:author="工内 隆" w:date="2019-05-10T12:37:00Z">
        <w:r w:rsidR="00957133">
          <w:rPr>
            <w:rFonts w:hint="eastAsia"/>
            <w:b/>
            <w:lang w:eastAsia="ja"/>
          </w:rPr>
          <w:t>存在</w:t>
        </w:r>
      </w:ins>
      <w:ins w:id="913" w:author="工内 隆" w:date="2019-05-10T12:38:00Z">
        <w:r w:rsidR="00957133">
          <w:rPr>
            <w:rFonts w:hint="eastAsia"/>
            <w:b/>
            <w:lang w:eastAsia="ja"/>
          </w:rPr>
          <w:t>すること</w:t>
        </w:r>
      </w:ins>
      <w:del w:id="914" w:author="工内 隆" w:date="2019-05-10T12:38:00Z">
        <w:r w:rsidR="00D75F63" w:rsidDel="00957133">
          <w:rPr>
            <w:rFonts w:hint="eastAsia"/>
            <w:b/>
            <w:lang w:eastAsia="ja"/>
          </w:rPr>
          <w:delText>ある</w:delText>
        </w:r>
      </w:del>
      <w:ins w:id="915" w:author="工内 隆" w:date="2019-05-10T12:38:00Z">
        <w:r w:rsidR="00957133">
          <w:rPr>
            <w:rFonts w:hint="eastAsia"/>
            <w:b/>
            <w:lang w:eastAsia="ja"/>
          </w:rPr>
          <w:t>。</w:t>
        </w:r>
      </w:ins>
    </w:p>
    <w:p w14:paraId="2864777B" w14:textId="6200AB50" w:rsidR="00973F06" w:rsidRPr="00973F06" w:rsidRDefault="000A3E80" w:rsidP="00973F06">
      <w:pPr>
        <w:pStyle w:val="a3"/>
        <w:numPr>
          <w:ilvl w:val="0"/>
          <w:numId w:val="3"/>
        </w:numPr>
        <w:rPr>
          <w:b/>
          <w:lang w:eastAsia="ja-JP"/>
        </w:rPr>
      </w:pPr>
      <w:r w:rsidRPr="00957133">
        <w:rPr>
          <w:rFonts w:hint="eastAsia"/>
          <w:b/>
          <w:i/>
          <w:lang w:eastAsia="ja"/>
          <w:rPrChange w:id="916" w:author="工内 隆" w:date="2019-05-10T12:38:00Z">
            <w:rPr>
              <w:rFonts w:hint="eastAsia"/>
              <w:b/>
              <w:lang w:eastAsia="ja"/>
            </w:rPr>
          </w:rPrChange>
        </w:rPr>
        <w:t>オープンソース</w:t>
      </w:r>
      <w:ins w:id="917" w:author="工内 隆" w:date="2019-05-10T12:38:00Z">
        <w:r w:rsidR="00957133">
          <w:rPr>
            <w:rFonts w:hint="eastAsia"/>
            <w:b/>
            <w:lang w:eastAsia="ja"/>
          </w:rPr>
          <w:t>の</w:t>
        </w:r>
      </w:ins>
      <w:r>
        <w:rPr>
          <w:rFonts w:hint="eastAsia"/>
          <w:b/>
          <w:lang w:eastAsia="ja"/>
        </w:rPr>
        <w:t>ライセンスコンプライアンスにつ</w:t>
      </w:r>
      <w:r w:rsidR="000055B3">
        <w:rPr>
          <w:rFonts w:hint="eastAsia"/>
          <w:b/>
          <w:lang w:eastAsia="ja"/>
        </w:rPr>
        <w:t>い</w:t>
      </w:r>
      <w:r>
        <w:rPr>
          <w:rFonts w:hint="eastAsia"/>
          <w:b/>
          <w:lang w:eastAsia="ja"/>
        </w:rPr>
        <w:t>て</w:t>
      </w:r>
      <w:ins w:id="918" w:author="工内 隆" w:date="2019-05-10T12:39:00Z">
        <w:r w:rsidR="00957133">
          <w:rPr>
            <w:rFonts w:hint="eastAsia"/>
            <w:b/>
            <w:lang w:eastAsia="ja"/>
          </w:rPr>
          <w:t>法務的な指導</w:t>
        </w:r>
      </w:ins>
      <w:del w:id="919" w:author="工内 隆" w:date="2019-05-10T12:39:00Z">
        <w:r w:rsidR="00A05CA0" w:rsidDel="00957133">
          <w:rPr>
            <w:rFonts w:hint="eastAsia"/>
            <w:b/>
            <w:lang w:eastAsia="ja"/>
          </w:rPr>
          <w:delText>ガイダンス</w:delText>
        </w:r>
      </w:del>
      <w:r w:rsidR="000055B3">
        <w:rPr>
          <w:rFonts w:hint="eastAsia"/>
          <w:b/>
          <w:lang w:eastAsia="ja"/>
        </w:rPr>
        <w:t>が必要な時に</w:t>
      </w:r>
      <w:del w:id="920" w:author="工内 隆" w:date="2019-05-10T12:39:00Z">
        <w:r w:rsidDel="00957133">
          <w:rPr>
            <w:rFonts w:hint="eastAsia"/>
            <w:b/>
            <w:lang w:eastAsia="ja"/>
          </w:rPr>
          <w:delText>法務の</w:delText>
        </w:r>
      </w:del>
      <w:r w:rsidR="00A05CA0">
        <w:rPr>
          <w:rFonts w:hint="eastAsia"/>
          <w:b/>
          <w:lang w:eastAsia="ja"/>
        </w:rPr>
        <w:t>専門家にアクセスできる</w:t>
      </w:r>
      <w:ins w:id="921" w:author="工内 隆" w:date="2019-05-10T12:39:00Z">
        <w:r w:rsidR="00957133">
          <w:rPr>
            <w:rFonts w:hint="eastAsia"/>
            <w:b/>
            <w:lang w:eastAsia="ja"/>
          </w:rPr>
          <w:t>こと。</w:t>
        </w:r>
      </w:ins>
    </w:p>
    <w:p w14:paraId="31487536" w14:textId="672BC933" w:rsidR="00793A3F" w:rsidRPr="00973F06" w:rsidRDefault="00A05CA0" w:rsidP="00973F06">
      <w:pPr>
        <w:pStyle w:val="a3"/>
        <w:numPr>
          <w:ilvl w:val="0"/>
          <w:numId w:val="3"/>
        </w:numPr>
        <w:rPr>
          <w:b/>
          <w:lang w:eastAsia="ja-JP"/>
        </w:rPr>
      </w:pPr>
      <w:r w:rsidRPr="00957133">
        <w:rPr>
          <w:rFonts w:hint="eastAsia"/>
          <w:b/>
          <w:i/>
          <w:lang w:eastAsia="ja"/>
          <w:rPrChange w:id="922" w:author="工内 隆" w:date="2019-05-10T12:39:00Z">
            <w:rPr>
              <w:rFonts w:hint="eastAsia"/>
              <w:b/>
              <w:lang w:eastAsia="ja"/>
            </w:rPr>
          </w:rPrChange>
        </w:rPr>
        <w:t>オープンソース</w:t>
      </w:r>
      <w:ins w:id="923" w:author="工内 隆" w:date="2019-05-10T12:39:00Z">
        <w:r w:rsidR="00957133">
          <w:rPr>
            <w:rFonts w:hint="eastAsia"/>
            <w:b/>
            <w:lang w:eastAsia="ja"/>
          </w:rPr>
          <w:t>の</w:t>
        </w:r>
      </w:ins>
      <w:r w:rsidR="00FB0120" w:rsidRPr="00973F06">
        <w:rPr>
          <w:b/>
          <w:lang w:eastAsia="ja"/>
        </w:rPr>
        <w:t>ライセンス</w:t>
      </w:r>
      <w:r w:rsidR="00793A3F" w:rsidRPr="00973F06">
        <w:rPr>
          <w:b/>
          <w:lang w:eastAsia="ja"/>
        </w:rPr>
        <w:t>コンプライアンス</w:t>
      </w:r>
      <w:r>
        <w:rPr>
          <w:rFonts w:hint="eastAsia"/>
          <w:b/>
          <w:lang w:eastAsia="ja"/>
        </w:rPr>
        <w:t>の問題</w:t>
      </w:r>
      <w:ins w:id="924" w:author="工内 隆" w:date="2019-05-10T12:44:00Z">
        <w:r w:rsidR="000218B9">
          <w:rPr>
            <w:rFonts w:hint="eastAsia"/>
            <w:b/>
            <w:lang w:eastAsia="ja"/>
          </w:rPr>
          <w:t>が発生したときに、それ</w:t>
        </w:r>
      </w:ins>
      <w:r>
        <w:rPr>
          <w:rFonts w:hint="eastAsia"/>
          <w:b/>
          <w:lang w:eastAsia="ja"/>
        </w:rPr>
        <w:t>を解決する</w:t>
      </w:r>
      <w:r w:rsidR="000055B3">
        <w:rPr>
          <w:rFonts w:hint="eastAsia"/>
          <w:b/>
          <w:lang w:eastAsia="ja"/>
        </w:rPr>
        <w:t>ための</w:t>
      </w:r>
      <w:r>
        <w:rPr>
          <w:rFonts w:hint="eastAsia"/>
          <w:b/>
          <w:lang w:eastAsia="ja"/>
        </w:rPr>
        <w:t>プロセスが</w:t>
      </w:r>
      <w:ins w:id="925" w:author="工内 隆" w:date="2019-05-10T12:40:00Z">
        <w:r w:rsidR="00957133">
          <w:rPr>
            <w:rFonts w:hint="eastAsia"/>
            <w:b/>
            <w:lang w:eastAsia="ja"/>
          </w:rPr>
          <w:t>存在していること。</w:t>
        </w:r>
      </w:ins>
      <w:del w:id="926" w:author="工内 隆" w:date="2019-05-10T12:40:00Z">
        <w:r w:rsidDel="00957133">
          <w:rPr>
            <w:rFonts w:hint="eastAsia"/>
            <w:b/>
            <w:lang w:eastAsia="ja"/>
          </w:rPr>
          <w:delText>ある</w:delText>
        </w:r>
      </w:del>
    </w:p>
    <w:p w14:paraId="43C5760E" w14:textId="77777777" w:rsidR="001511D0" w:rsidRPr="00A05CA0" w:rsidRDefault="001511D0" w:rsidP="001511D0">
      <w:pPr>
        <w:rPr>
          <w:lang w:eastAsia="ja-JP"/>
        </w:rPr>
      </w:pPr>
    </w:p>
    <w:p w14:paraId="094EBDF9" w14:textId="109FB1AC" w:rsidR="001511D0" w:rsidRPr="00661E9D" w:rsidRDefault="00093998" w:rsidP="005F09B6">
      <w:pPr>
        <w:ind w:left="720"/>
      </w:pPr>
      <w:proofErr w:type="spellStart"/>
      <w:ins w:id="927" w:author="工内 隆" w:date="2019-05-09T17:38:00Z">
        <w:r w:rsidRPr="00D02355">
          <w:rPr>
            <w:rFonts w:ascii="Calibri" w:eastAsia="ＭＳ ゴシック" w:hAnsi="Calibri" w:cs="Calibri" w:hint="eastAsia"/>
            <w:b/>
            <w:i/>
          </w:rPr>
          <w:t>証跡となる資料</w:t>
        </w:r>
      </w:ins>
      <w:proofErr w:type="spellEnd"/>
      <w:del w:id="928" w:author="工内 隆" w:date="2019-05-09T17:38:00Z">
        <w:r w:rsidR="001511D0" w:rsidRPr="00661E9D" w:rsidDel="00093998">
          <w:rPr>
            <w:b/>
            <w:lang w:eastAsia="ja"/>
          </w:rPr>
          <w:delText>検証</w:delText>
        </w:r>
        <w:r w:rsidR="003B01F1" w:rsidDel="00093998">
          <w:rPr>
            <w:b/>
            <w:lang w:eastAsia="ja"/>
          </w:rPr>
          <w:delText>材料</w:delText>
        </w:r>
      </w:del>
    </w:p>
    <w:p w14:paraId="2CDAA67E" w14:textId="6EE6134B" w:rsidR="001511D0" w:rsidRDefault="00443BD6" w:rsidP="007845F9">
      <w:pPr>
        <w:pStyle w:val="a3"/>
        <w:numPr>
          <w:ilvl w:val="0"/>
          <w:numId w:val="1"/>
        </w:numPr>
        <w:rPr>
          <w:lang w:eastAsia="ja-JP"/>
        </w:rPr>
      </w:pPr>
      <w:r w:rsidRPr="00015EF3">
        <w:rPr>
          <w:lang w:eastAsia="ja"/>
        </w:rPr>
        <w:t>2.2.1</w:t>
      </w:r>
      <w:r w:rsidR="009F54AA">
        <w:rPr>
          <w:lang w:eastAsia="ja"/>
        </w:rPr>
        <w:t xml:space="preserve"> </w:t>
      </w:r>
      <w:ins w:id="929" w:author="工内 隆" w:date="2019-05-11T17:30:00Z">
        <w:r w:rsidR="00580450">
          <w:rPr>
            <w:rFonts w:hint="eastAsia"/>
            <w:lang w:eastAsia="ja"/>
          </w:rPr>
          <w:t>当該</w:t>
        </w:r>
      </w:ins>
      <w:r w:rsidR="000106C7" w:rsidRPr="000218B9">
        <w:rPr>
          <w:rFonts w:hint="eastAsia"/>
          <w:i/>
          <w:lang w:eastAsia="ja"/>
          <w:rPrChange w:id="930" w:author="工内 隆" w:date="2019-05-10T12:48:00Z">
            <w:rPr>
              <w:rFonts w:hint="eastAsia"/>
              <w:lang w:eastAsia="ja"/>
            </w:rPr>
          </w:rPrChange>
        </w:rPr>
        <w:t>プログラム</w:t>
      </w:r>
      <w:r w:rsidR="000106C7">
        <w:rPr>
          <w:rFonts w:hint="eastAsia"/>
          <w:lang w:eastAsia="ja"/>
        </w:rPr>
        <w:t>の</w:t>
      </w:r>
      <w:ins w:id="931" w:author="工内 隆" w:date="2019-05-10T12:48:00Z">
        <w:r w:rsidR="000218B9">
          <w:rPr>
            <w:rFonts w:hint="eastAsia"/>
            <w:lang w:eastAsia="ja"/>
          </w:rPr>
          <w:t>職務に携わる担当者、</w:t>
        </w:r>
      </w:ins>
      <w:del w:id="932" w:author="工内 隆" w:date="2019-05-10T12:48:00Z">
        <w:r w:rsidR="000106C7" w:rsidDel="000218B9">
          <w:rPr>
            <w:rFonts w:hint="eastAsia"/>
            <w:lang w:eastAsia="ja"/>
          </w:rPr>
          <w:delText>役割</w:delText>
        </w:r>
        <w:r w:rsidR="001166E8" w:rsidDel="000218B9">
          <w:rPr>
            <w:rFonts w:hint="eastAsia"/>
            <w:lang w:eastAsia="ja"/>
          </w:rPr>
          <w:delText>内の</w:delText>
        </w:r>
        <w:r w:rsidR="000106C7" w:rsidDel="000218B9">
          <w:rPr>
            <w:rFonts w:hint="eastAsia"/>
            <w:lang w:eastAsia="ja"/>
          </w:rPr>
          <w:delText>メンバーや</w:delText>
        </w:r>
      </w:del>
      <w:r w:rsidR="000106C7">
        <w:rPr>
          <w:rFonts w:hint="eastAsia"/>
          <w:lang w:eastAsia="ja"/>
        </w:rPr>
        <w:t>グループ、</w:t>
      </w:r>
      <w:ins w:id="933" w:author="工内 隆" w:date="2019-05-10T12:49:00Z">
        <w:r w:rsidR="000218B9">
          <w:rPr>
            <w:rFonts w:hint="eastAsia"/>
            <w:lang w:eastAsia="ja"/>
          </w:rPr>
          <w:t>および、</w:t>
        </w:r>
      </w:ins>
      <w:ins w:id="934" w:author="工内 隆" w:date="2019-05-10T12:59:00Z">
        <w:r w:rsidR="00CA473C">
          <w:rPr>
            <w:rFonts w:hint="eastAsia"/>
            <w:lang w:eastAsia="ja"/>
          </w:rPr>
          <w:t>部署</w:t>
        </w:r>
      </w:ins>
      <w:del w:id="935" w:author="工内 隆" w:date="2019-05-10T12:59:00Z">
        <w:r w:rsidR="00716A01" w:rsidDel="00CA473C">
          <w:rPr>
            <w:rFonts w:hint="eastAsia"/>
            <w:lang w:eastAsia="ja"/>
          </w:rPr>
          <w:delText>機能</w:delText>
        </w:r>
      </w:del>
      <w:r w:rsidR="000106C7">
        <w:rPr>
          <w:rFonts w:hint="eastAsia"/>
          <w:lang w:eastAsia="ja"/>
        </w:rPr>
        <w:t>の</w:t>
      </w:r>
      <w:r w:rsidR="00716A01">
        <w:rPr>
          <w:rFonts w:hint="eastAsia"/>
          <w:lang w:eastAsia="ja"/>
        </w:rPr>
        <w:t>名称を</w:t>
      </w:r>
      <w:r w:rsidR="000106C7">
        <w:rPr>
          <w:rFonts w:hint="eastAsia"/>
          <w:lang w:eastAsia="ja"/>
        </w:rPr>
        <w:t>記載</w:t>
      </w:r>
      <w:r w:rsidR="00716A01">
        <w:rPr>
          <w:rFonts w:hint="eastAsia"/>
          <w:lang w:eastAsia="ja"/>
        </w:rPr>
        <w:t>した</w:t>
      </w:r>
      <w:r w:rsidR="009F54AA">
        <w:rPr>
          <w:lang w:eastAsia="ja"/>
        </w:rPr>
        <w:t>ドキュメント</w:t>
      </w:r>
      <w:r w:rsidR="000055B3">
        <w:rPr>
          <w:rFonts w:hint="eastAsia"/>
          <w:lang w:eastAsia="ja"/>
        </w:rPr>
        <w:t>が</w:t>
      </w:r>
      <w:ins w:id="936" w:author="工内 隆" w:date="2019-05-10T13:00:00Z">
        <w:r w:rsidR="00CA473C">
          <w:rPr>
            <w:rFonts w:hint="eastAsia"/>
            <w:lang w:eastAsia="ja"/>
          </w:rPr>
          <w:t>存在す</w:t>
        </w:r>
      </w:ins>
      <w:del w:id="937" w:author="工内 隆" w:date="2019-05-10T13:00:00Z">
        <w:r w:rsidR="000055B3" w:rsidDel="00CA473C">
          <w:rPr>
            <w:rFonts w:hint="eastAsia"/>
            <w:lang w:eastAsia="ja"/>
          </w:rPr>
          <w:delText>あ</w:delText>
        </w:r>
      </w:del>
      <w:r w:rsidR="000055B3">
        <w:rPr>
          <w:rFonts w:hint="eastAsia"/>
          <w:lang w:eastAsia="ja"/>
        </w:rPr>
        <w:t>る</w:t>
      </w:r>
      <w:ins w:id="938" w:author="工内 隆" w:date="2019-05-10T12:46:00Z">
        <w:r w:rsidR="000218B9">
          <w:rPr>
            <w:rFonts w:hint="eastAsia"/>
            <w:lang w:eastAsia="ja"/>
          </w:rPr>
          <w:t>。</w:t>
        </w:r>
      </w:ins>
    </w:p>
    <w:p w14:paraId="5B31E99E" w14:textId="1071520B" w:rsidR="009F54AA" w:rsidRPr="00015EF3" w:rsidRDefault="00F01566" w:rsidP="007845F9">
      <w:pPr>
        <w:pStyle w:val="a3"/>
        <w:numPr>
          <w:ilvl w:val="0"/>
          <w:numId w:val="1"/>
        </w:numPr>
        <w:rPr>
          <w:lang w:eastAsia="ja-JP"/>
        </w:rPr>
      </w:pPr>
      <w:r>
        <w:rPr>
          <w:lang w:eastAsia="ja"/>
        </w:rPr>
        <w:t xml:space="preserve">2.2.2 </w:t>
      </w:r>
      <w:r w:rsidR="000106C7" w:rsidRPr="00CA473C">
        <w:rPr>
          <w:rFonts w:hint="eastAsia"/>
          <w:i/>
          <w:lang w:eastAsia="ja"/>
          <w:rPrChange w:id="939" w:author="工内 隆" w:date="2019-05-10T13:00:00Z">
            <w:rPr>
              <w:rFonts w:hint="eastAsia"/>
              <w:lang w:eastAsia="ja"/>
            </w:rPr>
          </w:rPrChange>
        </w:rPr>
        <w:t>プログラム</w:t>
      </w:r>
      <w:r w:rsidR="000106C7">
        <w:rPr>
          <w:rFonts w:hint="eastAsia"/>
          <w:lang w:eastAsia="ja"/>
        </w:rPr>
        <w:t>の</w:t>
      </w:r>
      <w:ins w:id="940" w:author="工内 隆" w:date="2019-05-10T13:00:00Z">
        <w:r w:rsidR="00CA473C">
          <w:rPr>
            <w:rFonts w:hint="eastAsia"/>
            <w:lang w:eastAsia="ja"/>
          </w:rPr>
          <w:t>職務</w:t>
        </w:r>
      </w:ins>
      <w:del w:id="941" w:author="工内 隆" w:date="2019-05-10T13:00:00Z">
        <w:r w:rsidR="000106C7" w:rsidDel="00CA473C">
          <w:rPr>
            <w:rFonts w:hint="eastAsia"/>
            <w:lang w:eastAsia="ja"/>
          </w:rPr>
          <w:delText>役割</w:delText>
        </w:r>
      </w:del>
      <w:r w:rsidR="000106C7">
        <w:rPr>
          <w:rFonts w:hint="eastAsia"/>
          <w:lang w:eastAsia="ja"/>
        </w:rPr>
        <w:t>に</w:t>
      </w:r>
      <w:r>
        <w:rPr>
          <w:lang w:eastAsia="ja"/>
        </w:rPr>
        <w:t>適切</w:t>
      </w:r>
      <w:r w:rsidR="000106C7">
        <w:rPr>
          <w:rFonts w:hint="eastAsia"/>
          <w:lang w:eastAsia="ja"/>
        </w:rPr>
        <w:t>な</w:t>
      </w:r>
      <w:r w:rsidR="00CA2802">
        <w:rPr>
          <w:rFonts w:hint="eastAsia"/>
          <w:lang w:eastAsia="ja"/>
        </w:rPr>
        <w:t>要員</w:t>
      </w:r>
      <w:r>
        <w:rPr>
          <w:lang w:eastAsia="ja"/>
        </w:rPr>
        <w:t>配置</w:t>
      </w:r>
      <w:r w:rsidR="000106C7">
        <w:rPr>
          <w:rFonts w:hint="eastAsia"/>
          <w:lang w:eastAsia="ja"/>
        </w:rPr>
        <w:t>と</w:t>
      </w:r>
      <w:r>
        <w:rPr>
          <w:lang w:eastAsia="ja"/>
        </w:rPr>
        <w:t>十分な</w:t>
      </w:r>
      <w:ins w:id="942" w:author="工内 隆" w:date="2019-05-10T13:00:00Z">
        <w:r w:rsidR="00CA473C">
          <w:rPr>
            <w:rFonts w:hint="eastAsia"/>
            <w:lang w:eastAsia="ja"/>
          </w:rPr>
          <w:t>予算確保が</w:t>
        </w:r>
      </w:ins>
      <w:ins w:id="943" w:author="工内 隆" w:date="2019-05-10T13:01:00Z">
        <w:r w:rsidR="00CA473C">
          <w:rPr>
            <w:rFonts w:hint="eastAsia"/>
            <w:lang w:eastAsia="ja"/>
          </w:rPr>
          <w:t>行われてい</w:t>
        </w:r>
      </w:ins>
      <w:del w:id="944" w:author="工内 隆" w:date="2019-05-10T13:01:00Z">
        <w:r w:rsidDel="00CA473C">
          <w:rPr>
            <w:lang w:eastAsia="ja"/>
          </w:rPr>
          <w:delText>資金提供</w:delText>
        </w:r>
        <w:r w:rsidR="000106C7" w:rsidDel="00CA473C">
          <w:rPr>
            <w:rFonts w:hint="eastAsia"/>
            <w:lang w:eastAsia="ja"/>
          </w:rPr>
          <w:delText>があ</w:delText>
        </w:r>
      </w:del>
      <w:r w:rsidR="000106C7">
        <w:rPr>
          <w:rFonts w:hint="eastAsia"/>
          <w:lang w:eastAsia="ja"/>
        </w:rPr>
        <w:t>る</w:t>
      </w:r>
      <w:ins w:id="945" w:author="工内 隆" w:date="2019-05-10T12:46:00Z">
        <w:r w:rsidR="000218B9">
          <w:rPr>
            <w:rFonts w:hint="eastAsia"/>
            <w:lang w:eastAsia="ja"/>
          </w:rPr>
          <w:t>。</w:t>
        </w:r>
      </w:ins>
    </w:p>
    <w:p w14:paraId="24DC34EE" w14:textId="6E8B0317" w:rsidR="001511D0" w:rsidRPr="00015EF3" w:rsidRDefault="00443BD6" w:rsidP="007845F9">
      <w:pPr>
        <w:pStyle w:val="a3"/>
        <w:numPr>
          <w:ilvl w:val="0"/>
          <w:numId w:val="1"/>
        </w:numPr>
        <w:rPr>
          <w:lang w:eastAsia="ja-JP"/>
        </w:rPr>
      </w:pPr>
      <w:r w:rsidRPr="00015EF3">
        <w:rPr>
          <w:lang w:eastAsia="ja"/>
        </w:rPr>
        <w:t>2.2.</w:t>
      </w:r>
      <w:r w:rsidR="00F01566">
        <w:rPr>
          <w:lang w:eastAsia="ja"/>
        </w:rPr>
        <w:t>3</w:t>
      </w:r>
      <w:r w:rsidR="00F01566" w:rsidRPr="00015EF3">
        <w:rPr>
          <w:lang w:eastAsia="ja"/>
        </w:rPr>
        <w:t xml:space="preserve"> </w:t>
      </w:r>
      <w:r w:rsidR="000106C7">
        <w:rPr>
          <w:rFonts w:hint="eastAsia"/>
          <w:lang w:eastAsia="ja"/>
        </w:rPr>
        <w:t>内部</w:t>
      </w:r>
      <w:r w:rsidR="003A5BAC">
        <w:rPr>
          <w:rFonts w:hint="eastAsia"/>
          <w:lang w:eastAsia="ja"/>
        </w:rPr>
        <w:t>、</w:t>
      </w:r>
      <w:r w:rsidR="000106C7">
        <w:rPr>
          <w:rFonts w:hint="eastAsia"/>
          <w:lang w:eastAsia="ja"/>
        </w:rPr>
        <w:t>および</w:t>
      </w:r>
      <w:ins w:id="946" w:author="工内 隆" w:date="2019-05-10T13:07:00Z">
        <w:r w:rsidR="00CA473C">
          <w:rPr>
            <w:rFonts w:hint="eastAsia"/>
            <w:lang w:eastAsia="ja"/>
          </w:rPr>
          <w:t>、</w:t>
        </w:r>
      </w:ins>
      <w:r w:rsidR="000106C7">
        <w:rPr>
          <w:rFonts w:hint="eastAsia"/>
          <w:lang w:eastAsia="ja"/>
        </w:rPr>
        <w:t>外部</w:t>
      </w:r>
      <w:ins w:id="947" w:author="工内 隆" w:date="2019-05-10T13:05:00Z">
        <w:r w:rsidR="00CA473C">
          <w:rPr>
            <w:rFonts w:hint="eastAsia"/>
            <w:lang w:eastAsia="ja"/>
          </w:rPr>
          <w:t>で発生する</w:t>
        </w:r>
      </w:ins>
      <w:ins w:id="948" w:author="工内 隆" w:date="2019-05-10T13:06:00Z">
        <w:r w:rsidR="00CA473C">
          <w:rPr>
            <w:lang w:eastAsia="ja"/>
          </w:rPr>
          <w:t>ライセンス</w:t>
        </w:r>
        <w:r w:rsidR="00CA473C">
          <w:rPr>
            <w:rFonts w:hint="eastAsia"/>
            <w:lang w:eastAsia="ja"/>
          </w:rPr>
          <w:t>コンプライアン</w:t>
        </w:r>
      </w:ins>
      <w:ins w:id="949" w:author="工内 隆" w:date="2019-05-10T13:05:00Z">
        <w:r w:rsidR="00CA473C">
          <w:rPr>
            <w:rFonts w:hint="eastAsia"/>
            <w:lang w:eastAsia="ja"/>
          </w:rPr>
          <w:t>問題</w:t>
        </w:r>
      </w:ins>
      <w:r w:rsidR="003A5BAC">
        <w:rPr>
          <w:rFonts w:hint="eastAsia"/>
          <w:lang w:eastAsia="ja"/>
        </w:rPr>
        <w:t>に対応するための</w:t>
      </w:r>
      <w:del w:id="950" w:author="工内 隆" w:date="2019-05-10T13:06:00Z">
        <w:r w:rsidR="00A53FE9" w:rsidDel="00CA473C">
          <w:rPr>
            <w:lang w:eastAsia="ja"/>
          </w:rPr>
          <w:delText>オープンソース</w:delText>
        </w:r>
        <w:r w:rsidR="00F309ED" w:rsidDel="00CA473C">
          <w:rPr>
            <w:lang w:eastAsia="ja"/>
          </w:rPr>
          <w:delText>ライセンス</w:delText>
        </w:r>
        <w:r w:rsidR="000106C7" w:rsidDel="00CA473C">
          <w:rPr>
            <w:rFonts w:hint="eastAsia"/>
            <w:lang w:eastAsia="ja"/>
          </w:rPr>
          <w:delText>コンプライアン</w:delText>
        </w:r>
      </w:del>
      <w:del w:id="951" w:author="工内 隆" w:date="2019-05-10T13:07:00Z">
        <w:r w:rsidR="003A5BAC" w:rsidDel="00CA473C">
          <w:rPr>
            <w:rFonts w:hint="eastAsia"/>
            <w:lang w:eastAsia="ja"/>
          </w:rPr>
          <w:delText>の</w:delText>
        </w:r>
      </w:del>
      <w:r w:rsidR="000106C7">
        <w:rPr>
          <w:rFonts w:hint="eastAsia"/>
          <w:lang w:eastAsia="ja"/>
        </w:rPr>
        <w:t>法務</w:t>
      </w:r>
      <w:r w:rsidR="001166E8">
        <w:rPr>
          <w:rFonts w:hint="eastAsia"/>
          <w:lang w:eastAsia="ja"/>
        </w:rPr>
        <w:t>の</w:t>
      </w:r>
      <w:r w:rsidR="000106C7">
        <w:rPr>
          <w:rFonts w:hint="eastAsia"/>
          <w:lang w:eastAsia="ja"/>
        </w:rPr>
        <w:t>専門家</w:t>
      </w:r>
      <w:ins w:id="952" w:author="工内 隆" w:date="2019-05-10T13:06:00Z">
        <w:r w:rsidR="00CA473C">
          <w:rPr>
            <w:rFonts w:hint="eastAsia"/>
            <w:lang w:eastAsia="ja"/>
          </w:rPr>
          <w:t>が</w:t>
        </w:r>
      </w:ins>
      <w:ins w:id="953" w:author="工内 隆" w:date="2019-05-10T13:07:00Z">
        <w:r w:rsidR="00CA473C">
          <w:rPr>
            <w:rFonts w:hint="eastAsia"/>
            <w:lang w:eastAsia="ja"/>
          </w:rPr>
          <w:t>特定でき</w:t>
        </w:r>
      </w:ins>
      <w:del w:id="954" w:author="工内 隆" w:date="2019-05-10T13:07:00Z">
        <w:r w:rsidR="003A5BAC" w:rsidDel="00CA473C">
          <w:rPr>
            <w:rFonts w:hint="eastAsia"/>
            <w:lang w:eastAsia="ja"/>
          </w:rPr>
          <w:delText>がい</w:delText>
        </w:r>
      </w:del>
      <w:r w:rsidR="003A5BAC">
        <w:rPr>
          <w:rFonts w:hint="eastAsia"/>
          <w:lang w:eastAsia="ja"/>
        </w:rPr>
        <w:t>る</w:t>
      </w:r>
      <w:ins w:id="955" w:author="工内 隆" w:date="2019-05-10T12:46:00Z">
        <w:r w:rsidR="000218B9">
          <w:rPr>
            <w:rFonts w:hint="eastAsia"/>
            <w:lang w:eastAsia="ja"/>
          </w:rPr>
          <w:t>。</w:t>
        </w:r>
      </w:ins>
    </w:p>
    <w:p w14:paraId="2EE762D5" w14:textId="4E75AA55" w:rsidR="001511D0" w:rsidRPr="00015EF3" w:rsidRDefault="00443BD6" w:rsidP="007845F9">
      <w:pPr>
        <w:pStyle w:val="a3"/>
        <w:numPr>
          <w:ilvl w:val="0"/>
          <w:numId w:val="1"/>
        </w:numPr>
        <w:rPr>
          <w:lang w:eastAsia="ja-JP"/>
        </w:rPr>
      </w:pPr>
      <w:r w:rsidRPr="00015EF3">
        <w:rPr>
          <w:lang w:eastAsia="ja"/>
        </w:rPr>
        <w:t>2.2.</w:t>
      </w:r>
      <w:r w:rsidR="00F01566">
        <w:rPr>
          <w:lang w:eastAsia="ja"/>
        </w:rPr>
        <w:t>4</w:t>
      </w:r>
      <w:del w:id="956" w:author="工内 隆" w:date="2019-05-10T13:30:00Z">
        <w:r w:rsidR="00F01566" w:rsidRPr="00015EF3" w:rsidDel="00050468">
          <w:rPr>
            <w:lang w:eastAsia="ja"/>
          </w:rPr>
          <w:delText xml:space="preserve"> </w:delText>
        </w:r>
      </w:del>
      <w:del w:id="957" w:author="工内 隆" w:date="2019-05-10T13:29:00Z">
        <w:r w:rsidR="00A53FE9" w:rsidRPr="00CA473C" w:rsidDel="00E33E9E">
          <w:rPr>
            <w:rFonts w:hint="eastAsia"/>
            <w:i/>
            <w:lang w:eastAsia="ja"/>
            <w:rPrChange w:id="958" w:author="工内 隆" w:date="2019-05-10T13:08:00Z">
              <w:rPr>
                <w:rFonts w:hint="eastAsia"/>
                <w:lang w:eastAsia="ja"/>
              </w:rPr>
            </w:rPrChange>
          </w:rPr>
          <w:delText>オープンソース</w:delText>
        </w:r>
      </w:del>
      <w:r w:rsidR="001511D0" w:rsidRPr="00015EF3">
        <w:rPr>
          <w:lang w:eastAsia="ja"/>
        </w:rPr>
        <w:t>コンプライアンス</w:t>
      </w:r>
      <w:ins w:id="959" w:author="工内 隆" w:date="2019-05-10T13:11:00Z">
        <w:r w:rsidR="0076692A">
          <w:rPr>
            <w:rFonts w:hint="eastAsia"/>
            <w:lang w:eastAsia="ja"/>
          </w:rPr>
          <w:t>の</w:t>
        </w:r>
      </w:ins>
      <w:ins w:id="960" w:author="工内 隆" w:date="2019-05-11T17:30:00Z">
        <w:r w:rsidR="00FE4DEF">
          <w:rPr>
            <w:rFonts w:hint="eastAsia"/>
            <w:lang w:eastAsia="ja"/>
          </w:rPr>
          <w:t>組織</w:t>
        </w:r>
      </w:ins>
      <w:del w:id="961" w:author="工内 隆" w:date="2019-05-10T13:09:00Z">
        <w:r w:rsidR="000106C7" w:rsidDel="0076692A">
          <w:rPr>
            <w:rFonts w:hint="eastAsia"/>
            <w:lang w:eastAsia="ja"/>
          </w:rPr>
          <w:delText>の</w:delText>
        </w:r>
      </w:del>
      <w:r w:rsidR="000106C7">
        <w:rPr>
          <w:rFonts w:hint="eastAsia"/>
          <w:lang w:eastAsia="ja"/>
        </w:rPr>
        <w:t>内</w:t>
      </w:r>
      <w:del w:id="962" w:author="工内 隆" w:date="2019-05-11T17:30:00Z">
        <w:r w:rsidR="000106C7" w:rsidDel="00FE4DEF">
          <w:rPr>
            <w:rFonts w:hint="eastAsia"/>
            <w:lang w:eastAsia="ja"/>
          </w:rPr>
          <w:delText>部</w:delText>
        </w:r>
      </w:del>
      <w:r w:rsidR="003B6895">
        <w:rPr>
          <w:rFonts w:hint="eastAsia"/>
          <w:lang w:eastAsia="ja"/>
        </w:rPr>
        <w:t>責任</w:t>
      </w:r>
      <w:ins w:id="963" w:author="工内 隆" w:date="2019-05-10T13:10:00Z">
        <w:r w:rsidR="0076692A">
          <w:rPr>
            <w:rFonts w:hint="eastAsia"/>
            <w:lang w:eastAsia="ja"/>
          </w:rPr>
          <w:t>者</w:t>
        </w:r>
      </w:ins>
      <w:r w:rsidR="000106C7">
        <w:rPr>
          <w:rFonts w:hint="eastAsia"/>
          <w:lang w:eastAsia="ja"/>
        </w:rPr>
        <w:t>を</w:t>
      </w:r>
      <w:ins w:id="964" w:author="工内 隆" w:date="2019-05-10T13:10:00Z">
        <w:r w:rsidR="0076692A">
          <w:rPr>
            <w:rFonts w:hint="eastAsia"/>
            <w:lang w:eastAsia="ja"/>
          </w:rPr>
          <w:t>アサインする手続き文書</w:t>
        </w:r>
      </w:ins>
      <w:ins w:id="965" w:author="工内 隆" w:date="2019-05-10T13:11:00Z">
        <w:r w:rsidR="0076692A">
          <w:rPr>
            <w:rFonts w:hint="eastAsia"/>
            <w:lang w:eastAsia="ja"/>
          </w:rPr>
          <w:t>が存在する</w:t>
        </w:r>
      </w:ins>
      <w:del w:id="966" w:author="工内 隆" w:date="2019-05-10T13:10:00Z">
        <w:r w:rsidR="000106C7" w:rsidDel="0076692A">
          <w:rPr>
            <w:rFonts w:hint="eastAsia"/>
            <w:lang w:eastAsia="ja"/>
          </w:rPr>
          <w:delText>割り当てる手順</w:delText>
        </w:r>
        <w:r w:rsidR="00A83627" w:rsidDel="0076692A">
          <w:rPr>
            <w:rFonts w:hint="eastAsia"/>
            <w:lang w:eastAsia="ja"/>
          </w:rPr>
          <w:delText>書</w:delText>
        </w:r>
      </w:del>
      <w:ins w:id="967" w:author="工内 隆" w:date="2019-05-10T12:46:00Z">
        <w:r w:rsidR="000218B9">
          <w:rPr>
            <w:rFonts w:hint="eastAsia"/>
            <w:lang w:eastAsia="ja"/>
          </w:rPr>
          <w:t>。</w:t>
        </w:r>
      </w:ins>
    </w:p>
    <w:p w14:paraId="7DC74D15" w14:textId="664F4EE5" w:rsidR="001511D0" w:rsidRPr="00015EF3" w:rsidRDefault="00443BD6" w:rsidP="007845F9">
      <w:pPr>
        <w:pStyle w:val="a3"/>
        <w:numPr>
          <w:ilvl w:val="0"/>
          <w:numId w:val="1"/>
        </w:numPr>
        <w:rPr>
          <w:lang w:eastAsia="ja-JP"/>
        </w:rPr>
      </w:pPr>
      <w:r w:rsidRPr="00015EF3">
        <w:rPr>
          <w:lang w:eastAsia="ja"/>
        </w:rPr>
        <w:t>2.2.</w:t>
      </w:r>
      <w:r w:rsidR="00F01566">
        <w:rPr>
          <w:lang w:eastAsia="ja"/>
        </w:rPr>
        <w:t>5</w:t>
      </w:r>
      <w:r w:rsidR="00F01566" w:rsidRPr="00015EF3">
        <w:rPr>
          <w:lang w:eastAsia="ja"/>
        </w:rPr>
        <w:t xml:space="preserve"> </w:t>
      </w:r>
      <w:ins w:id="968" w:author="工内 隆" w:date="2019-05-10T13:12:00Z">
        <w:r w:rsidR="0076692A">
          <w:rPr>
            <w:rFonts w:hint="eastAsia"/>
            <w:lang w:eastAsia="ja"/>
          </w:rPr>
          <w:t>コンプライアンスに</w:t>
        </w:r>
      </w:ins>
      <w:ins w:id="969" w:author="工内 隆" w:date="2019-05-10T13:30:00Z">
        <w:r w:rsidR="00050468">
          <w:rPr>
            <w:rFonts w:hint="eastAsia"/>
            <w:lang w:eastAsia="ja"/>
          </w:rPr>
          <w:t>違反</w:t>
        </w:r>
      </w:ins>
      <w:ins w:id="970" w:author="工内 隆" w:date="2019-05-10T13:12:00Z">
        <w:r w:rsidR="0076692A">
          <w:rPr>
            <w:rFonts w:hint="eastAsia"/>
            <w:lang w:eastAsia="ja"/>
          </w:rPr>
          <w:t>する状況の調査や</w:t>
        </w:r>
      </w:ins>
      <w:ins w:id="971" w:author="工内 隆" w:date="2019-05-10T13:13:00Z">
        <w:r w:rsidR="0076692A">
          <w:rPr>
            <w:rFonts w:hint="eastAsia"/>
            <w:lang w:eastAsia="ja"/>
          </w:rPr>
          <w:t>是正措置を行うための手続き文書が存在する</w:t>
        </w:r>
      </w:ins>
      <w:del w:id="972" w:author="工内 隆" w:date="2019-05-10T13:13:00Z">
        <w:r w:rsidR="00C71920" w:rsidDel="0076692A">
          <w:rPr>
            <w:rFonts w:hint="eastAsia"/>
            <w:lang w:eastAsia="ja"/>
          </w:rPr>
          <w:delText>ライセンス</w:delText>
        </w:r>
        <w:r w:rsidR="000106C7" w:rsidDel="0076692A">
          <w:rPr>
            <w:rFonts w:hint="eastAsia"/>
            <w:lang w:eastAsia="ja"/>
          </w:rPr>
          <w:delText>非準拠ケースのレビューと</w:delText>
        </w:r>
        <w:r w:rsidR="000A4F6B" w:rsidDel="0076692A">
          <w:rPr>
            <w:rFonts w:hint="eastAsia"/>
            <w:lang w:eastAsia="ja"/>
          </w:rPr>
          <w:delText>是正</w:delText>
        </w:r>
        <w:r w:rsidR="000106C7" w:rsidDel="0076692A">
          <w:rPr>
            <w:rFonts w:hint="eastAsia"/>
            <w:lang w:eastAsia="ja"/>
          </w:rPr>
          <w:delText>を扱う</w:delText>
        </w:r>
        <w:r w:rsidR="00C71920" w:rsidDel="0076692A">
          <w:rPr>
            <w:rFonts w:hint="eastAsia"/>
            <w:lang w:eastAsia="ja"/>
          </w:rPr>
          <w:delText>手順</w:delText>
        </w:r>
        <w:r w:rsidR="00A83627" w:rsidDel="0076692A">
          <w:rPr>
            <w:rFonts w:hint="eastAsia"/>
            <w:lang w:eastAsia="ja"/>
          </w:rPr>
          <w:delText>書</w:delText>
        </w:r>
      </w:del>
      <w:ins w:id="973" w:author="工内 隆" w:date="2019-05-10T12:46:00Z">
        <w:r w:rsidR="000218B9">
          <w:rPr>
            <w:rFonts w:hint="eastAsia"/>
            <w:lang w:eastAsia="ja"/>
          </w:rPr>
          <w:t>。</w:t>
        </w:r>
      </w:ins>
    </w:p>
    <w:p w14:paraId="61E51850" w14:textId="77777777" w:rsidR="00153AD1" w:rsidRPr="00661E9D" w:rsidRDefault="00153AD1" w:rsidP="00153AD1">
      <w:pPr>
        <w:rPr>
          <w:lang w:eastAsia="ja-JP"/>
        </w:rPr>
      </w:pPr>
    </w:p>
    <w:p w14:paraId="2CE28E4E" w14:textId="55F5FB3E" w:rsidR="005F09B6" w:rsidRPr="00661E9D" w:rsidRDefault="00093998" w:rsidP="005F09B6">
      <w:pPr>
        <w:ind w:left="720"/>
        <w:rPr>
          <w:lang w:eastAsia="ja-JP"/>
        </w:rPr>
      </w:pPr>
      <w:ins w:id="974" w:author="工内 隆" w:date="2019-05-09T17:40:00Z">
        <w:r>
          <w:rPr>
            <w:rFonts w:hint="eastAsia"/>
            <w:b/>
            <w:lang w:eastAsia="ja"/>
          </w:rPr>
          <w:t>論拠</w:t>
        </w:r>
      </w:ins>
      <w:del w:id="975" w:author="工内 隆" w:date="2019-05-09T17:40:00Z">
        <w:r w:rsidR="005F09B6" w:rsidRPr="00661E9D" w:rsidDel="00093998">
          <w:rPr>
            <w:b/>
            <w:lang w:eastAsia="ja"/>
          </w:rPr>
          <w:delText>根拠</w:delText>
        </w:r>
      </w:del>
    </w:p>
    <w:p w14:paraId="065CFC20" w14:textId="1B945219" w:rsidR="00835940" w:rsidRPr="00661E9D" w:rsidRDefault="0076692A" w:rsidP="00A9089E">
      <w:pPr>
        <w:ind w:left="720"/>
        <w:rPr>
          <w:lang w:eastAsia="ja-JP"/>
        </w:rPr>
      </w:pPr>
      <w:ins w:id="976" w:author="工内 隆" w:date="2019-05-10T13:18:00Z">
        <w:r>
          <w:rPr>
            <w:rFonts w:hint="eastAsia"/>
            <w:lang w:eastAsia="ja-JP"/>
          </w:rPr>
          <w:t>(</w:t>
        </w:r>
      </w:ins>
      <w:proofErr w:type="spellStart"/>
      <w:del w:id="977" w:author="工内 隆" w:date="2019-05-10T13:18:00Z">
        <w:r w:rsidR="00A9089E" w:rsidDel="0076692A">
          <w:rPr>
            <w:rFonts w:hint="eastAsia"/>
            <w:lang w:eastAsia="ja"/>
          </w:rPr>
          <w:delText>オープンソースコンプライアンス</w:delText>
        </w:r>
        <w:r w:rsidR="000F1C4C" w:rsidDel="0076692A">
          <w:rPr>
            <w:rFonts w:hint="eastAsia"/>
            <w:lang w:eastAsia="ja"/>
          </w:rPr>
          <w:delText>の</w:delText>
        </w:r>
        <w:r w:rsidR="00A9089E" w:rsidDel="0076692A">
          <w:rPr>
            <w:rFonts w:hint="eastAsia"/>
            <w:lang w:eastAsia="ja"/>
          </w:rPr>
          <w:delText>ベストプラクティスの変更に対応するため</w:delText>
        </w:r>
      </w:del>
      <w:r w:rsidR="00CB602F">
        <w:rPr>
          <w:lang w:eastAsia="ja"/>
        </w:rPr>
        <w:t>i</w:t>
      </w:r>
      <w:proofErr w:type="spellEnd"/>
      <w:r w:rsidR="00CB602F">
        <w:rPr>
          <w:lang w:eastAsia="ja"/>
        </w:rPr>
        <w:t xml:space="preserve">) </w:t>
      </w:r>
      <w:r w:rsidR="00F309ED" w:rsidRPr="0076692A">
        <w:rPr>
          <w:rFonts w:hint="eastAsia"/>
          <w:i/>
          <w:lang w:eastAsia="ja"/>
          <w:rPrChange w:id="978" w:author="工内 隆" w:date="2019-05-10T13:18:00Z">
            <w:rPr>
              <w:rFonts w:hint="eastAsia"/>
              <w:lang w:eastAsia="ja"/>
            </w:rPr>
          </w:rPrChange>
        </w:rPr>
        <w:t>プログラム</w:t>
      </w:r>
      <w:r w:rsidR="000F1C4C">
        <w:rPr>
          <w:rFonts w:hint="eastAsia"/>
          <w:lang w:eastAsia="ja"/>
        </w:rPr>
        <w:t>の</w:t>
      </w:r>
      <w:ins w:id="979" w:author="工内 隆" w:date="2019-05-10T13:19:00Z">
        <w:r>
          <w:rPr>
            <w:rFonts w:hint="eastAsia"/>
            <w:lang w:eastAsia="ja"/>
          </w:rPr>
          <w:t>遂行</w:t>
        </w:r>
      </w:ins>
      <w:r w:rsidR="003B6895">
        <w:rPr>
          <w:rFonts w:hint="eastAsia"/>
          <w:lang w:eastAsia="ja"/>
        </w:rPr>
        <w:t>責任</w:t>
      </w:r>
      <w:ins w:id="980" w:author="工内 隆" w:date="2019-05-10T13:19:00Z">
        <w:r w:rsidR="00E33E9E">
          <w:rPr>
            <w:rFonts w:hint="eastAsia"/>
            <w:lang w:eastAsia="ja"/>
          </w:rPr>
          <w:t>者</w:t>
        </w:r>
      </w:ins>
      <w:del w:id="981" w:author="工内 隆" w:date="2019-05-10T13:20:00Z">
        <w:r w:rsidR="003B6895" w:rsidDel="00E33E9E">
          <w:rPr>
            <w:rFonts w:hint="eastAsia"/>
            <w:lang w:eastAsia="ja"/>
          </w:rPr>
          <w:delText>遂行</w:delText>
        </w:r>
      </w:del>
      <w:r w:rsidR="00CB602F">
        <w:rPr>
          <w:rFonts w:hint="eastAsia"/>
          <w:lang w:eastAsia="ja"/>
        </w:rPr>
        <w:t>が</w:t>
      </w:r>
      <w:ins w:id="982" w:author="工内 隆" w:date="2019-05-10T13:20:00Z">
        <w:r w:rsidR="00E33E9E">
          <w:rPr>
            <w:rFonts w:hint="eastAsia"/>
            <w:lang w:eastAsia="ja"/>
          </w:rPr>
          <w:t>十分</w:t>
        </w:r>
      </w:ins>
      <w:del w:id="983" w:author="工内 隆" w:date="2019-05-10T13:20:00Z">
        <w:r w:rsidR="005F09B6" w:rsidRPr="00661E9D" w:rsidDel="00E33E9E">
          <w:rPr>
            <w:lang w:eastAsia="ja"/>
          </w:rPr>
          <w:delText>効果的</w:delText>
        </w:r>
      </w:del>
      <w:r w:rsidR="006D06E4">
        <w:rPr>
          <w:rFonts w:hint="eastAsia"/>
          <w:lang w:eastAsia="ja"/>
        </w:rPr>
        <w:t>に</w:t>
      </w:r>
      <w:ins w:id="984" w:author="工内 隆" w:date="2019-05-10T13:20:00Z">
        <w:r w:rsidR="00E33E9E">
          <w:rPr>
            <w:rFonts w:hint="eastAsia"/>
            <w:lang w:eastAsia="ja"/>
          </w:rPr>
          <w:t>支援</w:t>
        </w:r>
      </w:ins>
      <w:del w:id="985" w:author="工内 隆" w:date="2019-05-10T13:20:00Z">
        <w:r w:rsidR="000A62E3" w:rsidDel="00E33E9E">
          <w:rPr>
            <w:lang w:eastAsia="ja"/>
          </w:rPr>
          <w:delText>サポート</w:delText>
        </w:r>
      </w:del>
      <w:r w:rsidR="006D06E4">
        <w:rPr>
          <w:rFonts w:hint="eastAsia"/>
          <w:lang w:eastAsia="ja"/>
        </w:rPr>
        <w:t>され</w:t>
      </w:r>
      <w:r w:rsidR="00CB602F">
        <w:rPr>
          <w:rFonts w:hint="eastAsia"/>
          <w:lang w:eastAsia="ja"/>
        </w:rPr>
        <w:t>、リソース</w:t>
      </w:r>
      <w:r w:rsidR="006D06E4">
        <w:rPr>
          <w:rFonts w:hint="eastAsia"/>
          <w:lang w:eastAsia="ja"/>
        </w:rPr>
        <w:t>配分</w:t>
      </w:r>
      <w:r w:rsidR="000F1C4C">
        <w:rPr>
          <w:rFonts w:hint="eastAsia"/>
          <w:lang w:eastAsia="ja"/>
        </w:rPr>
        <w:t>が</w:t>
      </w:r>
      <w:ins w:id="986" w:author="工内 隆" w:date="2019-05-10T13:21:00Z">
        <w:r w:rsidR="00E33E9E">
          <w:rPr>
            <w:rFonts w:hint="eastAsia"/>
            <w:lang w:eastAsia="ja"/>
          </w:rPr>
          <w:t>行われる</w:t>
        </w:r>
      </w:ins>
      <w:del w:id="987" w:author="工内 隆" w:date="2019-05-10T13:21:00Z">
        <w:r w:rsidR="006D06E4" w:rsidDel="00E33E9E">
          <w:rPr>
            <w:rFonts w:hint="eastAsia"/>
            <w:lang w:eastAsia="ja"/>
          </w:rPr>
          <w:delText>され</w:delText>
        </w:r>
      </w:del>
      <w:del w:id="988" w:author="工内 隆" w:date="2019-05-10T13:20:00Z">
        <w:r w:rsidR="006D06E4" w:rsidDel="00E33E9E">
          <w:rPr>
            <w:rFonts w:hint="eastAsia"/>
            <w:lang w:eastAsia="ja"/>
          </w:rPr>
          <w:delText>てい</w:delText>
        </w:r>
      </w:del>
      <w:del w:id="989" w:author="工内 隆" w:date="2019-05-10T13:21:00Z">
        <w:r w:rsidR="006D06E4" w:rsidDel="00E33E9E">
          <w:rPr>
            <w:rFonts w:hint="eastAsia"/>
            <w:lang w:eastAsia="ja"/>
          </w:rPr>
          <w:delText>る</w:delText>
        </w:r>
      </w:del>
      <w:r w:rsidR="006D06E4">
        <w:rPr>
          <w:rFonts w:hint="eastAsia"/>
          <w:lang w:eastAsia="ja"/>
        </w:rPr>
        <w:t>こと、</w:t>
      </w:r>
      <w:ins w:id="990" w:author="工内 隆" w:date="2019-05-10T13:21:00Z">
        <w:r w:rsidR="00E33E9E">
          <w:rPr>
            <w:rFonts w:hint="eastAsia"/>
            <w:lang w:eastAsia="ja"/>
          </w:rPr>
          <w:t>および、</w:t>
        </w:r>
      </w:ins>
      <w:r w:rsidR="00223012">
        <w:rPr>
          <w:lang w:eastAsia="ja"/>
        </w:rPr>
        <w:t xml:space="preserve">(ii) </w:t>
      </w:r>
      <w:ins w:id="991" w:author="工内 隆" w:date="2019-05-10T13:18:00Z">
        <w:r w:rsidRPr="00050468">
          <w:rPr>
            <w:rFonts w:hint="eastAsia"/>
            <w:i/>
            <w:lang w:eastAsia="ja"/>
            <w:rPrChange w:id="992" w:author="工内 隆" w:date="2019-05-10T13:32:00Z">
              <w:rPr>
                <w:rFonts w:hint="eastAsia"/>
                <w:lang w:eastAsia="ja"/>
              </w:rPr>
            </w:rPrChange>
          </w:rPr>
          <w:t>オープンソース</w:t>
        </w:r>
        <w:r>
          <w:rPr>
            <w:rFonts w:hint="eastAsia"/>
            <w:lang w:eastAsia="ja"/>
          </w:rPr>
          <w:t>コンプライアンスのベストプラクティスの変更に対応</w:t>
        </w:r>
      </w:ins>
      <w:ins w:id="993" w:author="工内 隆" w:date="2019-05-10T13:21:00Z">
        <w:r w:rsidR="00E33E9E">
          <w:rPr>
            <w:rFonts w:hint="eastAsia"/>
            <w:lang w:eastAsia="ja"/>
          </w:rPr>
          <w:t>して、</w:t>
        </w:r>
      </w:ins>
      <w:r w:rsidR="00223012">
        <w:rPr>
          <w:lang w:eastAsia="ja"/>
        </w:rPr>
        <w:t>ポリシーおよび</w:t>
      </w:r>
      <w:ins w:id="994" w:author="工内 隆" w:date="2019-05-10T13:21:00Z">
        <w:r w:rsidR="00E33E9E">
          <w:rPr>
            <w:rFonts w:hint="eastAsia"/>
            <w:lang w:eastAsia="ja"/>
          </w:rPr>
          <w:t>支援</w:t>
        </w:r>
      </w:ins>
      <w:del w:id="995" w:author="工内 隆" w:date="2019-05-10T13:21:00Z">
        <w:r w:rsidR="00223012" w:rsidDel="00E33E9E">
          <w:rPr>
            <w:lang w:eastAsia="ja"/>
          </w:rPr>
          <w:delText>サポート</w:delText>
        </w:r>
      </w:del>
      <w:r w:rsidR="00223012">
        <w:rPr>
          <w:lang w:eastAsia="ja"/>
        </w:rPr>
        <w:t>プロセス</w:t>
      </w:r>
      <w:r w:rsidR="006D06E4">
        <w:rPr>
          <w:rFonts w:hint="eastAsia"/>
          <w:lang w:eastAsia="ja"/>
        </w:rPr>
        <w:t>が</w:t>
      </w:r>
      <w:r w:rsidR="00223012">
        <w:rPr>
          <w:lang w:eastAsia="ja"/>
        </w:rPr>
        <w:t>定期的に</w:t>
      </w:r>
      <w:r w:rsidR="00D749A7">
        <w:rPr>
          <w:lang w:eastAsia="ja"/>
        </w:rPr>
        <w:t>更新</w:t>
      </w:r>
      <w:r w:rsidR="00A9089E">
        <w:rPr>
          <w:rFonts w:hint="eastAsia"/>
          <w:lang w:eastAsia="ja"/>
        </w:rPr>
        <w:t>され</w:t>
      </w:r>
      <w:del w:id="996" w:author="工内 隆" w:date="2019-05-10T13:22:00Z">
        <w:r w:rsidR="00A9089E" w:rsidDel="00E33E9E">
          <w:rPr>
            <w:rFonts w:hint="eastAsia"/>
            <w:lang w:eastAsia="ja"/>
          </w:rPr>
          <w:delText>てい</w:delText>
        </w:r>
      </w:del>
      <w:r w:rsidR="00A9089E">
        <w:rPr>
          <w:rFonts w:hint="eastAsia"/>
          <w:lang w:eastAsia="ja"/>
        </w:rPr>
        <w:t>ることを確</w:t>
      </w:r>
      <w:ins w:id="997" w:author="工内 隆" w:date="2019-05-10T13:21:00Z">
        <w:r w:rsidR="00E33E9E">
          <w:rPr>
            <w:rFonts w:hint="eastAsia"/>
            <w:lang w:eastAsia="ja"/>
          </w:rPr>
          <w:t>かなものと</w:t>
        </w:r>
      </w:ins>
      <w:ins w:id="998" w:author="工内 隆" w:date="2019-05-10T13:24:00Z">
        <w:r w:rsidR="00E33E9E">
          <w:rPr>
            <w:rFonts w:hint="eastAsia"/>
            <w:lang w:eastAsia="ja"/>
          </w:rPr>
          <w:t>しま</w:t>
        </w:r>
      </w:ins>
      <w:ins w:id="999" w:author="工内 隆" w:date="2019-05-10T13:22:00Z">
        <w:r w:rsidR="00E33E9E">
          <w:rPr>
            <w:rFonts w:hint="eastAsia"/>
            <w:lang w:eastAsia="ja"/>
          </w:rPr>
          <w:t>す。</w:t>
        </w:r>
      </w:ins>
      <w:del w:id="1000" w:author="工内 隆" w:date="2019-05-10T13:22:00Z">
        <w:r w:rsidR="00A9089E" w:rsidDel="00E33E9E">
          <w:rPr>
            <w:rFonts w:hint="eastAsia"/>
            <w:lang w:eastAsia="ja"/>
          </w:rPr>
          <w:delText>認するため</w:delText>
        </w:r>
      </w:del>
    </w:p>
    <w:p w14:paraId="3840FC7E" w14:textId="12137230" w:rsidR="00835940" w:rsidRPr="00661E9D" w:rsidRDefault="001432EF" w:rsidP="00835940">
      <w:pPr>
        <w:pStyle w:val="2"/>
        <w:rPr>
          <w:lang w:eastAsia="ja-JP"/>
        </w:rPr>
      </w:pPr>
      <w:bookmarkStart w:id="1001" w:name="_Toc457078800"/>
      <w:bookmarkStart w:id="1002" w:name="_Toc8398982"/>
      <w:r>
        <w:rPr>
          <w:lang w:eastAsia="ja"/>
        </w:rPr>
        <w:lastRenderedPageBreak/>
        <w:t>3.0</w:t>
      </w:r>
      <w:r w:rsidR="00FF5B48" w:rsidRPr="00661E9D">
        <w:rPr>
          <w:lang w:eastAsia="ja"/>
        </w:rPr>
        <w:t xml:space="preserve"> </w:t>
      </w:r>
      <w:r w:rsidR="00A53FE9">
        <w:rPr>
          <w:lang w:eastAsia="ja"/>
        </w:rPr>
        <w:t>オープンソー</w:t>
      </w:r>
      <w:bookmarkEnd w:id="1001"/>
      <w:r w:rsidR="00EC797D">
        <w:rPr>
          <w:rFonts w:hint="eastAsia"/>
          <w:lang w:eastAsia="ja-JP"/>
        </w:rPr>
        <w:t>ス</w:t>
      </w:r>
      <w:ins w:id="1003" w:author="工内 隆" w:date="2019-05-10T13:25:00Z">
        <w:r w:rsidR="00E33E9E">
          <w:rPr>
            <w:rFonts w:hint="eastAsia"/>
            <w:lang w:eastAsia="ja-JP"/>
          </w:rPr>
          <w:t>コンテンツ</w:t>
        </w:r>
      </w:ins>
      <w:r w:rsidR="00EC797D">
        <w:rPr>
          <w:rFonts w:hint="eastAsia"/>
          <w:lang w:eastAsia="ja-JP"/>
        </w:rPr>
        <w:t>の</w:t>
      </w:r>
      <w:r w:rsidR="000F1C4C">
        <w:rPr>
          <w:rFonts w:hint="eastAsia"/>
          <w:lang w:eastAsia="ja"/>
        </w:rPr>
        <w:t>レ</w:t>
      </w:r>
      <w:r w:rsidRPr="00661E9D">
        <w:rPr>
          <w:lang w:eastAsia="ja"/>
        </w:rPr>
        <w:t>ビューと</w:t>
      </w:r>
      <w:r w:rsidR="000F1C4C">
        <w:rPr>
          <w:rFonts w:hint="eastAsia"/>
          <w:lang w:eastAsia="ja"/>
        </w:rPr>
        <w:t>承認</w:t>
      </w:r>
      <w:bookmarkEnd w:id="1002"/>
    </w:p>
    <w:p w14:paraId="30232F56" w14:textId="648E5414" w:rsidR="003A31F4" w:rsidRPr="001876E3" w:rsidRDefault="00EF69E9" w:rsidP="005177FB">
      <w:pPr>
        <w:ind w:left="720" w:hanging="720"/>
        <w:rPr>
          <w:b/>
          <w:bCs/>
          <w:lang w:eastAsia="ja-JP"/>
        </w:rPr>
      </w:pPr>
      <w:r w:rsidRPr="003A31F4">
        <w:rPr>
          <w:b/>
          <w:sz w:val="24"/>
          <w:lang w:eastAsia="ja"/>
        </w:rPr>
        <w:t>3.</w:t>
      </w:r>
      <w:r w:rsidR="003A31F4" w:rsidRPr="001876E3">
        <w:rPr>
          <w:b/>
          <w:sz w:val="24"/>
          <w:lang w:eastAsia="ja"/>
        </w:rPr>
        <w:t>1</w:t>
      </w:r>
      <w:r w:rsidR="003A31F4" w:rsidRPr="001876E3">
        <w:rPr>
          <w:b/>
          <w:sz w:val="24"/>
          <w:lang w:eastAsia="ja"/>
        </w:rPr>
        <w:t>部品表</w:t>
      </w:r>
      <w:r w:rsidR="008B17D1">
        <w:rPr>
          <w:rFonts w:hint="eastAsia"/>
          <w:b/>
          <w:sz w:val="24"/>
          <w:lang w:eastAsia="ja"/>
        </w:rPr>
        <w:t>（</w:t>
      </w:r>
      <w:r w:rsidR="00D11350">
        <w:rPr>
          <w:rFonts w:hint="eastAsia"/>
          <w:b/>
          <w:sz w:val="24"/>
          <w:lang w:eastAsia="ja-JP"/>
        </w:rPr>
        <w:t>B</w:t>
      </w:r>
      <w:r w:rsidR="00D11350">
        <w:rPr>
          <w:b/>
          <w:sz w:val="24"/>
          <w:lang w:eastAsia="ja-JP"/>
        </w:rPr>
        <w:t>ill of Materials</w:t>
      </w:r>
      <w:r w:rsidR="008B17D1">
        <w:rPr>
          <w:rFonts w:hint="eastAsia"/>
          <w:b/>
          <w:sz w:val="24"/>
          <w:lang w:eastAsia="ja"/>
        </w:rPr>
        <w:t>）</w:t>
      </w:r>
    </w:p>
    <w:p w14:paraId="50DBCD9C" w14:textId="5BEF9F32" w:rsidR="00EF69E9" w:rsidRPr="001876E3" w:rsidRDefault="008B17D1" w:rsidP="003A31F4">
      <w:pPr>
        <w:ind w:left="720"/>
        <w:rPr>
          <w:b/>
          <w:bCs/>
          <w:strike/>
          <w:lang w:eastAsia="ja-JP"/>
        </w:rPr>
      </w:pPr>
      <w:r w:rsidRPr="00050468">
        <w:rPr>
          <w:rFonts w:hint="eastAsia"/>
          <w:b/>
          <w:i/>
          <w:lang w:eastAsia="ja"/>
          <w:rPrChange w:id="1004" w:author="工内 隆" w:date="2019-05-10T13:32:00Z">
            <w:rPr>
              <w:rFonts w:hint="eastAsia"/>
              <w:b/>
              <w:lang w:eastAsia="ja"/>
            </w:rPr>
          </w:rPrChange>
        </w:rPr>
        <w:t>供給ソフトウェア</w:t>
      </w:r>
      <w:r>
        <w:rPr>
          <w:rFonts w:hint="eastAsia"/>
          <w:b/>
          <w:lang w:eastAsia="ja"/>
        </w:rPr>
        <w:t>を構成する</w:t>
      </w:r>
      <w:r w:rsidRPr="00050468">
        <w:rPr>
          <w:rFonts w:hint="eastAsia"/>
          <w:b/>
          <w:i/>
          <w:lang w:eastAsia="ja"/>
          <w:rPrChange w:id="1005" w:author="工内 隆" w:date="2019-05-10T13:33:00Z">
            <w:rPr>
              <w:rFonts w:hint="eastAsia"/>
              <w:b/>
              <w:lang w:eastAsia="ja"/>
            </w:rPr>
          </w:rPrChange>
        </w:rPr>
        <w:t>オープンソース</w:t>
      </w:r>
      <w:r>
        <w:rPr>
          <w:rFonts w:hint="eastAsia"/>
          <w:b/>
          <w:lang w:eastAsia="ja"/>
        </w:rPr>
        <w:t>コンポーネント（および</w:t>
      </w:r>
      <w:ins w:id="1006" w:author="工内 隆" w:date="2019-05-10T13:33:00Z">
        <w:r w:rsidR="00050468">
          <w:rPr>
            <w:rFonts w:hint="eastAsia"/>
            <w:b/>
            <w:lang w:eastAsia="ja"/>
          </w:rPr>
          <w:t>、</w:t>
        </w:r>
      </w:ins>
      <w:ins w:id="1007" w:author="工内 隆" w:date="2019-05-10T13:34:00Z">
        <w:r w:rsidR="00050468" w:rsidRPr="00050468">
          <w:rPr>
            <w:rFonts w:hint="eastAsia"/>
            <w:b/>
            <w:i/>
            <w:lang w:eastAsia="ja"/>
            <w:rPrChange w:id="1008" w:author="工内 隆" w:date="2019-05-10T13:34:00Z">
              <w:rPr>
                <w:rFonts w:hint="eastAsia"/>
                <w:b/>
                <w:lang w:eastAsia="ja"/>
              </w:rPr>
            </w:rPrChange>
          </w:rPr>
          <w:t>確認</w:t>
        </w:r>
      </w:ins>
      <w:del w:id="1009" w:author="工内 隆" w:date="2019-05-10T13:33:00Z">
        <w:r w:rsidRPr="00050468" w:rsidDel="00050468">
          <w:rPr>
            <w:rFonts w:hint="eastAsia"/>
            <w:b/>
            <w:i/>
            <w:lang w:eastAsia="ja"/>
            <w:rPrChange w:id="1010" w:author="工内 隆" w:date="2019-05-10T13:34:00Z">
              <w:rPr>
                <w:rFonts w:hint="eastAsia"/>
                <w:b/>
                <w:lang w:eastAsia="ja"/>
              </w:rPr>
            </w:rPrChange>
          </w:rPr>
          <w:delText>特定された</w:delText>
        </w:r>
      </w:del>
      <w:r w:rsidRPr="00050468">
        <w:rPr>
          <w:rFonts w:hint="eastAsia"/>
          <w:b/>
          <w:i/>
          <w:lang w:eastAsia="ja"/>
          <w:rPrChange w:id="1011" w:author="工内 隆" w:date="2019-05-10T13:34:00Z">
            <w:rPr>
              <w:rFonts w:hint="eastAsia"/>
              <w:b/>
              <w:lang w:eastAsia="ja"/>
            </w:rPr>
          </w:rPrChange>
        </w:rPr>
        <w:t>ラ</w:t>
      </w:r>
      <w:r w:rsidRPr="00050468">
        <w:rPr>
          <w:rFonts w:hint="eastAsia"/>
          <w:b/>
          <w:i/>
          <w:lang w:eastAsia="ja"/>
          <w:rPrChange w:id="1012" w:author="工内 隆" w:date="2019-05-10T13:33:00Z">
            <w:rPr>
              <w:rFonts w:hint="eastAsia"/>
              <w:b/>
              <w:lang w:eastAsia="ja"/>
            </w:rPr>
          </w:rPrChange>
        </w:rPr>
        <w:t>イセンス</w:t>
      </w:r>
      <w:r>
        <w:rPr>
          <w:rFonts w:hint="eastAsia"/>
          <w:b/>
          <w:lang w:eastAsia="ja"/>
        </w:rPr>
        <w:t>）を含む部品表を作成</w:t>
      </w:r>
      <w:ins w:id="1013" w:author="工内 隆" w:date="2019-05-10T13:33:00Z">
        <w:r w:rsidR="00050468">
          <w:rPr>
            <w:rFonts w:hint="eastAsia"/>
            <w:b/>
            <w:lang w:eastAsia="ja"/>
          </w:rPr>
          <w:t>し</w:t>
        </w:r>
      </w:ins>
      <w:r>
        <w:rPr>
          <w:rFonts w:hint="eastAsia"/>
          <w:b/>
          <w:lang w:eastAsia="ja"/>
        </w:rPr>
        <w:t>、管理するプロセスが</w:t>
      </w:r>
      <w:ins w:id="1014" w:author="工内 隆" w:date="2019-05-10T13:33:00Z">
        <w:r w:rsidR="00050468">
          <w:rPr>
            <w:rFonts w:hint="eastAsia"/>
            <w:b/>
            <w:lang w:eastAsia="ja"/>
          </w:rPr>
          <w:t>存在すること</w:t>
        </w:r>
      </w:ins>
      <w:del w:id="1015" w:author="工内 隆" w:date="2019-05-10T13:33:00Z">
        <w:r w:rsidDel="00050468">
          <w:rPr>
            <w:rFonts w:hint="eastAsia"/>
            <w:b/>
            <w:lang w:eastAsia="ja"/>
          </w:rPr>
          <w:delText>ある</w:delText>
        </w:r>
      </w:del>
      <w:r>
        <w:rPr>
          <w:rFonts w:hint="eastAsia"/>
          <w:b/>
          <w:lang w:eastAsia="ja"/>
        </w:rPr>
        <w:t>。</w:t>
      </w:r>
    </w:p>
    <w:p w14:paraId="1B6BAB92" w14:textId="77777777" w:rsidR="00EF69E9" w:rsidRPr="001876E3" w:rsidRDefault="00EF69E9" w:rsidP="00EF69E9">
      <w:pPr>
        <w:rPr>
          <w:lang w:eastAsia="ja-JP"/>
        </w:rPr>
      </w:pPr>
    </w:p>
    <w:p w14:paraId="0CA1C7F9" w14:textId="7CA8E8D3" w:rsidR="00EF69E9" w:rsidRPr="001876E3" w:rsidRDefault="00093998" w:rsidP="00EF69E9">
      <w:pPr>
        <w:ind w:left="720"/>
      </w:pPr>
      <w:proofErr w:type="spellStart"/>
      <w:ins w:id="1016" w:author="工内 隆" w:date="2019-05-09T17:38:00Z">
        <w:r w:rsidRPr="00D02355">
          <w:rPr>
            <w:rFonts w:ascii="Calibri" w:eastAsia="ＭＳ ゴシック" w:hAnsi="Calibri" w:cs="Calibri" w:hint="eastAsia"/>
            <w:b/>
            <w:i/>
          </w:rPr>
          <w:t>証跡となる資料</w:t>
        </w:r>
      </w:ins>
      <w:proofErr w:type="spellEnd"/>
      <w:del w:id="1017" w:author="工内 隆" w:date="2019-05-09T17:38:00Z">
        <w:r w:rsidR="00EF69E9" w:rsidRPr="001876E3" w:rsidDel="00093998">
          <w:rPr>
            <w:b/>
            <w:bCs/>
            <w:lang w:eastAsia="ja"/>
          </w:rPr>
          <w:delText>検証</w:delText>
        </w:r>
        <w:r w:rsidR="003B01F1" w:rsidRPr="001876E3" w:rsidDel="00093998">
          <w:rPr>
            <w:b/>
            <w:lang w:eastAsia="ja"/>
          </w:rPr>
          <w:delText>材料</w:delText>
        </w:r>
      </w:del>
    </w:p>
    <w:p w14:paraId="35815D52" w14:textId="12072F73" w:rsidR="00EF69E9" w:rsidRPr="001876E3" w:rsidRDefault="00EF69E9" w:rsidP="00EF69E9">
      <w:pPr>
        <w:pStyle w:val="a3"/>
        <w:numPr>
          <w:ilvl w:val="0"/>
          <w:numId w:val="23"/>
        </w:numPr>
        <w:rPr>
          <w:lang w:eastAsia="ja-JP"/>
        </w:rPr>
      </w:pPr>
      <w:r w:rsidRPr="001876E3">
        <w:rPr>
          <w:lang w:eastAsia="ja"/>
        </w:rPr>
        <w:t xml:space="preserve">3.1.1 </w:t>
      </w:r>
      <w:r w:rsidR="008B17D1" w:rsidRPr="00050468">
        <w:rPr>
          <w:rFonts w:hint="eastAsia"/>
          <w:i/>
          <w:lang w:eastAsia="ja"/>
          <w:rPrChange w:id="1018" w:author="工内 隆" w:date="2019-05-10T13:35:00Z">
            <w:rPr>
              <w:rFonts w:hint="eastAsia"/>
              <w:lang w:eastAsia="ja"/>
            </w:rPr>
          </w:rPrChange>
        </w:rPr>
        <w:t>供給ソフトウェア</w:t>
      </w:r>
      <w:r w:rsidR="008B17D1">
        <w:rPr>
          <w:rFonts w:hint="eastAsia"/>
          <w:lang w:eastAsia="ja"/>
        </w:rPr>
        <w:t>を構成する</w:t>
      </w:r>
      <w:r w:rsidR="008B17D1" w:rsidRPr="00050468">
        <w:rPr>
          <w:rFonts w:hint="eastAsia"/>
          <w:i/>
          <w:lang w:eastAsia="ja"/>
          <w:rPrChange w:id="1019" w:author="工内 隆" w:date="2019-05-10T13:35:00Z">
            <w:rPr>
              <w:rFonts w:hint="eastAsia"/>
              <w:lang w:eastAsia="ja"/>
            </w:rPr>
          </w:rPrChange>
        </w:rPr>
        <w:t>オープンソース</w:t>
      </w:r>
      <w:r w:rsidR="008B17D1">
        <w:rPr>
          <w:rFonts w:hint="eastAsia"/>
          <w:lang w:eastAsia="ja"/>
        </w:rPr>
        <w:t>コンポーネントの特定、</w:t>
      </w:r>
      <w:ins w:id="1020" w:author="工内 隆" w:date="2019-05-10T13:38:00Z">
        <w:r w:rsidR="00050468">
          <w:rPr>
            <w:rFonts w:hint="eastAsia"/>
            <w:lang w:eastAsia="ja"/>
          </w:rPr>
          <w:t>追跡調査</w:t>
        </w:r>
      </w:ins>
      <w:del w:id="1021" w:author="工内 隆" w:date="2019-05-10T13:38:00Z">
        <w:r w:rsidR="008B17D1" w:rsidDel="00050468">
          <w:rPr>
            <w:rFonts w:hint="eastAsia"/>
            <w:lang w:eastAsia="ja"/>
          </w:rPr>
          <w:delText>履歴管理</w:delText>
        </w:r>
      </w:del>
      <w:r w:rsidR="008B17D1">
        <w:rPr>
          <w:rFonts w:hint="eastAsia"/>
          <w:lang w:eastAsia="ja"/>
        </w:rPr>
        <w:t>、レビュー、承認</w:t>
      </w:r>
      <w:ins w:id="1022" w:author="工内 隆" w:date="2019-05-10T13:38:00Z">
        <w:r w:rsidR="00050468">
          <w:rPr>
            <w:rFonts w:hint="eastAsia"/>
            <w:lang w:eastAsia="ja"/>
          </w:rPr>
          <w:t>、および、</w:t>
        </w:r>
      </w:ins>
      <w:del w:id="1023" w:author="工内 隆" w:date="2019-05-10T13:38:00Z">
        <w:r w:rsidR="008B17D1" w:rsidDel="00050468">
          <w:rPr>
            <w:rFonts w:hint="eastAsia"/>
            <w:lang w:eastAsia="ja"/>
          </w:rPr>
          <w:delText>と</w:delText>
        </w:r>
      </w:del>
      <w:r w:rsidR="008B17D1">
        <w:rPr>
          <w:rFonts w:hint="eastAsia"/>
          <w:lang w:eastAsia="ja"/>
        </w:rPr>
        <w:t>情報</w:t>
      </w:r>
      <w:ins w:id="1024" w:author="工内 隆" w:date="2019-05-10T13:38:00Z">
        <w:r w:rsidR="00050468">
          <w:rPr>
            <w:rFonts w:hint="eastAsia"/>
            <w:lang w:eastAsia="ja"/>
          </w:rPr>
          <w:t>保存</w:t>
        </w:r>
      </w:ins>
      <w:del w:id="1025" w:author="工内 隆" w:date="2019-05-10T13:38:00Z">
        <w:r w:rsidR="008B17D1" w:rsidDel="00050468">
          <w:rPr>
            <w:rFonts w:hint="eastAsia"/>
            <w:lang w:eastAsia="ja"/>
          </w:rPr>
          <w:delText>のアーカイブ</w:delText>
        </w:r>
      </w:del>
      <w:r w:rsidR="008B17D1">
        <w:rPr>
          <w:rFonts w:hint="eastAsia"/>
          <w:lang w:eastAsia="ja"/>
        </w:rPr>
        <w:t>のための</w:t>
      </w:r>
      <w:ins w:id="1026" w:author="工内 隆" w:date="2019-05-10T13:38:00Z">
        <w:r w:rsidR="00050468">
          <w:rPr>
            <w:rFonts w:hint="eastAsia"/>
            <w:lang w:eastAsia="ja"/>
          </w:rPr>
          <w:t>手続き文書</w:t>
        </w:r>
      </w:ins>
      <w:ins w:id="1027" w:author="工内 隆" w:date="2019-05-11T17:31:00Z">
        <w:r w:rsidR="00FE4DEF">
          <w:rPr>
            <w:rFonts w:hint="eastAsia"/>
            <w:lang w:eastAsia="ja"/>
          </w:rPr>
          <w:t>が存在する。</w:t>
        </w:r>
      </w:ins>
      <w:del w:id="1028" w:author="工内 隆" w:date="2019-05-10T13:38:00Z">
        <w:r w:rsidR="00C71920" w:rsidDel="00050468">
          <w:rPr>
            <w:lang w:eastAsia="ja"/>
          </w:rPr>
          <w:delText>手順書</w:delText>
        </w:r>
      </w:del>
    </w:p>
    <w:p w14:paraId="3EE5DFAA" w14:textId="3748D4B1" w:rsidR="00EF69E9" w:rsidRPr="005E2228" w:rsidRDefault="00EF69E9" w:rsidP="00EF69E9">
      <w:pPr>
        <w:pStyle w:val="a3"/>
        <w:numPr>
          <w:ilvl w:val="0"/>
          <w:numId w:val="23"/>
        </w:numPr>
        <w:rPr>
          <w:lang w:eastAsia="ja-JP"/>
        </w:rPr>
      </w:pPr>
      <w:r w:rsidRPr="001876E3">
        <w:rPr>
          <w:lang w:eastAsia="ja"/>
        </w:rPr>
        <w:t>3.1.2</w:t>
      </w:r>
      <w:ins w:id="1029" w:author="工内 隆" w:date="2019-05-10T13:43:00Z">
        <w:r w:rsidR="000F4EC1" w:rsidRPr="0084190C">
          <w:rPr>
            <w:rFonts w:hint="eastAsia"/>
            <w:i/>
            <w:lang w:eastAsia="ja"/>
          </w:rPr>
          <w:t>供給ソフトウェア</w:t>
        </w:r>
        <w:r w:rsidR="000F4EC1">
          <w:rPr>
            <w:rFonts w:hint="eastAsia"/>
            <w:lang w:eastAsia="ja"/>
          </w:rPr>
          <w:t>に対して</w:t>
        </w:r>
      </w:ins>
      <w:ins w:id="1030" w:author="工内 隆" w:date="2019-05-10T13:39:00Z">
        <w:r w:rsidR="00050468">
          <w:rPr>
            <w:rFonts w:hint="eastAsia"/>
            <w:lang w:eastAsia="ja"/>
          </w:rPr>
          <w:t>手続き文書</w:t>
        </w:r>
      </w:ins>
      <w:del w:id="1031" w:author="工内 隆" w:date="2019-05-10T13:39:00Z">
        <w:r w:rsidR="00EC797D" w:rsidDel="00050468">
          <w:rPr>
            <w:rFonts w:hint="eastAsia"/>
            <w:lang w:eastAsia="ja"/>
          </w:rPr>
          <w:delText>手順書</w:delText>
        </w:r>
      </w:del>
      <w:r w:rsidR="00EC797D">
        <w:rPr>
          <w:rFonts w:hint="eastAsia"/>
          <w:lang w:eastAsia="ja"/>
        </w:rPr>
        <w:t>が適切に</w:t>
      </w:r>
      <w:ins w:id="1032" w:author="工内 隆" w:date="2019-05-10T13:42:00Z">
        <w:r w:rsidR="000F4EC1">
          <w:rPr>
            <w:rFonts w:hint="eastAsia"/>
            <w:lang w:eastAsia="ja"/>
          </w:rPr>
          <w:t>運用</w:t>
        </w:r>
      </w:ins>
      <w:del w:id="1033" w:author="工内 隆" w:date="2019-05-10T13:42:00Z">
        <w:r w:rsidR="00D11350" w:rsidDel="000F4EC1">
          <w:rPr>
            <w:rFonts w:hint="eastAsia"/>
            <w:lang w:eastAsia="ja-JP"/>
          </w:rPr>
          <w:delText>利用</w:delText>
        </w:r>
      </w:del>
      <w:r w:rsidR="00EC797D">
        <w:rPr>
          <w:rFonts w:hint="eastAsia"/>
          <w:lang w:eastAsia="ja"/>
        </w:rPr>
        <w:t>され</w:t>
      </w:r>
      <w:r w:rsidR="00EC797D">
        <w:rPr>
          <w:rFonts w:hint="eastAsia"/>
          <w:lang w:eastAsia="ja-JP"/>
        </w:rPr>
        <w:t>たこと</w:t>
      </w:r>
      <w:r w:rsidR="00EC797D">
        <w:rPr>
          <w:rFonts w:hint="eastAsia"/>
          <w:lang w:eastAsia="ja"/>
        </w:rPr>
        <w:t>を示す</w:t>
      </w:r>
      <w:del w:id="1034" w:author="工内 隆" w:date="2019-05-10T13:43:00Z">
        <w:r w:rsidR="00EC797D" w:rsidRPr="000F4EC1" w:rsidDel="000F4EC1">
          <w:rPr>
            <w:rFonts w:hint="eastAsia"/>
            <w:i/>
            <w:lang w:eastAsia="ja"/>
            <w:rPrChange w:id="1035" w:author="工内 隆" w:date="2019-05-10T13:40:00Z">
              <w:rPr>
                <w:rFonts w:hint="eastAsia"/>
                <w:lang w:eastAsia="ja"/>
              </w:rPr>
            </w:rPrChange>
          </w:rPr>
          <w:delText>供給ソフトウェア</w:delText>
        </w:r>
      </w:del>
      <w:del w:id="1036" w:author="工内 隆" w:date="2019-05-10T13:41:00Z">
        <w:r w:rsidR="0022125A" w:rsidDel="000F4EC1">
          <w:rPr>
            <w:rFonts w:hint="eastAsia"/>
            <w:lang w:eastAsia="ja"/>
          </w:rPr>
          <w:delText>内</w:delText>
        </w:r>
        <w:r w:rsidR="0022125A" w:rsidRPr="000F4EC1" w:rsidDel="000F4EC1">
          <w:rPr>
            <w:rFonts w:hint="eastAsia"/>
            <w:i/>
            <w:lang w:eastAsia="ja"/>
            <w:rPrChange w:id="1037" w:author="工内 隆" w:date="2019-05-10T13:41:00Z">
              <w:rPr>
                <w:rFonts w:hint="eastAsia"/>
                <w:lang w:eastAsia="ja"/>
              </w:rPr>
            </w:rPrChange>
          </w:rPr>
          <w:delText>の</w:delText>
        </w:r>
      </w:del>
      <w:r w:rsidR="00A53FE9" w:rsidRPr="000F4EC1">
        <w:rPr>
          <w:rFonts w:hint="eastAsia"/>
          <w:i/>
          <w:lang w:eastAsia="ja"/>
          <w:rPrChange w:id="1038" w:author="工内 隆" w:date="2019-05-10T13:41:00Z">
            <w:rPr>
              <w:rFonts w:hint="eastAsia"/>
              <w:lang w:eastAsia="ja"/>
            </w:rPr>
          </w:rPrChange>
        </w:rPr>
        <w:t>オープンソース</w:t>
      </w:r>
      <w:r w:rsidRPr="001876E3">
        <w:rPr>
          <w:lang w:eastAsia="ja"/>
        </w:rPr>
        <w:t>コンポーネント</w:t>
      </w:r>
      <w:r w:rsidR="00EC797D">
        <w:rPr>
          <w:rFonts w:hint="eastAsia"/>
          <w:lang w:eastAsia="ja"/>
        </w:rPr>
        <w:t>の記録</w:t>
      </w:r>
      <w:ins w:id="1039" w:author="工内 隆" w:date="2019-05-11T17:31:00Z">
        <w:r w:rsidR="00FE4DEF">
          <w:rPr>
            <w:rFonts w:hint="eastAsia"/>
            <w:lang w:eastAsia="ja"/>
          </w:rPr>
          <w:t>が存在する</w:t>
        </w:r>
      </w:ins>
      <w:ins w:id="1040" w:author="工内 隆" w:date="2019-05-10T13:43:00Z">
        <w:r w:rsidR="000F4EC1">
          <w:rPr>
            <w:rFonts w:hint="eastAsia"/>
            <w:lang w:eastAsia="ja"/>
          </w:rPr>
          <w:t>。</w:t>
        </w:r>
      </w:ins>
    </w:p>
    <w:p w14:paraId="13C26489" w14:textId="77777777" w:rsidR="00EF69E9" w:rsidRPr="005E2228" w:rsidRDefault="00EF69E9" w:rsidP="00EF69E9">
      <w:pPr>
        <w:pStyle w:val="a3"/>
        <w:ind w:left="1080"/>
        <w:rPr>
          <w:lang w:eastAsia="ja-JP"/>
        </w:rPr>
      </w:pPr>
    </w:p>
    <w:p w14:paraId="2397A534" w14:textId="23B12110" w:rsidR="00EF69E9" w:rsidRPr="005E2228" w:rsidRDefault="00093998" w:rsidP="00EF69E9">
      <w:pPr>
        <w:ind w:left="720"/>
        <w:rPr>
          <w:lang w:eastAsia="ja-JP"/>
        </w:rPr>
      </w:pPr>
      <w:ins w:id="1041" w:author="工内 隆" w:date="2019-05-09T17:40:00Z">
        <w:r>
          <w:rPr>
            <w:rFonts w:hint="eastAsia"/>
            <w:b/>
            <w:lang w:eastAsia="ja"/>
          </w:rPr>
          <w:t>論拠</w:t>
        </w:r>
      </w:ins>
      <w:del w:id="1042" w:author="工内 隆" w:date="2019-05-09T17:40:00Z">
        <w:r w:rsidR="00EF69E9" w:rsidRPr="005E2228" w:rsidDel="00093998">
          <w:rPr>
            <w:b/>
            <w:bCs/>
            <w:lang w:eastAsia="ja"/>
          </w:rPr>
          <w:delText>根拠</w:delText>
        </w:r>
      </w:del>
    </w:p>
    <w:p w14:paraId="0BA96FAB" w14:textId="78E3CC72" w:rsidR="00EF69E9" w:rsidRDefault="0022125A" w:rsidP="00EF69E9">
      <w:pPr>
        <w:ind w:left="720"/>
        <w:rPr>
          <w:lang w:eastAsia="ja"/>
        </w:rPr>
      </w:pPr>
      <w:r w:rsidRPr="000F4EC1">
        <w:rPr>
          <w:rFonts w:hint="eastAsia"/>
          <w:i/>
          <w:lang w:eastAsia="ja"/>
          <w:rPrChange w:id="1043" w:author="工内 隆" w:date="2019-05-10T13:45:00Z">
            <w:rPr>
              <w:rFonts w:hint="eastAsia"/>
              <w:lang w:eastAsia="ja"/>
            </w:rPr>
          </w:rPrChange>
        </w:rPr>
        <w:t>供給ソフトウェア</w:t>
      </w:r>
      <w:r>
        <w:rPr>
          <w:rFonts w:hint="eastAsia"/>
          <w:lang w:eastAsia="ja"/>
        </w:rPr>
        <w:t>を構成する</w:t>
      </w:r>
      <w:r w:rsidRPr="000F4EC1">
        <w:rPr>
          <w:rFonts w:hint="eastAsia"/>
          <w:i/>
          <w:lang w:eastAsia="ja"/>
          <w:rPrChange w:id="1044" w:author="工内 隆" w:date="2019-05-10T13:46:00Z">
            <w:rPr>
              <w:rFonts w:hint="eastAsia"/>
              <w:lang w:eastAsia="ja"/>
            </w:rPr>
          </w:rPrChange>
        </w:rPr>
        <w:t>オープンソース</w:t>
      </w:r>
      <w:r>
        <w:rPr>
          <w:rFonts w:hint="eastAsia"/>
          <w:lang w:eastAsia="ja"/>
        </w:rPr>
        <w:t>部品表を作成、管理するプロセスが</w:t>
      </w:r>
      <w:ins w:id="1045" w:author="工内 隆" w:date="2019-05-10T13:45:00Z">
        <w:r w:rsidR="000F4EC1">
          <w:rPr>
            <w:rFonts w:hint="eastAsia"/>
            <w:lang w:eastAsia="ja"/>
          </w:rPr>
          <w:t>存在する</w:t>
        </w:r>
      </w:ins>
      <w:del w:id="1046" w:author="工内 隆" w:date="2019-05-10T13:45:00Z">
        <w:r w:rsidDel="000F4EC1">
          <w:rPr>
            <w:rFonts w:hint="eastAsia"/>
            <w:lang w:eastAsia="ja"/>
          </w:rPr>
          <w:delText>ある</w:delText>
        </w:r>
      </w:del>
      <w:r>
        <w:rPr>
          <w:rFonts w:hint="eastAsia"/>
          <w:lang w:eastAsia="ja"/>
        </w:rPr>
        <w:t>ことを確</w:t>
      </w:r>
      <w:ins w:id="1047" w:author="工内 隆" w:date="2019-05-10T13:45:00Z">
        <w:r w:rsidR="000F4EC1">
          <w:rPr>
            <w:rFonts w:hint="eastAsia"/>
            <w:lang w:eastAsia="ja"/>
          </w:rPr>
          <w:t>かなものとします</w:t>
        </w:r>
      </w:ins>
      <w:del w:id="1048" w:author="工内 隆" w:date="2019-05-10T13:45:00Z">
        <w:r w:rsidDel="000F4EC1">
          <w:rPr>
            <w:rFonts w:hint="eastAsia"/>
            <w:lang w:eastAsia="ja"/>
          </w:rPr>
          <w:delText>認するため</w:delText>
        </w:r>
      </w:del>
      <w:r>
        <w:rPr>
          <w:rFonts w:hint="eastAsia"/>
          <w:lang w:eastAsia="ja"/>
        </w:rPr>
        <w:t>。部品表は</w:t>
      </w:r>
      <w:r w:rsidR="00FE1AE9">
        <w:rPr>
          <w:rFonts w:hint="eastAsia"/>
          <w:lang w:eastAsia="ja"/>
        </w:rPr>
        <w:t>それぞれのコンポーネントのライセンス条項を</w:t>
      </w:r>
      <w:ins w:id="1049" w:author="工内 隆" w:date="2019-05-10T13:46:00Z">
        <w:r w:rsidR="000F4EC1">
          <w:rPr>
            <w:rFonts w:hint="eastAsia"/>
            <w:lang w:eastAsia="ja"/>
          </w:rPr>
          <w:t>体系的</w:t>
        </w:r>
      </w:ins>
      <w:del w:id="1050" w:author="工内 隆" w:date="2019-05-10T13:46:00Z">
        <w:r w:rsidR="00FE1AE9" w:rsidDel="000F4EC1">
          <w:rPr>
            <w:rFonts w:hint="eastAsia"/>
            <w:lang w:eastAsia="ja"/>
          </w:rPr>
          <w:delText>システマチック</w:delText>
        </w:r>
      </w:del>
      <w:r w:rsidR="00FE1AE9">
        <w:rPr>
          <w:rFonts w:hint="eastAsia"/>
          <w:lang w:eastAsia="ja"/>
        </w:rPr>
        <w:t>にレビュー</w:t>
      </w:r>
      <w:ins w:id="1051" w:author="工内 隆" w:date="2019-05-10T13:46:00Z">
        <w:r w:rsidR="000F4EC1">
          <w:rPr>
            <w:rFonts w:hint="eastAsia"/>
            <w:lang w:eastAsia="ja"/>
          </w:rPr>
          <w:t>し</w:t>
        </w:r>
      </w:ins>
      <w:r w:rsidR="00FE1AE9">
        <w:rPr>
          <w:rFonts w:hint="eastAsia"/>
          <w:lang w:eastAsia="ja"/>
        </w:rPr>
        <w:t>、承認するために必要</w:t>
      </w:r>
      <w:ins w:id="1052" w:author="工内 隆" w:date="2019-05-10T13:46:00Z">
        <w:r w:rsidR="000F4EC1">
          <w:rPr>
            <w:rFonts w:hint="eastAsia"/>
            <w:lang w:eastAsia="ja"/>
          </w:rPr>
          <w:t>となります。</w:t>
        </w:r>
      </w:ins>
      <w:del w:id="1053" w:author="工内 隆" w:date="2019-05-10T13:46:00Z">
        <w:r w:rsidR="00FE1AE9" w:rsidDel="000F4EC1">
          <w:rPr>
            <w:rFonts w:hint="eastAsia"/>
            <w:lang w:eastAsia="ja"/>
          </w:rPr>
          <w:delText>で、</w:delText>
        </w:r>
      </w:del>
      <w:ins w:id="1054" w:author="工内 隆" w:date="2019-05-10T13:46:00Z">
        <w:r w:rsidR="000F4EC1">
          <w:rPr>
            <w:rFonts w:hint="eastAsia"/>
            <w:lang w:eastAsia="ja"/>
          </w:rPr>
          <w:t>そのようなレビューによって、</w:t>
        </w:r>
      </w:ins>
      <w:r w:rsidR="00FE1AE9" w:rsidRPr="000F4EC1">
        <w:rPr>
          <w:rFonts w:hint="eastAsia"/>
          <w:i/>
          <w:lang w:eastAsia="ja"/>
          <w:rPrChange w:id="1055" w:author="工内 隆" w:date="2019-05-10T13:47:00Z">
            <w:rPr>
              <w:rFonts w:hint="eastAsia"/>
              <w:lang w:eastAsia="ja"/>
            </w:rPr>
          </w:rPrChange>
        </w:rPr>
        <w:t>供給ソフトウェア</w:t>
      </w:r>
      <w:r w:rsidR="00FE1AE9">
        <w:rPr>
          <w:rFonts w:hint="eastAsia"/>
          <w:lang w:eastAsia="ja"/>
        </w:rPr>
        <w:t>の</w:t>
      </w:r>
      <w:ins w:id="1056" w:author="工内 隆" w:date="2019-05-10T13:47:00Z">
        <w:r w:rsidR="000F4EC1">
          <w:rPr>
            <w:rFonts w:hint="eastAsia"/>
            <w:lang w:eastAsia="ja"/>
          </w:rPr>
          <w:t>頒布</w:t>
        </w:r>
      </w:ins>
      <w:del w:id="1057" w:author="工内 隆" w:date="2019-05-10T13:47:00Z">
        <w:r w:rsidR="00FE1AE9" w:rsidDel="000F4EC1">
          <w:rPr>
            <w:rFonts w:hint="eastAsia"/>
            <w:lang w:eastAsia="ja"/>
          </w:rPr>
          <w:delText>配布</w:delText>
        </w:r>
      </w:del>
      <w:ins w:id="1058" w:author="工内 隆" w:date="2019-05-10T13:47:00Z">
        <w:r w:rsidR="000F4EC1">
          <w:rPr>
            <w:rFonts w:hint="eastAsia"/>
            <w:lang w:eastAsia="ja"/>
          </w:rPr>
          <w:t>のさい</w:t>
        </w:r>
      </w:ins>
      <w:r w:rsidR="00FE1AE9">
        <w:rPr>
          <w:rFonts w:hint="eastAsia"/>
          <w:lang w:eastAsia="ja"/>
        </w:rPr>
        <w:t>に適用される義務や</w:t>
      </w:r>
      <w:ins w:id="1059" w:author="工内 隆" w:date="2019-05-10T13:47:00Z">
        <w:r w:rsidR="000F4EC1">
          <w:rPr>
            <w:rFonts w:hint="eastAsia"/>
            <w:lang w:eastAsia="ja"/>
          </w:rPr>
          <w:t>制約</w:t>
        </w:r>
      </w:ins>
      <w:del w:id="1060" w:author="工内 隆" w:date="2019-05-10T13:47:00Z">
        <w:r w:rsidR="00FE1AE9" w:rsidDel="000F4EC1">
          <w:rPr>
            <w:rFonts w:hint="eastAsia"/>
            <w:lang w:eastAsia="ja"/>
          </w:rPr>
          <w:delText>制限</w:delText>
        </w:r>
      </w:del>
      <w:r w:rsidR="00FE1AE9">
        <w:rPr>
          <w:rFonts w:hint="eastAsia"/>
          <w:lang w:eastAsia="ja"/>
        </w:rPr>
        <w:t>を理解することができ</w:t>
      </w:r>
      <w:ins w:id="1061" w:author="工内 隆" w:date="2019-05-10T13:47:00Z">
        <w:r w:rsidR="000F4EC1">
          <w:rPr>
            <w:rFonts w:hint="eastAsia"/>
            <w:lang w:eastAsia="ja"/>
          </w:rPr>
          <w:t>ます</w:t>
        </w:r>
      </w:ins>
      <w:del w:id="1062" w:author="工内 隆" w:date="2019-05-10T13:47:00Z">
        <w:r w:rsidR="00FE1AE9" w:rsidDel="000F4EC1">
          <w:rPr>
            <w:rFonts w:hint="eastAsia"/>
            <w:lang w:eastAsia="ja"/>
          </w:rPr>
          <w:delText>る</w:delText>
        </w:r>
      </w:del>
      <w:r w:rsidR="00FE1AE9">
        <w:rPr>
          <w:rFonts w:hint="eastAsia"/>
          <w:lang w:eastAsia="ja"/>
        </w:rPr>
        <w:t>。</w:t>
      </w:r>
    </w:p>
    <w:p w14:paraId="7E2DBA4D" w14:textId="77777777" w:rsidR="000951D7" w:rsidRPr="00661E9D" w:rsidRDefault="000951D7" w:rsidP="000951D7">
      <w:pPr>
        <w:ind w:left="720"/>
        <w:rPr>
          <w:lang w:eastAsia="ja-JP"/>
        </w:rPr>
      </w:pPr>
    </w:p>
    <w:p w14:paraId="3B510B3E" w14:textId="77777777" w:rsidR="000951D7" w:rsidRPr="00661E9D" w:rsidRDefault="000951D7" w:rsidP="000951D7">
      <w:pPr>
        <w:rPr>
          <w:lang w:eastAsia="ja-JP"/>
        </w:rPr>
      </w:pPr>
    </w:p>
    <w:p w14:paraId="2F291953" w14:textId="77777777" w:rsidR="003A31F4" w:rsidRPr="001876E3" w:rsidRDefault="00C9780D" w:rsidP="00196850">
      <w:pPr>
        <w:ind w:left="720" w:hanging="720"/>
        <w:rPr>
          <w:b/>
          <w:lang w:eastAsia="ja-JP"/>
        </w:rPr>
      </w:pPr>
      <w:r w:rsidRPr="003A31F4">
        <w:rPr>
          <w:b/>
          <w:sz w:val="24"/>
          <w:lang w:eastAsia="ja"/>
        </w:rPr>
        <w:t>3.2</w:t>
      </w:r>
      <w:r w:rsidRPr="003A31F4">
        <w:rPr>
          <w:b/>
          <w:sz w:val="24"/>
          <w:lang w:eastAsia="ja"/>
        </w:rPr>
        <w:tab/>
      </w:r>
      <w:r w:rsidR="003A31F4" w:rsidRPr="001876E3">
        <w:rPr>
          <w:b/>
          <w:sz w:val="24"/>
          <w:lang w:eastAsia="ja"/>
        </w:rPr>
        <w:t>ライセンスコンプライアンス</w:t>
      </w:r>
    </w:p>
    <w:p w14:paraId="56BD49C9" w14:textId="576BC86C" w:rsidR="006D72B1" w:rsidRPr="00196850" w:rsidRDefault="00470AA4" w:rsidP="003A31F4">
      <w:pPr>
        <w:ind w:left="720"/>
        <w:rPr>
          <w:b/>
          <w:lang w:eastAsia="ja-JP"/>
        </w:rPr>
      </w:pPr>
      <w:ins w:id="1063" w:author="工内 隆" w:date="2019-05-10T13:51:00Z">
        <w:r>
          <w:rPr>
            <w:rFonts w:hint="eastAsia"/>
            <w:b/>
            <w:lang w:eastAsia="ja"/>
          </w:rPr>
          <w:t>当該</w:t>
        </w:r>
      </w:ins>
      <w:r w:rsidR="0004101D" w:rsidRPr="000F4EC1">
        <w:rPr>
          <w:rFonts w:hint="eastAsia"/>
          <w:b/>
          <w:i/>
          <w:lang w:eastAsia="ja"/>
          <w:rPrChange w:id="1064" w:author="工内 隆" w:date="2019-05-10T13:48:00Z">
            <w:rPr>
              <w:rFonts w:hint="eastAsia"/>
              <w:b/>
              <w:lang w:eastAsia="ja"/>
            </w:rPr>
          </w:rPrChange>
        </w:rPr>
        <w:t>プログラム</w:t>
      </w:r>
      <w:r w:rsidR="0004101D">
        <w:rPr>
          <w:rFonts w:hint="eastAsia"/>
          <w:b/>
          <w:lang w:eastAsia="ja"/>
        </w:rPr>
        <w:t>は</w:t>
      </w:r>
      <w:ins w:id="1065" w:author="工内 隆" w:date="2019-05-10T13:48:00Z">
        <w:r w:rsidR="000F4EC1">
          <w:rPr>
            <w:rFonts w:hint="eastAsia"/>
            <w:b/>
            <w:lang w:eastAsia="ja"/>
          </w:rPr>
          <w:t>、</w:t>
        </w:r>
      </w:ins>
      <w:r w:rsidR="0004101D" w:rsidRPr="000F4EC1">
        <w:rPr>
          <w:rFonts w:hint="eastAsia"/>
          <w:b/>
          <w:i/>
          <w:lang w:eastAsia="ja"/>
          <w:rPrChange w:id="1066" w:author="工内 隆" w:date="2019-05-10T13:49:00Z">
            <w:rPr>
              <w:rFonts w:hint="eastAsia"/>
              <w:b/>
              <w:lang w:eastAsia="ja"/>
            </w:rPr>
          </w:rPrChange>
        </w:rPr>
        <w:t>供給ソフトウェア</w:t>
      </w:r>
      <w:r w:rsidR="0004101D">
        <w:rPr>
          <w:rFonts w:hint="eastAsia"/>
          <w:b/>
          <w:lang w:eastAsia="ja"/>
        </w:rPr>
        <w:t>の</w:t>
      </w:r>
      <w:r w:rsidR="0004101D" w:rsidRPr="00470AA4">
        <w:rPr>
          <w:rFonts w:hint="eastAsia"/>
          <w:b/>
          <w:i/>
          <w:lang w:eastAsia="ja"/>
          <w:rPrChange w:id="1067" w:author="工内 隆" w:date="2019-05-10T13:53:00Z">
            <w:rPr>
              <w:rFonts w:hint="eastAsia"/>
              <w:b/>
              <w:lang w:eastAsia="ja"/>
            </w:rPr>
          </w:rPrChange>
        </w:rPr>
        <w:t>ソフトウェアスタッフ</w:t>
      </w:r>
      <w:r w:rsidR="0004101D">
        <w:rPr>
          <w:rFonts w:hint="eastAsia"/>
          <w:b/>
          <w:lang w:eastAsia="ja"/>
        </w:rPr>
        <w:t>が</w:t>
      </w:r>
      <w:ins w:id="1068" w:author="工内 隆" w:date="2019-05-11T17:31:00Z">
        <w:r w:rsidR="00FE4DEF">
          <w:rPr>
            <w:rFonts w:hint="eastAsia"/>
            <w:b/>
            <w:lang w:eastAsia="ja"/>
          </w:rPr>
          <w:t>利用する</w:t>
        </w:r>
      </w:ins>
      <w:ins w:id="1069" w:author="工内 隆" w:date="2019-05-10T13:54:00Z">
        <w:r>
          <w:rPr>
            <w:rFonts w:hint="eastAsia"/>
            <w:b/>
            <w:lang w:eastAsia="ja"/>
          </w:rPr>
          <w:t>可能性のある</w:t>
        </w:r>
      </w:ins>
      <w:ins w:id="1070" w:author="工内 隆" w:date="2019-05-11T17:34:00Z">
        <w:r w:rsidR="00FE4DEF">
          <w:rPr>
            <w:rFonts w:hint="eastAsia"/>
            <w:b/>
            <w:lang w:eastAsia="ja"/>
          </w:rPr>
          <w:t>通有的な</w:t>
        </w:r>
      </w:ins>
      <w:del w:id="1071" w:author="工内 隆" w:date="2019-05-10T13:54:00Z">
        <w:r w:rsidR="0004101D" w:rsidDel="00470AA4">
          <w:rPr>
            <w:rFonts w:hint="eastAsia"/>
            <w:b/>
            <w:lang w:eastAsia="ja"/>
          </w:rPr>
          <w:delText>遭遇する</w:delText>
        </w:r>
      </w:del>
      <w:del w:id="1072" w:author="工内 隆" w:date="2019-05-11T17:31:00Z">
        <w:r w:rsidR="0004101D" w:rsidDel="00FE4DEF">
          <w:rPr>
            <w:rFonts w:hint="eastAsia"/>
            <w:b/>
            <w:lang w:eastAsia="ja"/>
          </w:rPr>
          <w:delText>共通</w:delText>
        </w:r>
      </w:del>
      <w:del w:id="1073" w:author="工内 隆" w:date="2019-05-11T17:34:00Z">
        <w:r w:rsidR="0004101D" w:rsidDel="00FE4DEF">
          <w:rPr>
            <w:rFonts w:hint="eastAsia"/>
            <w:b/>
            <w:lang w:eastAsia="ja"/>
          </w:rPr>
          <w:delText>の</w:delText>
        </w:r>
      </w:del>
      <w:r w:rsidR="0004101D" w:rsidRPr="00470AA4">
        <w:rPr>
          <w:rFonts w:hint="eastAsia"/>
          <w:b/>
          <w:i/>
          <w:lang w:eastAsia="ja"/>
          <w:rPrChange w:id="1074" w:author="工内 隆" w:date="2019-05-10T13:54:00Z">
            <w:rPr>
              <w:rFonts w:hint="eastAsia"/>
              <w:b/>
              <w:lang w:eastAsia="ja"/>
            </w:rPr>
          </w:rPrChange>
        </w:rPr>
        <w:t>オープンソース</w:t>
      </w:r>
      <w:r w:rsidR="0004101D">
        <w:rPr>
          <w:rFonts w:hint="eastAsia"/>
          <w:b/>
          <w:lang w:eastAsia="ja"/>
        </w:rPr>
        <w:t>ライセンスの</w:t>
      </w:r>
      <w:ins w:id="1075" w:author="工内 隆" w:date="2019-05-10T13:54:00Z">
        <w:r>
          <w:rPr>
            <w:rFonts w:hint="eastAsia"/>
            <w:b/>
            <w:lang w:eastAsia="ja"/>
          </w:rPr>
          <w:t>ユースケース</w:t>
        </w:r>
      </w:ins>
      <w:del w:id="1076" w:author="工内 隆" w:date="2019-05-10T13:54:00Z">
        <w:r w:rsidR="00A73D90" w:rsidDel="00470AA4">
          <w:rPr>
            <w:rFonts w:hint="eastAsia"/>
            <w:b/>
            <w:lang w:eastAsia="ja"/>
          </w:rPr>
          <w:delText>利用事例</w:delText>
        </w:r>
      </w:del>
      <w:ins w:id="1077" w:author="工内 隆" w:date="2019-05-10T13:55:00Z">
        <w:r>
          <w:rPr>
            <w:rFonts w:hint="eastAsia"/>
            <w:b/>
            <w:lang w:eastAsia="ja"/>
          </w:rPr>
          <w:t>に対応すること</w:t>
        </w:r>
      </w:ins>
      <w:del w:id="1078" w:author="工内 隆" w:date="2019-05-10T13:55:00Z">
        <w:r w:rsidR="0004101D" w:rsidDel="00470AA4">
          <w:rPr>
            <w:rFonts w:hint="eastAsia"/>
            <w:b/>
            <w:lang w:eastAsia="ja"/>
          </w:rPr>
          <w:delText>を管理できる事</w:delText>
        </w:r>
      </w:del>
      <w:r w:rsidR="0004101D">
        <w:rPr>
          <w:rFonts w:hint="eastAsia"/>
          <w:b/>
          <w:lang w:eastAsia="ja"/>
        </w:rPr>
        <w:t>が求められ</w:t>
      </w:r>
      <w:ins w:id="1079" w:author="工内 隆" w:date="2019-05-10T13:55:00Z">
        <w:r>
          <w:rPr>
            <w:rFonts w:hint="eastAsia"/>
            <w:b/>
            <w:lang w:eastAsia="ja"/>
          </w:rPr>
          <w:t>る</w:t>
        </w:r>
      </w:ins>
      <w:ins w:id="1080" w:author="工内 隆" w:date="2019-05-10T13:56:00Z">
        <w:r>
          <w:rPr>
            <w:rFonts w:hint="eastAsia"/>
            <w:b/>
            <w:lang w:eastAsia="ja"/>
          </w:rPr>
          <w:t>。</w:t>
        </w:r>
      </w:ins>
      <w:del w:id="1081" w:author="工内 隆" w:date="2019-05-10T13:55:00Z">
        <w:r w:rsidR="0004101D" w:rsidDel="00470AA4">
          <w:rPr>
            <w:rFonts w:hint="eastAsia"/>
            <w:b/>
            <w:lang w:eastAsia="ja"/>
          </w:rPr>
          <w:delText>、</w:delText>
        </w:r>
      </w:del>
      <w:ins w:id="1082" w:author="工内 隆" w:date="2019-05-10T13:56:00Z">
        <w:r>
          <w:rPr>
            <w:rFonts w:hint="eastAsia"/>
            <w:b/>
            <w:lang w:eastAsia="ja"/>
          </w:rPr>
          <w:t>ユースケースとしては、</w:t>
        </w:r>
      </w:ins>
      <w:r w:rsidR="0004101D">
        <w:rPr>
          <w:rFonts w:hint="eastAsia"/>
          <w:b/>
          <w:lang w:eastAsia="ja"/>
        </w:rPr>
        <w:t>以下</w:t>
      </w:r>
      <w:del w:id="1083" w:author="工内 隆" w:date="2019-05-10T13:56:00Z">
        <w:r w:rsidR="0004101D" w:rsidDel="00470AA4">
          <w:rPr>
            <w:rFonts w:hint="eastAsia"/>
            <w:b/>
            <w:lang w:eastAsia="ja"/>
          </w:rPr>
          <w:delText>の</w:delText>
        </w:r>
        <w:r w:rsidR="00A73D90" w:rsidDel="00470AA4">
          <w:rPr>
            <w:rFonts w:hint="eastAsia"/>
            <w:b/>
            <w:lang w:eastAsia="ja"/>
          </w:rPr>
          <w:delText>利用事例</w:delText>
        </w:r>
      </w:del>
      <w:r w:rsidR="00A73D90">
        <w:rPr>
          <w:rFonts w:hint="eastAsia"/>
          <w:b/>
          <w:lang w:eastAsia="ja"/>
        </w:rPr>
        <w:t>が含まれる（</w:t>
      </w:r>
      <w:ins w:id="1084" w:author="工内 隆" w:date="2019-05-10T14:00:00Z">
        <w:r w:rsidR="00E1685C">
          <w:rPr>
            <w:rFonts w:hint="eastAsia"/>
            <w:b/>
            <w:lang w:eastAsia="ja"/>
          </w:rPr>
          <w:t>ただし、</w:t>
        </w:r>
      </w:ins>
      <w:r w:rsidR="00A73D90">
        <w:rPr>
          <w:rFonts w:hint="eastAsia"/>
          <w:b/>
          <w:lang w:eastAsia="ja"/>
        </w:rPr>
        <w:t>下記リストは</w:t>
      </w:r>
      <w:ins w:id="1085" w:author="工内 隆" w:date="2019-05-10T13:57:00Z">
        <w:r>
          <w:rPr>
            <w:rFonts w:hint="eastAsia"/>
            <w:b/>
            <w:lang w:eastAsia="ja"/>
          </w:rPr>
          <w:t>すべてを</w:t>
        </w:r>
      </w:ins>
      <w:r w:rsidR="00243C45" w:rsidRPr="001876E3">
        <w:rPr>
          <w:b/>
          <w:lang w:eastAsia="ja"/>
        </w:rPr>
        <w:t>網羅</w:t>
      </w:r>
      <w:ins w:id="1086" w:author="工内 隆" w:date="2019-05-10T13:57:00Z">
        <w:r>
          <w:rPr>
            <w:rFonts w:hint="eastAsia"/>
            <w:b/>
            <w:lang w:eastAsia="ja"/>
          </w:rPr>
          <w:t>したもの</w:t>
        </w:r>
      </w:ins>
      <w:del w:id="1087" w:author="工内 隆" w:date="2019-05-10T13:57:00Z">
        <w:r w:rsidR="00243C45" w:rsidRPr="001876E3" w:rsidDel="00470AA4">
          <w:rPr>
            <w:b/>
            <w:lang w:eastAsia="ja"/>
          </w:rPr>
          <w:delText>的</w:delText>
        </w:r>
      </w:del>
      <w:r w:rsidR="00243C45" w:rsidRPr="001876E3">
        <w:rPr>
          <w:b/>
          <w:lang w:eastAsia="ja"/>
        </w:rPr>
        <w:t>ではなく、</w:t>
      </w:r>
      <w:ins w:id="1088" w:author="工内 隆" w:date="2019-05-10T13:58:00Z">
        <w:r>
          <w:rPr>
            <w:rFonts w:hint="eastAsia"/>
            <w:b/>
            <w:lang w:eastAsia="ja"/>
          </w:rPr>
          <w:t>また、すべての</w:t>
        </w:r>
      </w:ins>
      <w:del w:id="1089" w:author="工内 隆" w:date="2019-05-10T13:58:00Z">
        <w:r w:rsidR="00A73D90" w:rsidDel="00470AA4">
          <w:rPr>
            <w:rFonts w:hint="eastAsia"/>
            <w:b/>
            <w:lang w:eastAsia="ja"/>
          </w:rPr>
          <w:delText>全ての</w:delText>
        </w:r>
      </w:del>
      <w:ins w:id="1090" w:author="工内 隆" w:date="2019-05-10T13:58:00Z">
        <w:r>
          <w:rPr>
            <w:rFonts w:hint="eastAsia"/>
            <w:b/>
            <w:lang w:eastAsia="ja"/>
          </w:rPr>
          <w:t>ユースケースにあてはまる</w:t>
        </w:r>
      </w:ins>
      <w:ins w:id="1091" w:author="工内 隆" w:date="2019-05-10T13:59:00Z">
        <w:r>
          <w:rPr>
            <w:rFonts w:hint="eastAsia"/>
            <w:b/>
            <w:lang w:eastAsia="ja"/>
          </w:rPr>
          <w:t>ものではないことに注意。</w:t>
        </w:r>
      </w:ins>
      <w:del w:id="1092" w:author="工内 隆" w:date="2019-05-10T13:59:00Z">
        <w:r w:rsidR="00A73D90" w:rsidDel="00470AA4">
          <w:rPr>
            <w:rFonts w:hint="eastAsia"/>
            <w:b/>
            <w:lang w:eastAsia="ja"/>
          </w:rPr>
          <w:delText>利用事例</w:delText>
        </w:r>
        <w:r w:rsidR="00B63C38" w:rsidDel="00470AA4">
          <w:rPr>
            <w:rFonts w:hint="eastAsia"/>
            <w:b/>
            <w:lang w:eastAsia="ja"/>
          </w:rPr>
          <w:delText>が</w:delText>
        </w:r>
        <w:r w:rsidR="00243C45" w:rsidRPr="001876E3" w:rsidDel="00470AA4">
          <w:rPr>
            <w:b/>
            <w:lang w:eastAsia="ja"/>
          </w:rPr>
          <w:delText>適用される</w:delText>
        </w:r>
        <w:r w:rsidR="00A73D90" w:rsidDel="00470AA4">
          <w:rPr>
            <w:rFonts w:hint="eastAsia"/>
            <w:b/>
            <w:lang w:eastAsia="ja"/>
          </w:rPr>
          <w:delText>とは限らない</w:delText>
        </w:r>
      </w:del>
      <w:r w:rsidR="00A73D90">
        <w:rPr>
          <w:rFonts w:hint="eastAsia"/>
          <w:b/>
          <w:lang w:eastAsia="ja"/>
        </w:rPr>
        <w:t>）</w:t>
      </w:r>
    </w:p>
    <w:p w14:paraId="36C48C8C" w14:textId="21EC7613" w:rsidR="006D72B1" w:rsidRPr="005E2228" w:rsidRDefault="006D72B1" w:rsidP="00A838A0">
      <w:pPr>
        <w:pStyle w:val="a3"/>
        <w:numPr>
          <w:ilvl w:val="0"/>
          <w:numId w:val="6"/>
        </w:numPr>
        <w:rPr>
          <w:b/>
          <w:lang w:eastAsia="ja-JP"/>
        </w:rPr>
      </w:pPr>
      <w:r w:rsidRPr="00196850">
        <w:rPr>
          <w:b/>
          <w:lang w:eastAsia="ja"/>
        </w:rPr>
        <w:t>バイナリ</w:t>
      </w:r>
      <w:ins w:id="1093" w:author="工内 隆" w:date="2019-05-10T14:00:00Z">
        <w:r w:rsidR="00E1685C">
          <w:rPr>
            <w:rFonts w:hint="eastAsia"/>
            <w:b/>
            <w:lang w:eastAsia="ja"/>
          </w:rPr>
          <w:t>形態</w:t>
        </w:r>
      </w:ins>
      <w:r w:rsidR="00A73D90">
        <w:rPr>
          <w:rFonts w:hint="eastAsia"/>
          <w:b/>
          <w:lang w:eastAsia="ja"/>
        </w:rPr>
        <w:t>での</w:t>
      </w:r>
      <w:ins w:id="1094" w:author="工内 隆" w:date="2019-05-10T14:00:00Z">
        <w:r w:rsidR="00E1685C">
          <w:rPr>
            <w:rFonts w:hint="eastAsia"/>
            <w:b/>
            <w:lang w:eastAsia="ja"/>
          </w:rPr>
          <w:t>頒布</w:t>
        </w:r>
      </w:ins>
      <w:del w:id="1095" w:author="工内 隆" w:date="2019-05-10T14:00:00Z">
        <w:r w:rsidR="00A73D90" w:rsidDel="00E1685C">
          <w:rPr>
            <w:rFonts w:hint="eastAsia"/>
            <w:b/>
            <w:lang w:eastAsia="ja"/>
          </w:rPr>
          <w:delText>配布</w:delText>
        </w:r>
      </w:del>
    </w:p>
    <w:p w14:paraId="2D50993F" w14:textId="2B268ADB" w:rsidR="006D72B1" w:rsidRPr="005E2228" w:rsidRDefault="006D72B1" w:rsidP="00A838A0">
      <w:pPr>
        <w:pStyle w:val="a3"/>
        <w:numPr>
          <w:ilvl w:val="0"/>
          <w:numId w:val="6"/>
        </w:numPr>
        <w:rPr>
          <w:b/>
          <w:lang w:eastAsia="ja-JP"/>
        </w:rPr>
      </w:pPr>
      <w:r w:rsidRPr="005E2228">
        <w:rPr>
          <w:b/>
          <w:lang w:eastAsia="ja"/>
        </w:rPr>
        <w:t>ソース</w:t>
      </w:r>
      <w:ins w:id="1096" w:author="工内 隆" w:date="2019-05-10T14:00:00Z">
        <w:r w:rsidR="00E1685C">
          <w:rPr>
            <w:rFonts w:hint="eastAsia"/>
            <w:b/>
            <w:lang w:eastAsia="ja"/>
          </w:rPr>
          <w:t>コード形態</w:t>
        </w:r>
      </w:ins>
      <w:r w:rsidRPr="005E2228">
        <w:rPr>
          <w:b/>
          <w:lang w:eastAsia="ja"/>
        </w:rPr>
        <w:t>で</w:t>
      </w:r>
      <w:r w:rsidR="00A73D90">
        <w:rPr>
          <w:rFonts w:hint="eastAsia"/>
          <w:b/>
          <w:lang w:eastAsia="ja"/>
        </w:rPr>
        <w:t>の</w:t>
      </w:r>
      <w:ins w:id="1097" w:author="工内 隆" w:date="2019-05-10T14:01:00Z">
        <w:r w:rsidR="00E1685C">
          <w:rPr>
            <w:rFonts w:hint="eastAsia"/>
            <w:b/>
            <w:lang w:eastAsia="ja"/>
          </w:rPr>
          <w:t>頒布</w:t>
        </w:r>
      </w:ins>
      <w:del w:id="1098" w:author="工内 隆" w:date="2019-05-10T14:01:00Z">
        <w:r w:rsidRPr="005E2228" w:rsidDel="00E1685C">
          <w:rPr>
            <w:b/>
            <w:lang w:eastAsia="ja"/>
          </w:rPr>
          <w:delText>配布</w:delText>
        </w:r>
      </w:del>
    </w:p>
    <w:p w14:paraId="0813DD2F" w14:textId="35777E49" w:rsidR="006D72B1" w:rsidRPr="005E2228" w:rsidRDefault="00E1685C" w:rsidP="00A838A0">
      <w:pPr>
        <w:pStyle w:val="a3"/>
        <w:numPr>
          <w:ilvl w:val="0"/>
          <w:numId w:val="6"/>
        </w:numPr>
        <w:rPr>
          <w:b/>
          <w:lang w:eastAsia="ja-JP"/>
        </w:rPr>
      </w:pPr>
      <w:ins w:id="1099" w:author="工内 隆" w:date="2019-05-10T14:02:00Z">
        <w:r w:rsidRPr="005E2228">
          <w:rPr>
            <w:b/>
            <w:lang w:eastAsia="ja"/>
          </w:rPr>
          <w:t>コピーレフトの義務</w:t>
        </w:r>
        <w:r>
          <w:rPr>
            <w:rFonts w:hint="eastAsia"/>
            <w:b/>
            <w:lang w:eastAsia="ja"/>
          </w:rPr>
          <w:t>が発生する可能性のある</w:t>
        </w:r>
      </w:ins>
      <w:r w:rsidR="006D72B1" w:rsidRPr="005E2228">
        <w:rPr>
          <w:b/>
          <w:lang w:eastAsia="ja"/>
        </w:rPr>
        <w:t>他</w:t>
      </w:r>
      <w:r w:rsidR="00A53FE9" w:rsidRPr="00E1685C">
        <w:rPr>
          <w:rFonts w:hint="eastAsia"/>
          <w:b/>
          <w:i/>
          <w:lang w:eastAsia="ja"/>
          <w:rPrChange w:id="1100" w:author="工内 隆" w:date="2019-05-10T14:02:00Z">
            <w:rPr>
              <w:rFonts w:hint="eastAsia"/>
              <w:b/>
              <w:lang w:eastAsia="ja"/>
            </w:rPr>
          </w:rPrChange>
        </w:rPr>
        <w:t>オープンソース</w:t>
      </w:r>
      <w:r w:rsidR="00A73D90">
        <w:rPr>
          <w:rFonts w:hint="eastAsia"/>
          <w:b/>
          <w:lang w:eastAsia="ja"/>
        </w:rPr>
        <w:t>との統合</w:t>
      </w:r>
      <w:del w:id="1101" w:author="工内 隆" w:date="2019-05-10T14:02:00Z">
        <w:r w:rsidR="00A73D90" w:rsidDel="00E1685C">
          <w:rPr>
            <w:rFonts w:hint="eastAsia"/>
            <w:b/>
            <w:lang w:eastAsia="ja"/>
          </w:rPr>
          <w:delText>によ</w:delText>
        </w:r>
      </w:del>
      <w:del w:id="1102" w:author="工内 隆" w:date="2019-05-10T14:01:00Z">
        <w:r w:rsidR="005D41CF" w:rsidDel="00E1685C">
          <w:rPr>
            <w:rFonts w:hint="eastAsia"/>
            <w:b/>
            <w:lang w:eastAsia="ja"/>
          </w:rPr>
          <w:delText>る</w:delText>
        </w:r>
        <w:r w:rsidR="006D72B1" w:rsidRPr="005E2228" w:rsidDel="00E1685C">
          <w:rPr>
            <w:b/>
            <w:lang w:eastAsia="ja"/>
          </w:rPr>
          <w:delText>コピーレフトの義務</w:delText>
        </w:r>
        <w:r w:rsidR="005D41CF" w:rsidDel="00E1685C">
          <w:rPr>
            <w:rFonts w:hint="eastAsia"/>
            <w:b/>
            <w:lang w:eastAsia="ja"/>
          </w:rPr>
          <w:delText>の</w:delText>
        </w:r>
        <w:r w:rsidR="006D72B1" w:rsidRPr="005E2228" w:rsidDel="00E1685C">
          <w:rPr>
            <w:b/>
            <w:lang w:eastAsia="ja"/>
          </w:rPr>
          <w:delText>誘発</w:delText>
        </w:r>
      </w:del>
    </w:p>
    <w:p w14:paraId="7D18F8A3" w14:textId="13706142" w:rsidR="006D72B1" w:rsidRPr="005E2228" w:rsidRDefault="00E1685C" w:rsidP="00A838A0">
      <w:pPr>
        <w:pStyle w:val="a3"/>
        <w:numPr>
          <w:ilvl w:val="0"/>
          <w:numId w:val="6"/>
        </w:numPr>
        <w:rPr>
          <w:b/>
          <w:lang w:eastAsia="ja-JP"/>
        </w:rPr>
      </w:pPr>
      <w:ins w:id="1103" w:author="工内 隆" w:date="2019-05-10T14:02:00Z">
        <w:r>
          <w:rPr>
            <w:rFonts w:hint="eastAsia"/>
            <w:b/>
            <w:lang w:eastAsia="ja"/>
          </w:rPr>
          <w:t>改変</w:t>
        </w:r>
      </w:ins>
      <w:del w:id="1104" w:author="工内 隆" w:date="2019-05-10T14:02:00Z">
        <w:r w:rsidR="006D72B1" w:rsidRPr="005E2228" w:rsidDel="00E1685C">
          <w:rPr>
            <w:b/>
            <w:lang w:eastAsia="ja"/>
          </w:rPr>
          <w:delText>変更</w:delText>
        </w:r>
      </w:del>
      <w:r w:rsidR="006D72B1" w:rsidRPr="005E2228">
        <w:rPr>
          <w:b/>
          <w:lang w:eastAsia="ja"/>
        </w:rPr>
        <w:t>された</w:t>
      </w:r>
      <w:r w:rsidR="00A53FE9" w:rsidRPr="00E1685C">
        <w:rPr>
          <w:rFonts w:hint="eastAsia"/>
          <w:b/>
          <w:i/>
          <w:lang w:eastAsia="ja"/>
          <w:rPrChange w:id="1105" w:author="工内 隆" w:date="2019-05-10T14:03:00Z">
            <w:rPr>
              <w:rFonts w:hint="eastAsia"/>
              <w:b/>
              <w:lang w:eastAsia="ja"/>
            </w:rPr>
          </w:rPrChange>
        </w:rPr>
        <w:t>オープンソース</w:t>
      </w:r>
      <w:ins w:id="1106" w:author="工内 隆" w:date="2019-05-10T14:02:00Z">
        <w:r>
          <w:rPr>
            <w:rFonts w:hint="eastAsia"/>
            <w:b/>
            <w:lang w:eastAsia="ja"/>
          </w:rPr>
          <w:t>を</w:t>
        </w:r>
      </w:ins>
      <w:ins w:id="1107" w:author="工内 隆" w:date="2019-05-10T14:03:00Z">
        <w:r>
          <w:rPr>
            <w:rFonts w:hint="eastAsia"/>
            <w:b/>
            <w:lang w:eastAsia="ja"/>
          </w:rPr>
          <w:t>含</w:t>
        </w:r>
      </w:ins>
      <w:ins w:id="1108" w:author="工内 隆" w:date="2019-05-10T14:02:00Z">
        <w:r>
          <w:rPr>
            <w:rFonts w:hint="eastAsia"/>
            <w:b/>
            <w:lang w:eastAsia="ja"/>
          </w:rPr>
          <w:t>んで</w:t>
        </w:r>
      </w:ins>
      <w:ins w:id="1109" w:author="工内 隆" w:date="2019-05-10T14:03:00Z">
        <w:r>
          <w:rPr>
            <w:rFonts w:hint="eastAsia"/>
            <w:b/>
            <w:lang w:eastAsia="ja"/>
          </w:rPr>
          <w:t>いる</w:t>
        </w:r>
      </w:ins>
    </w:p>
    <w:p w14:paraId="420777A1" w14:textId="4009C9D5" w:rsidR="006D72B1" w:rsidRPr="005E2228" w:rsidRDefault="00E1685C" w:rsidP="00A838A0">
      <w:pPr>
        <w:pStyle w:val="a3"/>
        <w:numPr>
          <w:ilvl w:val="0"/>
          <w:numId w:val="6"/>
        </w:numPr>
        <w:rPr>
          <w:b/>
          <w:lang w:eastAsia="ja-JP"/>
        </w:rPr>
      </w:pPr>
      <w:ins w:id="1110" w:author="工内 隆" w:date="2019-05-10T14:08:00Z">
        <w:r w:rsidRPr="0084190C">
          <w:rPr>
            <w:rFonts w:hint="eastAsia"/>
            <w:b/>
            <w:i/>
            <w:lang w:eastAsia="ja"/>
          </w:rPr>
          <w:t>供給ソフトウェア</w:t>
        </w:r>
        <w:r>
          <w:rPr>
            <w:rFonts w:hint="eastAsia"/>
            <w:b/>
            <w:lang w:eastAsia="ja"/>
          </w:rPr>
          <w:t>内</w:t>
        </w:r>
      </w:ins>
      <w:ins w:id="1111" w:author="工内 隆" w:date="2019-05-10T14:09:00Z">
        <w:r>
          <w:rPr>
            <w:rFonts w:hint="eastAsia"/>
            <w:b/>
            <w:lang w:eastAsia="ja"/>
          </w:rPr>
          <w:t>の</w:t>
        </w:r>
      </w:ins>
      <w:ins w:id="1112" w:author="工内 隆" w:date="2019-05-10T14:08:00Z">
        <w:r>
          <w:rPr>
            <w:rFonts w:hint="eastAsia"/>
            <w:b/>
            <w:lang w:eastAsia="ja"/>
          </w:rPr>
          <w:t>コンポーネントと</w:t>
        </w:r>
      </w:ins>
      <w:ins w:id="1113" w:author="工内 隆" w:date="2019-05-10T14:09:00Z">
        <w:r>
          <w:rPr>
            <w:rFonts w:hint="eastAsia"/>
            <w:b/>
            <w:lang w:eastAsia="ja"/>
          </w:rPr>
          <w:t>やりとりする</w:t>
        </w:r>
      </w:ins>
      <w:ins w:id="1114" w:author="工内 隆" w:date="2019-05-11T17:32:00Z">
        <w:r w:rsidR="00FE4DEF" w:rsidRPr="002C30CA">
          <w:rPr>
            <w:rFonts w:hint="eastAsia"/>
            <w:b/>
            <w:i/>
            <w:lang w:eastAsia="ja"/>
          </w:rPr>
          <w:t>オープンソース</w:t>
        </w:r>
        <w:r w:rsidR="00FE4DEF" w:rsidRPr="002C30CA">
          <w:rPr>
            <w:rFonts w:hint="eastAsia"/>
            <w:b/>
            <w:lang w:eastAsia="ja"/>
          </w:rPr>
          <w:t>、ないしは、他のソフトウェア</w:t>
        </w:r>
        <w:r w:rsidR="00FE4DEF">
          <w:rPr>
            <w:rFonts w:hint="eastAsia"/>
            <w:b/>
            <w:lang w:eastAsia="ja"/>
          </w:rPr>
          <w:t>を含んで</w:t>
        </w:r>
        <w:r w:rsidR="00FE4DEF">
          <w:rPr>
            <w:rFonts w:hint="eastAsia"/>
            <w:b/>
            <w:lang w:eastAsia="ja"/>
          </w:rPr>
          <w:t>おり</w:t>
        </w:r>
      </w:ins>
      <w:ins w:id="1115" w:author="工内 隆" w:date="2019-05-11T17:33:00Z">
        <w:r w:rsidR="00FE4DEF">
          <w:rPr>
            <w:rFonts w:hint="eastAsia"/>
            <w:b/>
            <w:lang w:eastAsia="ja"/>
          </w:rPr>
          <w:t>、それらが</w:t>
        </w:r>
      </w:ins>
      <w:ins w:id="1116" w:author="工内 隆" w:date="2019-05-10T14:03:00Z">
        <w:r w:rsidRPr="00E1685C">
          <w:rPr>
            <w:rFonts w:hint="eastAsia"/>
            <w:b/>
            <w:lang w:eastAsia="ja"/>
            <w:rPrChange w:id="1117" w:author="工内 隆" w:date="2019-05-10T14:03:00Z">
              <w:rPr>
                <w:rFonts w:hint="eastAsia"/>
                <w:b/>
                <w:i/>
                <w:lang w:eastAsia="ja"/>
              </w:rPr>
            </w:rPrChange>
          </w:rPr>
          <w:t>両立性のない</w:t>
        </w:r>
      </w:ins>
      <w:ins w:id="1118" w:author="工内 隆" w:date="2019-05-10T14:04:00Z">
        <w:r>
          <w:rPr>
            <w:rFonts w:hint="eastAsia"/>
            <w:b/>
            <w:lang w:eastAsia="ja"/>
          </w:rPr>
          <w:t>ライセンス下</w:t>
        </w:r>
      </w:ins>
      <w:ins w:id="1119" w:author="工内 隆" w:date="2019-05-11T17:33:00Z">
        <w:r w:rsidR="00FE4DEF">
          <w:rPr>
            <w:rFonts w:hint="eastAsia"/>
            <w:b/>
            <w:lang w:eastAsia="ja"/>
          </w:rPr>
          <w:t>にある</w:t>
        </w:r>
      </w:ins>
      <w:del w:id="1120" w:author="工内 隆" w:date="2019-05-10T14:08:00Z">
        <w:r w:rsidR="005D41CF" w:rsidRPr="00E1685C" w:rsidDel="00E1685C">
          <w:rPr>
            <w:rFonts w:hint="eastAsia"/>
            <w:b/>
            <w:i/>
            <w:lang w:eastAsia="ja"/>
            <w:rPrChange w:id="1121" w:author="工内 隆" w:date="2019-05-10T14:03:00Z">
              <w:rPr>
                <w:rFonts w:hint="eastAsia"/>
                <w:b/>
                <w:lang w:eastAsia="ja"/>
              </w:rPr>
            </w:rPrChange>
          </w:rPr>
          <w:delText>供給ソフトウェア</w:delText>
        </w:r>
        <w:r w:rsidR="005D41CF" w:rsidDel="00E1685C">
          <w:rPr>
            <w:rFonts w:hint="eastAsia"/>
            <w:b/>
            <w:lang w:eastAsia="ja"/>
          </w:rPr>
          <w:delText>内で</w:delText>
        </w:r>
      </w:del>
      <w:del w:id="1122" w:author="工内 隆" w:date="2019-05-10T14:07:00Z">
        <w:r w:rsidR="005D41CF" w:rsidDel="00E1685C">
          <w:rPr>
            <w:rFonts w:hint="eastAsia"/>
            <w:b/>
            <w:lang w:eastAsia="ja"/>
          </w:rPr>
          <w:delText>の非互換ライセンスを含むオープンソースや他ソフトウェアによる</w:delText>
        </w:r>
      </w:del>
      <w:del w:id="1123" w:author="工内 隆" w:date="2019-05-10T14:08:00Z">
        <w:r w:rsidR="005D41CF" w:rsidDel="00E1685C">
          <w:rPr>
            <w:rFonts w:hint="eastAsia"/>
            <w:b/>
            <w:lang w:eastAsia="ja"/>
          </w:rPr>
          <w:delText>他コンポーネントの競合</w:delText>
        </w:r>
      </w:del>
    </w:p>
    <w:p w14:paraId="3385436A" w14:textId="4B8DC0B7" w:rsidR="000951D7" w:rsidRPr="00196850" w:rsidRDefault="00B63C38" w:rsidP="00A838A0">
      <w:pPr>
        <w:pStyle w:val="a3"/>
        <w:numPr>
          <w:ilvl w:val="0"/>
          <w:numId w:val="6"/>
        </w:numPr>
        <w:rPr>
          <w:b/>
          <w:lang w:eastAsia="ja-JP"/>
        </w:rPr>
      </w:pPr>
      <w:r w:rsidRPr="00B63C38">
        <w:rPr>
          <w:rFonts w:hint="eastAsia"/>
          <w:b/>
          <w:lang w:eastAsia="ja"/>
        </w:rPr>
        <w:t>帰属</w:t>
      </w:r>
      <w:ins w:id="1124" w:author="工内 隆" w:date="2019-05-10T14:10:00Z">
        <w:r w:rsidR="00AC3210">
          <w:rPr>
            <w:rFonts w:hint="eastAsia"/>
            <w:b/>
            <w:lang w:eastAsia="ja"/>
          </w:rPr>
          <w:t>要求</w:t>
        </w:r>
      </w:ins>
      <w:ins w:id="1125" w:author="工内 隆" w:date="2019-05-10T14:15:00Z">
        <w:r w:rsidR="00AC3210">
          <w:rPr>
            <w:rStyle w:val="af6"/>
            <w:b/>
            <w:lang w:eastAsia="ja"/>
          </w:rPr>
          <w:footnoteReference w:id="1"/>
        </w:r>
      </w:ins>
      <w:del w:id="1129" w:author="工内 隆" w:date="2019-05-10T14:10:00Z">
        <w:r w:rsidR="006D72B1" w:rsidRPr="00196850" w:rsidDel="00AC3210">
          <w:rPr>
            <w:b/>
            <w:lang w:eastAsia="ja"/>
          </w:rPr>
          <w:delText>要件</w:delText>
        </w:r>
      </w:del>
      <w:r w:rsidR="005D41CF">
        <w:rPr>
          <w:rFonts w:hint="eastAsia"/>
          <w:b/>
          <w:lang w:eastAsia="ja"/>
        </w:rPr>
        <w:t>のある</w:t>
      </w:r>
      <w:r w:rsidR="005D41CF" w:rsidRPr="00AC3210">
        <w:rPr>
          <w:rFonts w:hint="eastAsia"/>
          <w:b/>
          <w:i/>
          <w:lang w:eastAsia="ja"/>
          <w:rPrChange w:id="1130" w:author="工内 隆" w:date="2019-05-10T14:10:00Z">
            <w:rPr>
              <w:rFonts w:hint="eastAsia"/>
              <w:b/>
              <w:lang w:eastAsia="ja"/>
            </w:rPr>
          </w:rPrChange>
        </w:rPr>
        <w:t>オープンソース</w:t>
      </w:r>
      <w:ins w:id="1131" w:author="工内 隆" w:date="2019-05-10T14:10:00Z">
        <w:r w:rsidR="00AC3210" w:rsidRPr="00AC3210">
          <w:rPr>
            <w:rFonts w:hint="eastAsia"/>
            <w:b/>
            <w:lang w:eastAsia="ja"/>
            <w:rPrChange w:id="1132" w:author="工内 隆" w:date="2019-05-10T14:11:00Z">
              <w:rPr>
                <w:rFonts w:hint="eastAsia"/>
                <w:b/>
                <w:i/>
                <w:lang w:eastAsia="ja"/>
              </w:rPr>
            </w:rPrChange>
          </w:rPr>
          <w:t>を含んでいる</w:t>
        </w:r>
      </w:ins>
    </w:p>
    <w:p w14:paraId="1A7810E0" w14:textId="77777777" w:rsidR="006D72B1" w:rsidRPr="00661E9D" w:rsidRDefault="006D72B1" w:rsidP="006D72B1">
      <w:pPr>
        <w:pStyle w:val="a3"/>
        <w:ind w:left="1800"/>
        <w:rPr>
          <w:lang w:eastAsia="ja-JP"/>
        </w:rPr>
      </w:pPr>
    </w:p>
    <w:p w14:paraId="0B2C3346" w14:textId="38D32826" w:rsidR="000951D7" w:rsidRPr="00661E9D" w:rsidRDefault="00093998" w:rsidP="000951D7">
      <w:pPr>
        <w:ind w:left="720"/>
      </w:pPr>
      <w:proofErr w:type="spellStart"/>
      <w:ins w:id="1133" w:author="工内 隆" w:date="2019-05-09T17:38:00Z">
        <w:r w:rsidRPr="00D02355">
          <w:rPr>
            <w:rFonts w:ascii="Calibri" w:eastAsia="ＭＳ ゴシック" w:hAnsi="Calibri" w:cs="Calibri" w:hint="eastAsia"/>
            <w:b/>
            <w:i/>
          </w:rPr>
          <w:t>証跡となる資料</w:t>
        </w:r>
      </w:ins>
      <w:proofErr w:type="spellEnd"/>
      <w:del w:id="1134" w:author="工内 隆" w:date="2019-05-09T17:38:00Z">
        <w:r w:rsidR="000951D7" w:rsidRPr="00661E9D" w:rsidDel="00093998">
          <w:rPr>
            <w:b/>
            <w:lang w:eastAsia="ja"/>
          </w:rPr>
          <w:delText>検証</w:delText>
        </w:r>
        <w:r w:rsidR="003B01F1" w:rsidDel="00093998">
          <w:rPr>
            <w:b/>
            <w:lang w:eastAsia="ja"/>
          </w:rPr>
          <w:delText>材料</w:delText>
        </w:r>
      </w:del>
    </w:p>
    <w:p w14:paraId="39B7CC5D" w14:textId="2906274E" w:rsidR="00424F1E" w:rsidRDefault="000951D7" w:rsidP="00424F1E">
      <w:pPr>
        <w:pStyle w:val="a3"/>
        <w:numPr>
          <w:ilvl w:val="0"/>
          <w:numId w:val="1"/>
        </w:numPr>
        <w:rPr>
          <w:lang w:eastAsia="ja-JP"/>
        </w:rPr>
      </w:pPr>
      <w:r w:rsidRPr="00661E9D">
        <w:rPr>
          <w:lang w:eastAsia="ja"/>
        </w:rPr>
        <w:t>3</w:t>
      </w:r>
      <w:r w:rsidR="00424F1E" w:rsidRPr="00661E9D">
        <w:rPr>
          <w:lang w:eastAsia="ja"/>
        </w:rPr>
        <w:t>.2</w:t>
      </w:r>
      <w:r w:rsidR="00443BD6">
        <w:rPr>
          <w:lang w:eastAsia="ja"/>
        </w:rPr>
        <w:t>.1</w:t>
      </w:r>
      <w:r w:rsidRPr="00661E9D">
        <w:rPr>
          <w:lang w:eastAsia="ja"/>
        </w:rPr>
        <w:t xml:space="preserve"> </w:t>
      </w:r>
      <w:r w:rsidR="001F3737" w:rsidRPr="00661E9D">
        <w:rPr>
          <w:lang w:eastAsia="ja"/>
        </w:rPr>
        <w:t>A</w:t>
      </w:r>
      <w:r w:rsidR="00D70955" w:rsidRPr="00AC3210">
        <w:rPr>
          <w:rFonts w:hint="eastAsia"/>
          <w:i/>
          <w:lang w:eastAsia="ja"/>
          <w:rPrChange w:id="1135" w:author="工内 隆" w:date="2019-05-10T14:16:00Z">
            <w:rPr>
              <w:rFonts w:hint="eastAsia"/>
              <w:lang w:eastAsia="ja"/>
            </w:rPr>
          </w:rPrChange>
        </w:rPr>
        <w:t>供給ソフトウェア</w:t>
      </w:r>
      <w:r w:rsidR="00D70955">
        <w:rPr>
          <w:rFonts w:hint="eastAsia"/>
          <w:lang w:eastAsia="ja"/>
        </w:rPr>
        <w:t>内の</w:t>
      </w:r>
      <w:r w:rsidR="00D70955" w:rsidRPr="00AC3210">
        <w:rPr>
          <w:rFonts w:hint="eastAsia"/>
          <w:i/>
          <w:lang w:eastAsia="ja"/>
          <w:rPrChange w:id="1136" w:author="工内 隆" w:date="2019-05-10T14:16:00Z">
            <w:rPr>
              <w:rFonts w:hint="eastAsia"/>
              <w:lang w:eastAsia="ja"/>
            </w:rPr>
          </w:rPrChange>
        </w:rPr>
        <w:t>オープンソース</w:t>
      </w:r>
      <w:r w:rsidR="00D70955">
        <w:rPr>
          <w:rFonts w:hint="eastAsia"/>
          <w:lang w:eastAsia="ja"/>
        </w:rPr>
        <w:t>コンポーネントに</w:t>
      </w:r>
      <w:ins w:id="1137" w:author="工内 隆" w:date="2019-05-11T17:34:00Z">
        <w:r w:rsidR="00FE4DEF">
          <w:rPr>
            <w:rFonts w:hint="eastAsia"/>
            <w:lang w:eastAsia="ja"/>
          </w:rPr>
          <w:t>応じ</w:t>
        </w:r>
      </w:ins>
      <w:ins w:id="1138" w:author="工内 隆" w:date="2019-05-10T14:19:00Z">
        <w:r w:rsidR="00AC3210">
          <w:rPr>
            <w:rFonts w:hint="eastAsia"/>
            <w:lang w:eastAsia="ja"/>
          </w:rPr>
          <w:t>、</w:t>
        </w:r>
      </w:ins>
      <w:ins w:id="1139" w:author="工内 隆" w:date="2019-05-11T17:34:00Z">
        <w:r w:rsidR="00FE4DEF">
          <w:rPr>
            <w:rFonts w:hint="eastAsia"/>
            <w:lang w:eastAsia="ja"/>
          </w:rPr>
          <w:t>通有的な</w:t>
        </w:r>
      </w:ins>
      <w:del w:id="1140" w:author="工内 隆" w:date="2019-05-10T14:17:00Z">
        <w:r w:rsidR="00D70955" w:rsidDel="00AC3210">
          <w:rPr>
            <w:rFonts w:hint="eastAsia"/>
            <w:lang w:eastAsia="ja"/>
          </w:rPr>
          <w:delText>対</w:delText>
        </w:r>
        <w:r w:rsidR="00E76938" w:rsidDel="00AC3210">
          <w:rPr>
            <w:rFonts w:hint="eastAsia"/>
            <w:lang w:eastAsia="ja"/>
          </w:rPr>
          <w:delText>して</w:delText>
        </w:r>
      </w:del>
      <w:del w:id="1141" w:author="工内 隆" w:date="2019-05-11T17:34:00Z">
        <w:r w:rsidR="00D70955" w:rsidDel="00FE4DEF">
          <w:rPr>
            <w:rFonts w:hint="eastAsia"/>
            <w:lang w:eastAsia="ja"/>
          </w:rPr>
          <w:delText>共通</w:delText>
        </w:r>
      </w:del>
      <w:del w:id="1142" w:author="工内 隆" w:date="2019-05-10T14:17:00Z">
        <w:r w:rsidR="00D70955" w:rsidRPr="00AC3210" w:rsidDel="00AC3210">
          <w:rPr>
            <w:rFonts w:hint="eastAsia"/>
            <w:i/>
            <w:lang w:eastAsia="ja"/>
            <w:rPrChange w:id="1143" w:author="工内 隆" w:date="2019-05-10T14:17:00Z">
              <w:rPr>
                <w:rFonts w:hint="eastAsia"/>
                <w:lang w:eastAsia="ja"/>
              </w:rPr>
            </w:rPrChange>
          </w:rPr>
          <w:delText>の</w:delText>
        </w:r>
      </w:del>
      <w:r w:rsidR="00D70955" w:rsidRPr="00AC3210">
        <w:rPr>
          <w:rFonts w:hint="eastAsia"/>
          <w:i/>
          <w:lang w:eastAsia="ja"/>
          <w:rPrChange w:id="1144" w:author="工内 隆" w:date="2019-05-10T14:17:00Z">
            <w:rPr>
              <w:rFonts w:hint="eastAsia"/>
              <w:lang w:eastAsia="ja"/>
            </w:rPr>
          </w:rPrChange>
        </w:rPr>
        <w:t>オープン</w:t>
      </w:r>
      <w:r w:rsidR="00D70955">
        <w:rPr>
          <w:rFonts w:hint="eastAsia"/>
          <w:lang w:eastAsia="ja"/>
        </w:rPr>
        <w:t>ソースライセンス</w:t>
      </w:r>
      <w:ins w:id="1145" w:author="工内 隆" w:date="2019-05-10T14:18:00Z">
        <w:r w:rsidR="00AC3210">
          <w:rPr>
            <w:rFonts w:hint="eastAsia"/>
            <w:lang w:eastAsia="ja"/>
          </w:rPr>
          <w:t>のユー</w:t>
        </w:r>
      </w:ins>
      <w:ins w:id="1146" w:author="工内 隆" w:date="2019-05-10T14:20:00Z">
        <w:r w:rsidR="00AC3210">
          <w:rPr>
            <w:rFonts w:hint="eastAsia"/>
            <w:lang w:eastAsia="ja"/>
          </w:rPr>
          <w:t>ス</w:t>
        </w:r>
      </w:ins>
      <w:ins w:id="1147" w:author="工内 隆" w:date="2019-05-10T14:18:00Z">
        <w:r w:rsidR="00AC3210">
          <w:rPr>
            <w:rFonts w:hint="eastAsia"/>
            <w:lang w:eastAsia="ja"/>
          </w:rPr>
          <w:t>ケース</w:t>
        </w:r>
      </w:ins>
      <w:del w:id="1148" w:author="工内 隆" w:date="2019-05-10T14:18:00Z">
        <w:r w:rsidR="00B63C38" w:rsidDel="00AC3210">
          <w:rPr>
            <w:rFonts w:hint="eastAsia"/>
            <w:lang w:eastAsia="ja"/>
          </w:rPr>
          <w:delText>利用事例</w:delText>
        </w:r>
      </w:del>
      <w:ins w:id="1149" w:author="工内 隆" w:date="2019-05-10T14:18:00Z">
        <w:r w:rsidR="00AC3210">
          <w:rPr>
            <w:rFonts w:hint="eastAsia"/>
            <w:lang w:eastAsia="ja"/>
          </w:rPr>
          <w:t>を取り扱うための文書化された手続き</w:t>
        </w:r>
      </w:ins>
      <w:del w:id="1150" w:author="工内 隆" w:date="2019-05-10T14:18:00Z">
        <w:r w:rsidR="00E76938" w:rsidDel="00AC3210">
          <w:rPr>
            <w:rFonts w:hint="eastAsia"/>
            <w:lang w:eastAsia="ja"/>
          </w:rPr>
          <w:delText>を扱う手順書</w:delText>
        </w:r>
      </w:del>
      <w:ins w:id="1151" w:author="工内 隆" w:date="2019-05-10T14:18:00Z">
        <w:r w:rsidR="00AC3210">
          <w:rPr>
            <w:rFonts w:hint="eastAsia"/>
            <w:lang w:eastAsia="ja"/>
          </w:rPr>
          <w:t>。</w:t>
        </w:r>
      </w:ins>
    </w:p>
    <w:p w14:paraId="5B27CDA5" w14:textId="77777777" w:rsidR="000951D7" w:rsidRPr="00661E9D" w:rsidRDefault="000951D7" w:rsidP="000951D7">
      <w:pPr>
        <w:pStyle w:val="a3"/>
        <w:ind w:left="1080"/>
        <w:rPr>
          <w:lang w:eastAsia="ja-JP"/>
        </w:rPr>
      </w:pPr>
    </w:p>
    <w:p w14:paraId="2109262F" w14:textId="48AC9C7F" w:rsidR="000951D7" w:rsidRPr="00661E9D" w:rsidRDefault="00093998" w:rsidP="000951D7">
      <w:pPr>
        <w:ind w:left="720"/>
        <w:rPr>
          <w:lang w:eastAsia="ja-JP"/>
        </w:rPr>
      </w:pPr>
      <w:ins w:id="1152" w:author="工内 隆" w:date="2019-05-09T17:40:00Z">
        <w:r>
          <w:rPr>
            <w:rFonts w:hint="eastAsia"/>
            <w:b/>
            <w:lang w:eastAsia="ja"/>
          </w:rPr>
          <w:t>論拠</w:t>
        </w:r>
      </w:ins>
      <w:del w:id="1153" w:author="工内 隆" w:date="2019-05-09T17:40:00Z">
        <w:r w:rsidR="000951D7" w:rsidRPr="00661E9D" w:rsidDel="00093998">
          <w:rPr>
            <w:b/>
            <w:lang w:eastAsia="ja"/>
          </w:rPr>
          <w:delText>根拠</w:delText>
        </w:r>
      </w:del>
    </w:p>
    <w:p w14:paraId="770A9A7C" w14:textId="0AA49F91" w:rsidR="00B20FE9" w:rsidRPr="00661E9D" w:rsidRDefault="008259FA" w:rsidP="004F7F19">
      <w:pPr>
        <w:ind w:left="720"/>
        <w:rPr>
          <w:lang w:eastAsia="ja-JP"/>
        </w:rPr>
      </w:pPr>
      <w:ins w:id="1154" w:author="工内 隆" w:date="2019-05-10T14:21:00Z">
        <w:r>
          <w:rPr>
            <w:rFonts w:hint="eastAsia"/>
            <w:lang w:eastAsia="ja"/>
          </w:rPr>
          <w:t>当該</w:t>
        </w:r>
        <w:r w:rsidRPr="008259FA">
          <w:rPr>
            <w:rFonts w:hint="eastAsia"/>
            <w:i/>
            <w:lang w:eastAsia="ja"/>
            <w:rPrChange w:id="1155" w:author="工内 隆" w:date="2019-05-10T14:21:00Z">
              <w:rPr>
                <w:rFonts w:hint="eastAsia"/>
                <w:lang w:eastAsia="ja"/>
              </w:rPr>
            </w:rPrChange>
          </w:rPr>
          <w:t>プログラム</w:t>
        </w:r>
        <w:r>
          <w:rPr>
            <w:rFonts w:hint="eastAsia"/>
            <w:lang w:eastAsia="ja"/>
          </w:rPr>
          <w:t>が</w:t>
        </w:r>
      </w:ins>
      <w:r w:rsidR="00963512">
        <w:rPr>
          <w:rFonts w:hint="eastAsia"/>
          <w:lang w:eastAsia="ja"/>
        </w:rPr>
        <w:t>組織内の</w:t>
      </w:r>
      <w:ins w:id="1156" w:author="工内 隆" w:date="2019-05-11T17:35:00Z">
        <w:r w:rsidR="00FE4DEF">
          <w:rPr>
            <w:rFonts w:hint="eastAsia"/>
            <w:lang w:eastAsia="ja"/>
          </w:rPr>
          <w:t>通有的</w:t>
        </w:r>
      </w:ins>
      <w:del w:id="1157" w:author="工内 隆" w:date="2019-05-11T17:35:00Z">
        <w:r w:rsidR="00963512" w:rsidDel="00FE4DEF">
          <w:rPr>
            <w:rFonts w:hint="eastAsia"/>
            <w:lang w:eastAsia="ja"/>
          </w:rPr>
          <w:delText>共通</w:delText>
        </w:r>
      </w:del>
      <w:ins w:id="1158" w:author="工内 隆" w:date="2019-05-10T14:21:00Z">
        <w:r>
          <w:rPr>
            <w:rFonts w:hint="eastAsia"/>
            <w:lang w:eastAsia="ja"/>
          </w:rPr>
          <w:t>な</w:t>
        </w:r>
      </w:ins>
      <w:r w:rsidR="00963512" w:rsidRPr="008259FA">
        <w:rPr>
          <w:rFonts w:hint="eastAsia"/>
          <w:i/>
          <w:lang w:eastAsia="ja"/>
          <w:rPrChange w:id="1159" w:author="工内 隆" w:date="2019-05-10T14:21:00Z">
            <w:rPr>
              <w:rFonts w:hint="eastAsia"/>
              <w:lang w:eastAsia="ja"/>
            </w:rPr>
          </w:rPrChange>
        </w:rPr>
        <w:t>オープンソース</w:t>
      </w:r>
      <w:r w:rsidR="00963512">
        <w:rPr>
          <w:rFonts w:hint="eastAsia"/>
          <w:lang w:eastAsia="ja"/>
        </w:rPr>
        <w:t>ライセンスの</w:t>
      </w:r>
      <w:ins w:id="1160" w:author="工内 隆" w:date="2019-05-10T14:22:00Z">
        <w:r>
          <w:rPr>
            <w:rFonts w:hint="eastAsia"/>
            <w:lang w:eastAsia="ja"/>
          </w:rPr>
          <w:t>ユースケースを取り扱ううえで</w:t>
        </w:r>
      </w:ins>
      <w:del w:id="1161" w:author="工内 隆" w:date="2019-05-10T14:22:00Z">
        <w:r w:rsidR="00963512" w:rsidDel="008259FA">
          <w:rPr>
            <w:rFonts w:hint="eastAsia"/>
            <w:lang w:eastAsia="ja"/>
          </w:rPr>
          <w:delText>利用事例を扱うプログラムが</w:delText>
        </w:r>
      </w:del>
      <w:r w:rsidR="00963512">
        <w:rPr>
          <w:rFonts w:hint="eastAsia"/>
          <w:lang w:eastAsia="ja"/>
        </w:rPr>
        <w:t>十分頑強であ</w:t>
      </w:r>
      <w:ins w:id="1162" w:author="工内 隆" w:date="2019-05-10T14:23:00Z">
        <w:r>
          <w:rPr>
            <w:rFonts w:hint="eastAsia"/>
            <w:lang w:eastAsia="ja"/>
          </w:rPr>
          <w:t>り、さらに、</w:t>
        </w:r>
      </w:ins>
      <w:del w:id="1163" w:author="工内 隆" w:date="2019-05-10T14:23:00Z">
        <w:r w:rsidR="00963512" w:rsidDel="008259FA">
          <w:rPr>
            <w:rFonts w:hint="eastAsia"/>
            <w:lang w:eastAsia="ja"/>
          </w:rPr>
          <w:delText>ることを確認するため。更に</w:delText>
        </w:r>
      </w:del>
      <w:r w:rsidR="00963512">
        <w:rPr>
          <w:rFonts w:hint="eastAsia"/>
          <w:lang w:eastAsia="ja"/>
        </w:rPr>
        <w:t>この</w:t>
      </w:r>
      <w:ins w:id="1164" w:author="工内 隆" w:date="2019-05-10T14:26:00Z">
        <w:r>
          <w:rPr>
            <w:rFonts w:hint="eastAsia"/>
            <w:lang w:eastAsia="ja"/>
          </w:rPr>
          <w:t>ような</w:t>
        </w:r>
      </w:ins>
      <w:r w:rsidR="00963512">
        <w:rPr>
          <w:rFonts w:hint="eastAsia"/>
          <w:lang w:eastAsia="ja"/>
        </w:rPr>
        <w:t>活動をサポートする</w:t>
      </w:r>
      <w:ins w:id="1165" w:author="工内 隆" w:date="2019-05-10T14:27:00Z">
        <w:r>
          <w:rPr>
            <w:rFonts w:hint="eastAsia"/>
            <w:lang w:eastAsia="ja"/>
          </w:rPr>
          <w:t>手続き</w:t>
        </w:r>
      </w:ins>
      <w:del w:id="1166" w:author="工内 隆" w:date="2019-05-10T14:27:00Z">
        <w:r w:rsidR="00963512" w:rsidDel="008259FA">
          <w:rPr>
            <w:rFonts w:hint="eastAsia"/>
            <w:lang w:eastAsia="ja"/>
          </w:rPr>
          <w:delText>手順</w:delText>
        </w:r>
      </w:del>
      <w:r w:rsidR="00963512">
        <w:rPr>
          <w:rFonts w:hint="eastAsia"/>
          <w:lang w:eastAsia="ja"/>
        </w:rPr>
        <w:t>が</w:t>
      </w:r>
      <w:ins w:id="1167" w:author="工内 隆" w:date="2019-05-10T14:27:00Z">
        <w:r>
          <w:rPr>
            <w:rFonts w:hint="eastAsia"/>
            <w:lang w:eastAsia="ja"/>
          </w:rPr>
          <w:t>存在し</w:t>
        </w:r>
      </w:ins>
      <w:del w:id="1168" w:author="工内 隆" w:date="2019-05-10T14:27:00Z">
        <w:r w:rsidR="00963512" w:rsidDel="008259FA">
          <w:rPr>
            <w:rFonts w:hint="eastAsia"/>
            <w:lang w:eastAsia="ja"/>
          </w:rPr>
          <w:delText>あり</w:delText>
        </w:r>
      </w:del>
      <w:r w:rsidR="00963512">
        <w:rPr>
          <w:rFonts w:hint="eastAsia"/>
          <w:lang w:eastAsia="ja"/>
        </w:rPr>
        <w:t>、</w:t>
      </w:r>
      <w:ins w:id="1169" w:author="工内 隆" w:date="2019-05-10T14:29:00Z">
        <w:r>
          <w:rPr>
            <w:rFonts w:hint="eastAsia"/>
            <w:lang w:eastAsia="ja"/>
          </w:rPr>
          <w:t>かつ、</w:t>
        </w:r>
      </w:ins>
      <w:r w:rsidR="00963512">
        <w:rPr>
          <w:rFonts w:hint="eastAsia"/>
          <w:lang w:eastAsia="ja"/>
        </w:rPr>
        <w:t>それ</w:t>
      </w:r>
      <w:ins w:id="1170" w:author="工内 隆" w:date="2019-05-10T14:30:00Z">
        <w:r>
          <w:rPr>
            <w:rFonts w:hint="eastAsia"/>
            <w:lang w:eastAsia="ja"/>
          </w:rPr>
          <w:t>に従っている</w:t>
        </w:r>
      </w:ins>
      <w:del w:id="1171" w:author="工内 隆" w:date="2019-05-10T14:30:00Z">
        <w:r w:rsidR="00963512" w:rsidDel="008259FA">
          <w:rPr>
            <w:rFonts w:hint="eastAsia"/>
            <w:lang w:eastAsia="ja"/>
          </w:rPr>
          <w:delText>が</w:delText>
        </w:r>
      </w:del>
      <w:del w:id="1172" w:author="工内 隆" w:date="2019-05-10T14:27:00Z">
        <w:r w:rsidR="00B63C38" w:rsidDel="008259FA">
          <w:rPr>
            <w:rFonts w:hint="eastAsia"/>
            <w:lang w:eastAsia="ja"/>
          </w:rPr>
          <w:delText>利</w:delText>
        </w:r>
      </w:del>
      <w:del w:id="1173" w:author="工内 隆" w:date="2019-05-10T14:28:00Z">
        <w:r w:rsidR="00B63C38" w:rsidDel="008259FA">
          <w:rPr>
            <w:rFonts w:hint="eastAsia"/>
            <w:lang w:eastAsia="ja"/>
          </w:rPr>
          <w:delText>用</w:delText>
        </w:r>
        <w:r w:rsidR="00963512" w:rsidDel="008259FA">
          <w:rPr>
            <w:rFonts w:hint="eastAsia"/>
            <w:lang w:eastAsia="ja"/>
          </w:rPr>
          <w:delText>されてい</w:delText>
        </w:r>
      </w:del>
      <w:del w:id="1174" w:author="工内 隆" w:date="2019-05-10T14:30:00Z">
        <w:r w:rsidR="00963512" w:rsidDel="008259FA">
          <w:rPr>
            <w:rFonts w:hint="eastAsia"/>
            <w:lang w:eastAsia="ja"/>
          </w:rPr>
          <w:delText>る</w:delText>
        </w:r>
      </w:del>
      <w:ins w:id="1175" w:author="工内 隆" w:date="2019-05-10T14:28:00Z">
        <w:r>
          <w:rPr>
            <w:rFonts w:hint="eastAsia"/>
            <w:lang w:eastAsia="ja"/>
          </w:rPr>
          <w:t>ことを確かなものとします</w:t>
        </w:r>
      </w:ins>
      <w:r w:rsidR="00963512">
        <w:rPr>
          <w:rFonts w:hint="eastAsia"/>
          <w:lang w:eastAsia="ja"/>
        </w:rPr>
        <w:t>。</w:t>
      </w:r>
      <w:r w:rsidR="00722D44">
        <w:rPr>
          <w:lang w:eastAsia="ja"/>
        </w:rPr>
        <w:t xml:space="preserve"> </w:t>
      </w:r>
    </w:p>
    <w:p w14:paraId="6CD576D6" w14:textId="77777777" w:rsidR="006B63FC" w:rsidRDefault="006B63FC">
      <w:pPr>
        <w:rPr>
          <w:rFonts w:asciiTheme="majorHAnsi" w:eastAsiaTheme="majorEastAsia" w:hAnsiTheme="majorHAnsi" w:cstheme="majorBidi"/>
          <w:b/>
          <w:bCs/>
          <w:color w:val="4F81BD" w:themeColor="accent1"/>
          <w:sz w:val="26"/>
          <w:szCs w:val="26"/>
          <w:lang w:eastAsia="ja-JP"/>
        </w:rPr>
      </w:pPr>
      <w:r>
        <w:rPr>
          <w:lang w:eastAsia="ja"/>
        </w:rPr>
        <w:br w:type="page"/>
      </w:r>
    </w:p>
    <w:p w14:paraId="543CF03E" w14:textId="04C85E33" w:rsidR="000951D7" w:rsidRPr="00661E9D" w:rsidRDefault="001432EF" w:rsidP="00930513">
      <w:pPr>
        <w:pStyle w:val="2"/>
        <w:spacing w:before="60"/>
        <w:rPr>
          <w:lang w:eastAsia="ja-JP"/>
        </w:rPr>
      </w:pPr>
      <w:bookmarkStart w:id="1176" w:name="_Toc457078801"/>
      <w:bookmarkStart w:id="1177" w:name="_Toc8398983"/>
      <w:r>
        <w:rPr>
          <w:lang w:eastAsia="ja"/>
        </w:rPr>
        <w:lastRenderedPageBreak/>
        <w:t>4.0</w:t>
      </w:r>
      <w:r w:rsidR="00FF5B48" w:rsidRPr="00661E9D">
        <w:rPr>
          <w:lang w:eastAsia="ja"/>
        </w:rPr>
        <w:t xml:space="preserve"> </w:t>
      </w:r>
      <w:r w:rsidR="004B494C">
        <w:rPr>
          <w:lang w:eastAsia="ja"/>
        </w:rPr>
        <w:t>コンプライアン</w:t>
      </w:r>
      <w:bookmarkEnd w:id="1176"/>
      <w:r w:rsidR="00FD1D9D">
        <w:rPr>
          <w:rFonts w:hint="eastAsia"/>
          <w:lang w:eastAsia="ja"/>
        </w:rPr>
        <w:t>ス</w:t>
      </w:r>
      <w:ins w:id="1178" w:author="工内 隆" w:date="2019-05-10T14:32:00Z">
        <w:r w:rsidR="00015C96">
          <w:rPr>
            <w:rFonts w:hint="eastAsia"/>
            <w:lang w:eastAsia="ja"/>
          </w:rPr>
          <w:t>関連資料</w:t>
        </w:r>
      </w:ins>
      <w:del w:id="1179" w:author="工内 隆" w:date="2019-05-10T14:32:00Z">
        <w:r w:rsidR="00FD1D9D" w:rsidDel="00015C96">
          <w:rPr>
            <w:rFonts w:hint="eastAsia"/>
            <w:lang w:eastAsia="ja"/>
          </w:rPr>
          <w:delText>アーティファクト</w:delText>
        </w:r>
      </w:del>
      <w:r w:rsidR="00FD1D9D">
        <w:rPr>
          <w:rFonts w:hint="eastAsia"/>
          <w:lang w:eastAsia="ja"/>
        </w:rPr>
        <w:t>の</w:t>
      </w:r>
      <w:r>
        <w:rPr>
          <w:lang w:eastAsia="ja"/>
        </w:rPr>
        <w:t>作成と</w:t>
      </w:r>
      <w:ins w:id="1180" w:author="工内 隆" w:date="2019-05-10T15:32:00Z">
        <w:r w:rsidR="00F43337">
          <w:rPr>
            <w:rFonts w:hint="eastAsia"/>
            <w:lang w:eastAsia="ja"/>
          </w:rPr>
          <w:t>頒布</w:t>
        </w:r>
      </w:ins>
      <w:bookmarkEnd w:id="1177"/>
      <w:del w:id="1181" w:author="工内 隆" w:date="2019-05-10T14:32:00Z">
        <w:r w:rsidR="00FD1D9D" w:rsidDel="00015C96">
          <w:rPr>
            <w:rFonts w:hint="eastAsia"/>
            <w:lang w:eastAsia="ja"/>
          </w:rPr>
          <w:delText>伝達</w:delText>
        </w:r>
      </w:del>
    </w:p>
    <w:p w14:paraId="40D96825" w14:textId="36EC7BA5" w:rsidR="003A31F4" w:rsidRDefault="00D62B99" w:rsidP="00D62B99">
      <w:pPr>
        <w:spacing w:before="60"/>
        <w:ind w:left="720" w:hanging="720"/>
        <w:rPr>
          <w:b/>
          <w:bCs/>
          <w:lang w:eastAsia="ja-JP"/>
        </w:rPr>
      </w:pPr>
      <w:r w:rsidRPr="003A31F4">
        <w:rPr>
          <w:b/>
          <w:bCs/>
          <w:sz w:val="24"/>
          <w:lang w:eastAsia="ja"/>
        </w:rPr>
        <w:t>4.1</w:t>
      </w:r>
      <w:r w:rsidR="00134B97" w:rsidRPr="003A31F4">
        <w:rPr>
          <w:b/>
          <w:bCs/>
          <w:sz w:val="24"/>
          <w:lang w:eastAsia="ja"/>
        </w:rPr>
        <w:t xml:space="preserve">       </w:t>
      </w:r>
      <w:r w:rsidRPr="00015C96">
        <w:rPr>
          <w:b/>
          <w:bCs/>
          <w:i/>
          <w:sz w:val="24"/>
          <w:lang w:eastAsia="ja"/>
          <w:rPrChange w:id="1182" w:author="工内 隆" w:date="2019-05-10T14:33:00Z">
            <w:rPr>
              <w:b/>
              <w:bCs/>
              <w:sz w:val="24"/>
              <w:lang w:eastAsia="ja"/>
            </w:rPr>
          </w:rPrChange>
        </w:rPr>
        <w:t> </w:t>
      </w:r>
      <w:r w:rsidR="003A31F4" w:rsidRPr="00015C96">
        <w:rPr>
          <w:rFonts w:hint="eastAsia"/>
          <w:b/>
          <w:bCs/>
          <w:i/>
          <w:sz w:val="24"/>
          <w:lang w:eastAsia="ja"/>
          <w:rPrChange w:id="1183" w:author="工内 隆" w:date="2019-05-10T14:33:00Z">
            <w:rPr>
              <w:rFonts w:hint="eastAsia"/>
              <w:b/>
              <w:bCs/>
              <w:sz w:val="24"/>
              <w:lang w:eastAsia="ja"/>
            </w:rPr>
          </w:rPrChange>
        </w:rPr>
        <w:t>コンプライアンス</w:t>
      </w:r>
      <w:ins w:id="1184" w:author="工内 隆" w:date="2019-05-10T14:32:00Z">
        <w:r w:rsidR="00015C96" w:rsidRPr="00015C96">
          <w:rPr>
            <w:rFonts w:hint="eastAsia"/>
            <w:b/>
            <w:bCs/>
            <w:i/>
            <w:sz w:val="24"/>
            <w:lang w:eastAsia="ja"/>
            <w:rPrChange w:id="1185" w:author="工内 隆" w:date="2019-05-10T14:33:00Z">
              <w:rPr>
                <w:rFonts w:hint="eastAsia"/>
                <w:b/>
                <w:bCs/>
                <w:sz w:val="24"/>
                <w:lang w:eastAsia="ja"/>
              </w:rPr>
            </w:rPrChange>
          </w:rPr>
          <w:t>関連資料</w:t>
        </w:r>
      </w:ins>
      <w:del w:id="1186" w:author="工内 隆" w:date="2019-05-10T14:32:00Z">
        <w:r w:rsidR="003A31F4" w:rsidRPr="009B05FE" w:rsidDel="00015C96">
          <w:rPr>
            <w:b/>
            <w:bCs/>
            <w:sz w:val="24"/>
            <w:lang w:eastAsia="ja"/>
          </w:rPr>
          <w:delText>アーティファクト</w:delText>
        </w:r>
      </w:del>
    </w:p>
    <w:p w14:paraId="6F7D2350" w14:textId="142DA7F3" w:rsidR="00D62B99" w:rsidRDefault="00FD1D9D" w:rsidP="003A31F4">
      <w:pPr>
        <w:spacing w:before="60"/>
        <w:ind w:left="720"/>
        <w:rPr>
          <w:b/>
          <w:bCs/>
          <w:lang w:eastAsia="ja"/>
        </w:rPr>
      </w:pPr>
      <w:r w:rsidRPr="00015C96">
        <w:rPr>
          <w:rFonts w:hint="eastAsia"/>
          <w:b/>
          <w:i/>
          <w:lang w:eastAsia="ja"/>
          <w:rPrChange w:id="1187" w:author="工内 隆" w:date="2019-05-10T14:33:00Z">
            <w:rPr>
              <w:rFonts w:hint="eastAsia"/>
              <w:b/>
              <w:lang w:eastAsia="ja"/>
            </w:rPr>
          </w:rPrChange>
        </w:rPr>
        <w:t>供給ソフトウェア</w:t>
      </w:r>
      <w:r>
        <w:rPr>
          <w:rFonts w:hint="eastAsia"/>
          <w:b/>
          <w:lang w:eastAsia="ja"/>
        </w:rPr>
        <w:t>の</w:t>
      </w:r>
      <w:r w:rsidR="000A33B8" w:rsidRPr="00015C96">
        <w:rPr>
          <w:rFonts w:hint="eastAsia"/>
          <w:b/>
          <w:i/>
          <w:lang w:eastAsia="ja"/>
          <w:rPrChange w:id="1188" w:author="工内 隆" w:date="2019-05-10T14:33:00Z">
            <w:rPr>
              <w:rFonts w:hint="eastAsia"/>
              <w:b/>
              <w:lang w:eastAsia="ja"/>
            </w:rPr>
          </w:rPrChange>
        </w:rPr>
        <w:t>コンプライアンス</w:t>
      </w:r>
      <w:ins w:id="1189" w:author="工内 隆" w:date="2019-05-10T14:33:00Z">
        <w:r w:rsidR="00015C96" w:rsidRPr="00015C96">
          <w:rPr>
            <w:rFonts w:hint="eastAsia"/>
            <w:b/>
            <w:i/>
            <w:lang w:eastAsia="ja"/>
            <w:rPrChange w:id="1190" w:author="工内 隆" w:date="2019-05-10T14:33:00Z">
              <w:rPr>
                <w:rFonts w:hint="eastAsia"/>
                <w:b/>
                <w:lang w:eastAsia="ja"/>
              </w:rPr>
            </w:rPrChange>
          </w:rPr>
          <w:t>関連資料</w:t>
        </w:r>
      </w:ins>
      <w:del w:id="1191" w:author="工内 隆" w:date="2019-05-10T14:33:00Z">
        <w:r w:rsidR="000A33B8" w:rsidRPr="00134B97" w:rsidDel="00015C96">
          <w:rPr>
            <w:b/>
            <w:lang w:eastAsia="ja"/>
          </w:rPr>
          <w:delText>アーティファクト</w:delText>
        </w:r>
      </w:del>
      <w:r>
        <w:rPr>
          <w:rFonts w:hint="eastAsia"/>
          <w:b/>
          <w:lang w:eastAsia="ja"/>
        </w:rPr>
        <w:t>を作成するプロセスが</w:t>
      </w:r>
      <w:ins w:id="1192" w:author="工内 隆" w:date="2019-05-10T14:33:00Z">
        <w:r w:rsidR="00015C96">
          <w:rPr>
            <w:rFonts w:hint="eastAsia"/>
            <w:b/>
            <w:lang w:eastAsia="ja"/>
          </w:rPr>
          <w:t>存在すること</w:t>
        </w:r>
      </w:ins>
      <w:del w:id="1193" w:author="工内 隆" w:date="2019-05-10T14:33:00Z">
        <w:r w:rsidDel="00015C96">
          <w:rPr>
            <w:rFonts w:hint="eastAsia"/>
            <w:b/>
            <w:lang w:eastAsia="ja"/>
          </w:rPr>
          <w:delText>ある</w:delText>
        </w:r>
      </w:del>
      <w:ins w:id="1194" w:author="工内 隆" w:date="2019-05-10T14:33:00Z">
        <w:r w:rsidR="00015C96">
          <w:rPr>
            <w:rFonts w:hint="eastAsia"/>
            <w:b/>
            <w:lang w:eastAsia="ja"/>
          </w:rPr>
          <w:t>。</w:t>
        </w:r>
      </w:ins>
    </w:p>
    <w:p w14:paraId="2EC0A608" w14:textId="77777777" w:rsidR="00D62B99" w:rsidRDefault="00D62B99" w:rsidP="00D62B99">
      <w:pPr>
        <w:ind w:left="720" w:hanging="720"/>
        <w:rPr>
          <w:b/>
          <w:bCs/>
          <w:lang w:eastAsia="ja-JP"/>
        </w:rPr>
      </w:pPr>
    </w:p>
    <w:p w14:paraId="2FAE3F06" w14:textId="538496E7" w:rsidR="00D62B99" w:rsidRDefault="00093998" w:rsidP="00D62B99">
      <w:pPr>
        <w:ind w:left="720"/>
      </w:pPr>
      <w:proofErr w:type="spellStart"/>
      <w:ins w:id="1195" w:author="工内 隆" w:date="2019-05-09T17:38:00Z">
        <w:r w:rsidRPr="00D02355">
          <w:rPr>
            <w:rFonts w:ascii="Calibri" w:eastAsia="ＭＳ ゴシック" w:hAnsi="Calibri" w:cs="Calibri" w:hint="eastAsia"/>
            <w:b/>
            <w:i/>
          </w:rPr>
          <w:t>証跡となる資料</w:t>
        </w:r>
      </w:ins>
      <w:proofErr w:type="spellEnd"/>
      <w:del w:id="1196" w:author="工内 隆" w:date="2019-05-09T17:38:00Z">
        <w:r w:rsidR="00D62B99" w:rsidDel="00093998">
          <w:rPr>
            <w:b/>
            <w:bCs/>
            <w:lang w:eastAsia="ja"/>
          </w:rPr>
          <w:delText>検証</w:delText>
        </w:r>
        <w:r w:rsidR="003B01F1" w:rsidDel="00093998">
          <w:rPr>
            <w:b/>
            <w:lang w:eastAsia="ja"/>
          </w:rPr>
          <w:delText>材料</w:delText>
        </w:r>
      </w:del>
    </w:p>
    <w:p w14:paraId="4AB492E9" w14:textId="5F32B5F0" w:rsidR="00D62B99" w:rsidRDefault="00D62B99" w:rsidP="00D62B99">
      <w:pPr>
        <w:pStyle w:val="a3"/>
        <w:numPr>
          <w:ilvl w:val="0"/>
          <w:numId w:val="24"/>
        </w:numPr>
        <w:rPr>
          <w:lang w:eastAsia="ja-JP"/>
        </w:rPr>
      </w:pPr>
      <w:r w:rsidRPr="001876E3">
        <w:rPr>
          <w:lang w:eastAsia="ja"/>
        </w:rPr>
        <w:t xml:space="preserve">4.1.1 </w:t>
      </w:r>
      <w:ins w:id="1197" w:author="工内 隆" w:date="2019-05-10T15:31:00Z">
        <w:r w:rsidR="00F43337" w:rsidRPr="00F43337">
          <w:rPr>
            <w:rFonts w:hint="eastAsia"/>
            <w:i/>
            <w:lang w:eastAsia="ja"/>
            <w:rPrChange w:id="1198" w:author="工内 隆" w:date="2019-05-10T15:32:00Z">
              <w:rPr>
                <w:rFonts w:hint="eastAsia"/>
                <w:lang w:eastAsia="ja"/>
              </w:rPr>
            </w:rPrChange>
          </w:rPr>
          <w:t>確認</w:t>
        </w:r>
      </w:ins>
      <w:del w:id="1199" w:author="工内 隆" w:date="2019-05-10T15:31:00Z">
        <w:r w:rsidR="00FD1D9D" w:rsidRPr="00F43337" w:rsidDel="00F43337">
          <w:rPr>
            <w:rFonts w:hint="eastAsia"/>
            <w:i/>
            <w:lang w:eastAsia="ja"/>
            <w:rPrChange w:id="1200" w:author="工内 隆" w:date="2019-05-10T15:32:00Z">
              <w:rPr>
                <w:rFonts w:hint="eastAsia"/>
                <w:lang w:eastAsia="ja"/>
              </w:rPr>
            </w:rPrChange>
          </w:rPr>
          <w:delText>特</w:delText>
        </w:r>
      </w:del>
      <w:del w:id="1201" w:author="工内 隆" w:date="2019-05-10T15:32:00Z">
        <w:r w:rsidR="00FD1D9D" w:rsidRPr="00F43337" w:rsidDel="00F43337">
          <w:rPr>
            <w:rFonts w:hint="eastAsia"/>
            <w:i/>
            <w:lang w:eastAsia="ja"/>
            <w:rPrChange w:id="1202" w:author="工内 隆" w:date="2019-05-10T15:32:00Z">
              <w:rPr>
                <w:rFonts w:hint="eastAsia"/>
                <w:lang w:eastAsia="ja"/>
              </w:rPr>
            </w:rPrChange>
          </w:rPr>
          <w:delText>定された</w:delText>
        </w:r>
      </w:del>
      <w:r w:rsidR="00FD1D9D" w:rsidRPr="00F43337">
        <w:rPr>
          <w:rFonts w:hint="eastAsia"/>
          <w:i/>
          <w:lang w:eastAsia="ja"/>
          <w:rPrChange w:id="1203" w:author="工内 隆" w:date="2019-05-10T15:32:00Z">
            <w:rPr>
              <w:rFonts w:hint="eastAsia"/>
              <w:lang w:eastAsia="ja"/>
            </w:rPr>
          </w:rPrChange>
        </w:rPr>
        <w:t>ライセンス</w:t>
      </w:r>
      <w:r w:rsidR="00FD1D9D">
        <w:rPr>
          <w:rFonts w:hint="eastAsia"/>
          <w:lang w:eastAsia="ja"/>
        </w:rPr>
        <w:t>の要件に従</w:t>
      </w:r>
      <w:ins w:id="1204" w:author="工内 隆" w:date="2019-05-10T15:39:00Z">
        <w:r w:rsidR="00F43337">
          <w:rPr>
            <w:rFonts w:hint="eastAsia"/>
            <w:lang w:eastAsia="ja"/>
          </w:rPr>
          <w:t>って</w:t>
        </w:r>
      </w:ins>
      <w:del w:id="1205" w:author="工内 隆" w:date="2019-05-10T15:39:00Z">
        <w:r w:rsidR="00FD1D9D" w:rsidDel="00F43337">
          <w:rPr>
            <w:rFonts w:hint="eastAsia"/>
            <w:lang w:eastAsia="ja"/>
          </w:rPr>
          <w:delText>い、</w:delText>
        </w:r>
      </w:del>
      <w:r w:rsidR="00FD1D9D" w:rsidRPr="00F43337">
        <w:rPr>
          <w:rFonts w:hint="eastAsia"/>
          <w:i/>
          <w:lang w:eastAsia="ja"/>
          <w:rPrChange w:id="1206" w:author="工内 隆" w:date="2019-05-10T15:33:00Z">
            <w:rPr>
              <w:rFonts w:hint="eastAsia"/>
              <w:lang w:eastAsia="ja"/>
            </w:rPr>
          </w:rPrChange>
        </w:rPr>
        <w:t>供給ソフトウェア</w:t>
      </w:r>
      <w:del w:id="1207" w:author="工内 隆" w:date="2019-05-10T15:39:00Z">
        <w:r w:rsidR="00F17520" w:rsidDel="00F43337">
          <w:rPr>
            <w:rFonts w:hint="eastAsia"/>
            <w:lang w:eastAsia="ja"/>
          </w:rPr>
          <w:delText>の</w:delText>
        </w:r>
      </w:del>
      <w:ins w:id="1208" w:author="工内 隆" w:date="2019-05-10T15:38:00Z">
        <w:r w:rsidR="00F43337">
          <w:rPr>
            <w:rFonts w:hint="eastAsia"/>
            <w:lang w:eastAsia="ja"/>
          </w:rPr>
          <w:t>に</w:t>
        </w:r>
      </w:ins>
      <w:ins w:id="1209" w:author="工内 隆" w:date="2019-05-10T15:39:00Z">
        <w:r w:rsidR="00F43337">
          <w:rPr>
            <w:rFonts w:hint="eastAsia"/>
            <w:lang w:eastAsia="ja"/>
          </w:rPr>
          <w:t>応じた</w:t>
        </w:r>
      </w:ins>
      <w:r w:rsidRPr="00F43337">
        <w:rPr>
          <w:rFonts w:hint="eastAsia"/>
          <w:i/>
          <w:lang w:eastAsia="ja"/>
          <w:rPrChange w:id="1210" w:author="工内 隆" w:date="2019-05-10T15:33:00Z">
            <w:rPr>
              <w:rFonts w:hint="eastAsia"/>
              <w:lang w:eastAsia="ja"/>
            </w:rPr>
          </w:rPrChange>
        </w:rPr>
        <w:t>コンプライアンス</w:t>
      </w:r>
      <w:ins w:id="1211" w:author="工内 隆" w:date="2019-05-10T15:32:00Z">
        <w:r w:rsidR="00F43337" w:rsidRPr="00F43337">
          <w:rPr>
            <w:rFonts w:hint="eastAsia"/>
            <w:i/>
            <w:lang w:eastAsia="ja"/>
            <w:rPrChange w:id="1212" w:author="工内 隆" w:date="2019-05-10T15:33:00Z">
              <w:rPr>
                <w:rFonts w:hint="eastAsia"/>
                <w:lang w:eastAsia="ja"/>
              </w:rPr>
            </w:rPrChange>
          </w:rPr>
          <w:t>関連資料</w:t>
        </w:r>
      </w:ins>
      <w:del w:id="1213" w:author="工内 隆" w:date="2019-05-10T15:32:00Z">
        <w:r w:rsidRPr="001876E3" w:rsidDel="00F43337">
          <w:rPr>
            <w:lang w:eastAsia="ja"/>
          </w:rPr>
          <w:delText>アーティファクト</w:delText>
        </w:r>
      </w:del>
      <w:del w:id="1214" w:author="工内 隆" w:date="2019-05-10T15:41:00Z">
        <w:r w:rsidRPr="001876E3" w:rsidDel="00F43337">
          <w:rPr>
            <w:lang w:eastAsia="ja"/>
          </w:rPr>
          <w:delText>の</w:delText>
        </w:r>
      </w:del>
      <w:ins w:id="1215" w:author="工内 隆" w:date="2019-05-10T15:41:00Z">
        <w:r w:rsidR="00F43337">
          <w:rPr>
            <w:rFonts w:hint="eastAsia"/>
            <w:lang w:eastAsia="ja"/>
          </w:rPr>
          <w:t>を</w:t>
        </w:r>
      </w:ins>
      <w:r w:rsidRPr="001876E3">
        <w:rPr>
          <w:lang w:eastAsia="ja"/>
        </w:rPr>
        <w:t>準備</w:t>
      </w:r>
      <w:ins w:id="1216" w:author="工内 隆" w:date="2019-05-10T15:39:00Z">
        <w:r w:rsidR="00F43337">
          <w:rPr>
            <w:rFonts w:hint="eastAsia"/>
            <w:lang w:eastAsia="ja"/>
          </w:rPr>
          <w:t>し、また、</w:t>
        </w:r>
      </w:ins>
      <w:del w:id="1217" w:author="工内 隆" w:date="2019-05-10T15:41:00Z">
        <w:r w:rsidRPr="001876E3" w:rsidDel="00F43337">
          <w:rPr>
            <w:lang w:eastAsia="ja"/>
          </w:rPr>
          <w:delText>と</w:delText>
        </w:r>
      </w:del>
      <w:ins w:id="1218" w:author="工内 隆" w:date="2019-05-10T15:33:00Z">
        <w:r w:rsidR="00F43337">
          <w:rPr>
            <w:rFonts w:hint="eastAsia"/>
            <w:lang w:eastAsia="ja"/>
          </w:rPr>
          <w:t>頒布</w:t>
        </w:r>
      </w:ins>
      <w:del w:id="1219" w:author="工内 隆" w:date="2019-05-10T15:33:00Z">
        <w:r w:rsidRPr="001876E3" w:rsidDel="00F43337">
          <w:rPr>
            <w:lang w:eastAsia="ja"/>
          </w:rPr>
          <w:delText>配布</w:delText>
        </w:r>
      </w:del>
      <w:del w:id="1220" w:author="工内 隆" w:date="2019-05-10T15:39:00Z">
        <w:r w:rsidR="00FD1D9D" w:rsidDel="00F43337">
          <w:rPr>
            <w:rFonts w:hint="eastAsia"/>
            <w:lang w:eastAsia="ja"/>
          </w:rPr>
          <w:delText>プロセス</w:delText>
        </w:r>
      </w:del>
      <w:ins w:id="1221" w:author="工内 隆" w:date="2019-05-10T15:39:00Z">
        <w:r w:rsidR="00F43337">
          <w:rPr>
            <w:rFonts w:hint="eastAsia"/>
            <w:lang w:eastAsia="ja"/>
          </w:rPr>
          <w:t>する</w:t>
        </w:r>
      </w:ins>
      <w:ins w:id="1222" w:author="工内 隆" w:date="2019-05-10T15:40:00Z">
        <w:r w:rsidR="00F43337">
          <w:rPr>
            <w:rFonts w:hint="eastAsia"/>
            <w:lang w:eastAsia="ja"/>
          </w:rPr>
          <w:t>プロセスを記述した</w:t>
        </w:r>
      </w:ins>
      <w:del w:id="1223" w:author="工内 隆" w:date="2019-05-10T15:33:00Z">
        <w:r w:rsidR="00FD1D9D" w:rsidDel="00F43337">
          <w:rPr>
            <w:rFonts w:hint="eastAsia"/>
            <w:lang w:eastAsia="ja"/>
          </w:rPr>
          <w:delText>を</w:delText>
        </w:r>
      </w:del>
      <w:del w:id="1224" w:author="工内 隆" w:date="2019-05-10T15:40:00Z">
        <w:r w:rsidR="00FD1D9D" w:rsidDel="00F43337">
          <w:rPr>
            <w:rFonts w:hint="eastAsia"/>
            <w:lang w:eastAsia="ja"/>
          </w:rPr>
          <w:delText>文書化</w:delText>
        </w:r>
      </w:del>
      <w:del w:id="1225" w:author="工内 隆" w:date="2019-05-10T15:33:00Z">
        <w:r w:rsidR="00FD1D9D" w:rsidDel="00F43337">
          <w:rPr>
            <w:rFonts w:hint="eastAsia"/>
            <w:lang w:eastAsia="ja"/>
          </w:rPr>
          <w:delText>する</w:delText>
        </w:r>
      </w:del>
      <w:ins w:id="1226" w:author="工内 隆" w:date="2019-05-10T15:33:00Z">
        <w:r w:rsidR="00F43337">
          <w:rPr>
            <w:rFonts w:hint="eastAsia"/>
            <w:lang w:eastAsia="ja"/>
          </w:rPr>
          <w:t>手続き</w:t>
        </w:r>
      </w:ins>
      <w:ins w:id="1227" w:author="工内 隆" w:date="2019-05-10T15:40:00Z">
        <w:r w:rsidR="00F43337">
          <w:rPr>
            <w:rFonts w:hint="eastAsia"/>
            <w:lang w:eastAsia="ja"/>
          </w:rPr>
          <w:t>文書</w:t>
        </w:r>
      </w:ins>
      <w:del w:id="1228" w:author="工内 隆" w:date="2019-05-10T15:33:00Z">
        <w:r w:rsidR="00FD1D9D" w:rsidDel="00F43337">
          <w:rPr>
            <w:rFonts w:hint="eastAsia"/>
            <w:lang w:eastAsia="ja"/>
          </w:rPr>
          <w:delText>手順書</w:delText>
        </w:r>
      </w:del>
      <w:ins w:id="1229" w:author="工内 隆" w:date="2019-05-10T15:34:00Z">
        <w:r w:rsidR="00F43337">
          <w:rPr>
            <w:rFonts w:hint="eastAsia"/>
            <w:lang w:eastAsia="ja"/>
          </w:rPr>
          <w:t>。</w:t>
        </w:r>
      </w:ins>
    </w:p>
    <w:p w14:paraId="0C74C44C" w14:textId="77777777" w:rsidR="00D62B99" w:rsidRDefault="00D62B99" w:rsidP="00D62B99">
      <w:pPr>
        <w:pStyle w:val="a3"/>
        <w:ind w:left="1080"/>
        <w:rPr>
          <w:lang w:eastAsia="ja-JP"/>
        </w:rPr>
      </w:pPr>
    </w:p>
    <w:p w14:paraId="769B4E4E" w14:textId="207CA320" w:rsidR="00D62B99" w:rsidRPr="001876E3" w:rsidRDefault="0006252C" w:rsidP="00D62B99">
      <w:pPr>
        <w:pStyle w:val="a3"/>
        <w:numPr>
          <w:ilvl w:val="0"/>
          <w:numId w:val="24"/>
        </w:numPr>
        <w:rPr>
          <w:lang w:eastAsia="ja-JP"/>
        </w:rPr>
      </w:pPr>
      <w:r w:rsidRPr="001876E3">
        <w:rPr>
          <w:lang w:eastAsia="ja"/>
        </w:rPr>
        <w:t xml:space="preserve">4.1.2 </w:t>
      </w:r>
      <w:r w:rsidR="00F17520" w:rsidRPr="0013216A">
        <w:rPr>
          <w:rFonts w:hint="eastAsia"/>
          <w:i/>
          <w:lang w:eastAsia="ja"/>
          <w:rPrChange w:id="1230" w:author="工内 隆" w:date="2019-05-10T15:42:00Z">
            <w:rPr>
              <w:rFonts w:hint="eastAsia"/>
              <w:lang w:eastAsia="ja"/>
            </w:rPr>
          </w:rPrChange>
        </w:rPr>
        <w:t>供給ソフトウェア</w:t>
      </w:r>
      <w:r w:rsidR="00F17520">
        <w:rPr>
          <w:rFonts w:hint="eastAsia"/>
          <w:lang w:eastAsia="ja"/>
        </w:rPr>
        <w:t>の</w:t>
      </w:r>
      <w:r w:rsidRPr="0013216A">
        <w:rPr>
          <w:rFonts w:hint="eastAsia"/>
          <w:i/>
          <w:lang w:eastAsia="ja"/>
          <w:rPrChange w:id="1231" w:author="工内 隆" w:date="2019-05-10T15:42:00Z">
            <w:rPr>
              <w:rFonts w:hint="eastAsia"/>
              <w:lang w:eastAsia="ja"/>
            </w:rPr>
          </w:rPrChange>
        </w:rPr>
        <w:t>コンプライアンス</w:t>
      </w:r>
      <w:ins w:id="1232" w:author="工内 隆" w:date="2019-05-10T15:42:00Z">
        <w:r w:rsidR="0013216A" w:rsidRPr="0013216A">
          <w:rPr>
            <w:rFonts w:hint="eastAsia"/>
            <w:i/>
            <w:lang w:eastAsia="ja"/>
            <w:rPrChange w:id="1233" w:author="工内 隆" w:date="2019-05-10T15:42:00Z">
              <w:rPr>
                <w:rFonts w:hint="eastAsia"/>
                <w:lang w:eastAsia="ja"/>
              </w:rPr>
            </w:rPrChange>
          </w:rPr>
          <w:t>関連資料</w:t>
        </w:r>
      </w:ins>
      <w:del w:id="1234" w:author="工内 隆" w:date="2019-05-10T15:42:00Z">
        <w:r w:rsidRPr="001876E3" w:rsidDel="0013216A">
          <w:rPr>
            <w:lang w:eastAsia="ja"/>
          </w:rPr>
          <w:delText>アーティファクト</w:delText>
        </w:r>
      </w:del>
      <w:r w:rsidRPr="001876E3">
        <w:rPr>
          <w:lang w:eastAsia="ja"/>
        </w:rPr>
        <w:t>のコピーを</w:t>
      </w:r>
      <w:ins w:id="1235" w:author="工内 隆" w:date="2019-05-10T15:42:00Z">
        <w:r w:rsidR="0013216A">
          <w:rPr>
            <w:rFonts w:hint="eastAsia"/>
            <w:lang w:eastAsia="ja"/>
          </w:rPr>
          <w:t>保存</w:t>
        </w:r>
      </w:ins>
      <w:del w:id="1236" w:author="工内 隆" w:date="2019-05-10T15:42:00Z">
        <w:r w:rsidRPr="001876E3" w:rsidDel="0013216A">
          <w:rPr>
            <w:lang w:eastAsia="ja"/>
          </w:rPr>
          <w:delText>アーカイブ</w:delText>
        </w:r>
      </w:del>
      <w:r w:rsidRPr="001876E3">
        <w:rPr>
          <w:lang w:eastAsia="ja"/>
        </w:rPr>
        <w:t>するための</w:t>
      </w:r>
      <w:ins w:id="1237" w:author="工内 隆" w:date="2019-05-10T15:42:00Z">
        <w:r w:rsidR="0013216A">
          <w:rPr>
            <w:rFonts w:hint="eastAsia"/>
            <w:lang w:eastAsia="ja"/>
          </w:rPr>
          <w:t>手続き文書</w:t>
        </w:r>
      </w:ins>
      <w:del w:id="1238" w:author="工内 隆" w:date="2019-05-10T15:42:00Z">
        <w:r w:rsidR="00C71920" w:rsidDel="0013216A">
          <w:rPr>
            <w:lang w:eastAsia="ja"/>
          </w:rPr>
          <w:delText>手順書</w:delText>
        </w:r>
      </w:del>
      <w:r w:rsidR="00F17520">
        <w:rPr>
          <w:rFonts w:hint="eastAsia"/>
          <w:lang w:eastAsia="ja"/>
        </w:rPr>
        <w:t>。</w:t>
      </w:r>
      <w:ins w:id="1239" w:author="工内 隆" w:date="2019-05-10T15:43:00Z">
        <w:r w:rsidR="0013216A">
          <w:rPr>
            <w:rFonts w:hint="eastAsia"/>
            <w:lang w:eastAsia="ja"/>
          </w:rPr>
          <w:t>保存された資料は、</w:t>
        </w:r>
      </w:ins>
      <w:del w:id="1240" w:author="工内 隆" w:date="2019-05-10T15:43:00Z">
        <w:r w:rsidR="00F17520" w:rsidRPr="0013216A" w:rsidDel="0013216A">
          <w:rPr>
            <w:rFonts w:hint="eastAsia"/>
            <w:i/>
            <w:lang w:eastAsia="ja"/>
            <w:rPrChange w:id="1241" w:author="工内 隆" w:date="2019-05-10T15:44:00Z">
              <w:rPr>
                <w:rFonts w:hint="eastAsia"/>
                <w:lang w:eastAsia="ja"/>
              </w:rPr>
            </w:rPrChange>
          </w:rPr>
          <w:delText>アーカイブは</w:delText>
        </w:r>
      </w:del>
      <w:r w:rsidR="00F17520" w:rsidRPr="0013216A">
        <w:rPr>
          <w:rFonts w:hint="eastAsia"/>
          <w:i/>
          <w:lang w:eastAsia="ja"/>
          <w:rPrChange w:id="1242" w:author="工内 隆" w:date="2019-05-10T15:44:00Z">
            <w:rPr>
              <w:rFonts w:hint="eastAsia"/>
              <w:lang w:eastAsia="ja"/>
            </w:rPr>
          </w:rPrChange>
        </w:rPr>
        <w:t>供給ソフトウェア</w:t>
      </w:r>
      <w:r w:rsidR="00F17520">
        <w:rPr>
          <w:rFonts w:hint="eastAsia"/>
          <w:lang w:eastAsia="ja"/>
        </w:rPr>
        <w:t>の最終</w:t>
      </w:r>
      <w:ins w:id="1243" w:author="工内 隆" w:date="2019-05-10T15:44:00Z">
        <w:r w:rsidR="0013216A">
          <w:rPr>
            <w:rFonts w:hint="eastAsia"/>
            <w:lang w:eastAsia="ja"/>
          </w:rPr>
          <w:t>提供</w:t>
        </w:r>
      </w:ins>
      <w:ins w:id="1244" w:author="工内 隆" w:date="2019-05-11T17:36:00Z">
        <w:r w:rsidR="00FE4DEF">
          <w:rPr>
            <w:rFonts w:hint="eastAsia"/>
            <w:lang w:eastAsia="ja"/>
          </w:rPr>
          <w:t>以降</w:t>
        </w:r>
      </w:ins>
      <w:ins w:id="1245" w:author="工内 隆" w:date="2019-05-10T15:44:00Z">
        <w:r w:rsidR="0013216A">
          <w:rPr>
            <w:rFonts w:hint="eastAsia"/>
            <w:lang w:eastAsia="ja"/>
          </w:rPr>
          <w:t>、適切な期間</w:t>
        </w:r>
      </w:ins>
      <w:ins w:id="1246" w:author="工内 隆" w:date="2019-05-10T15:50:00Z">
        <w:r w:rsidR="0013216A">
          <w:rPr>
            <w:rStyle w:val="af6"/>
            <w:lang w:eastAsia="ja"/>
          </w:rPr>
          <w:footnoteReference w:id="2"/>
        </w:r>
      </w:ins>
      <w:ins w:id="1259" w:author="工内 隆" w:date="2019-05-10T15:45:00Z">
        <w:r w:rsidR="0013216A">
          <w:rPr>
            <w:rFonts w:hint="eastAsia"/>
            <w:lang w:eastAsia="ja"/>
          </w:rPr>
          <w:t>、あるいは、</w:t>
        </w:r>
        <w:r w:rsidR="0013216A" w:rsidRPr="0013216A">
          <w:rPr>
            <w:rFonts w:hint="eastAsia"/>
            <w:i/>
            <w:lang w:eastAsia="ja"/>
            <w:rPrChange w:id="1260" w:author="工内 隆" w:date="2019-05-10T15:47:00Z">
              <w:rPr>
                <w:rFonts w:hint="eastAsia"/>
                <w:lang w:eastAsia="ja"/>
              </w:rPr>
            </w:rPrChange>
          </w:rPr>
          <w:t>確認</w:t>
        </w:r>
      </w:ins>
      <w:del w:id="1261" w:author="工内 隆" w:date="2019-05-10T15:45:00Z">
        <w:r w:rsidR="00F17520" w:rsidRPr="0013216A" w:rsidDel="0013216A">
          <w:rPr>
            <w:rFonts w:hint="eastAsia"/>
            <w:i/>
            <w:lang w:eastAsia="ja"/>
            <w:rPrChange w:id="1262" w:author="工内 隆" w:date="2019-05-10T15:47:00Z">
              <w:rPr>
                <w:rFonts w:hint="eastAsia"/>
                <w:lang w:eastAsia="ja"/>
              </w:rPr>
            </w:rPrChange>
          </w:rPr>
          <w:delText>バージョン、または特定された</w:delText>
        </w:r>
      </w:del>
      <w:r w:rsidR="00F17520" w:rsidRPr="0013216A">
        <w:rPr>
          <w:rFonts w:hint="eastAsia"/>
          <w:i/>
          <w:lang w:eastAsia="ja"/>
          <w:rPrChange w:id="1263" w:author="工内 隆" w:date="2019-05-10T15:47:00Z">
            <w:rPr>
              <w:rFonts w:hint="eastAsia"/>
              <w:lang w:eastAsia="ja"/>
            </w:rPr>
          </w:rPrChange>
        </w:rPr>
        <w:t>ライセンス</w:t>
      </w:r>
      <w:r w:rsidR="00F17520">
        <w:rPr>
          <w:rFonts w:hint="eastAsia"/>
          <w:lang w:eastAsia="ja"/>
        </w:rPr>
        <w:t>の要件</w:t>
      </w:r>
      <w:ins w:id="1264" w:author="工内 隆" w:date="2019-05-10T15:45:00Z">
        <w:r w:rsidR="0013216A">
          <w:rPr>
            <w:rFonts w:hint="eastAsia"/>
            <w:lang w:eastAsia="ja"/>
          </w:rPr>
          <w:t>として定められた期間</w:t>
        </w:r>
      </w:ins>
      <w:r w:rsidR="00F17520">
        <w:rPr>
          <w:rFonts w:hint="eastAsia"/>
          <w:lang w:eastAsia="ja"/>
        </w:rPr>
        <w:t>（どちらか長い方）</w:t>
      </w:r>
      <w:del w:id="1265" w:author="工内 隆" w:date="2019-05-10T15:46:00Z">
        <w:r w:rsidR="009E34EF" w:rsidDel="0013216A">
          <w:rPr>
            <w:rFonts w:hint="eastAsia"/>
            <w:lang w:eastAsia="ja"/>
          </w:rPr>
          <w:delText>により</w:delText>
        </w:r>
        <w:r w:rsidR="00F17520" w:rsidDel="0013216A">
          <w:rPr>
            <w:rFonts w:hint="eastAsia"/>
            <w:lang w:eastAsia="ja"/>
          </w:rPr>
          <w:delText>妥当な期間</w:delText>
        </w:r>
      </w:del>
      <w:r w:rsidR="00F17520">
        <w:rPr>
          <w:rFonts w:hint="eastAsia"/>
          <w:lang w:eastAsia="ja"/>
        </w:rPr>
        <w:t>保持することを計画。</w:t>
      </w:r>
      <w:ins w:id="1266" w:author="工内 隆" w:date="2019-05-10T15:46:00Z">
        <w:r w:rsidR="0013216A">
          <w:rPr>
            <w:rFonts w:hint="eastAsia"/>
            <w:lang w:eastAsia="ja"/>
          </w:rPr>
          <w:t>手続き</w:t>
        </w:r>
      </w:ins>
      <w:del w:id="1267" w:author="工内 隆" w:date="2019-05-10T15:46:00Z">
        <w:r w:rsidR="00F17520" w:rsidDel="0013216A">
          <w:rPr>
            <w:rFonts w:hint="eastAsia"/>
            <w:lang w:eastAsia="ja"/>
          </w:rPr>
          <w:delText>手順</w:delText>
        </w:r>
      </w:del>
      <w:r w:rsidR="00F17520">
        <w:rPr>
          <w:rFonts w:hint="eastAsia"/>
          <w:lang w:eastAsia="ja"/>
        </w:rPr>
        <w:t>が適切に</w:t>
      </w:r>
      <w:ins w:id="1268" w:author="工内 隆" w:date="2019-05-10T15:46:00Z">
        <w:r w:rsidR="0013216A">
          <w:rPr>
            <w:rFonts w:hint="eastAsia"/>
            <w:lang w:eastAsia="ja"/>
          </w:rPr>
          <w:t>守られて</w:t>
        </w:r>
      </w:ins>
      <w:del w:id="1269" w:author="工内 隆" w:date="2019-05-10T15:46:00Z">
        <w:r w:rsidR="00202AC3" w:rsidRPr="00202AC3" w:rsidDel="0013216A">
          <w:rPr>
            <w:rFonts w:hint="eastAsia"/>
            <w:lang w:eastAsia="ja"/>
          </w:rPr>
          <w:delText>利用</w:delText>
        </w:r>
        <w:r w:rsidR="00F17520" w:rsidDel="0013216A">
          <w:rPr>
            <w:rFonts w:hint="eastAsia"/>
            <w:lang w:eastAsia="ja"/>
          </w:rPr>
          <w:delText>されて</w:delText>
        </w:r>
      </w:del>
      <w:r w:rsidR="00F17520">
        <w:rPr>
          <w:rFonts w:hint="eastAsia"/>
          <w:lang w:eastAsia="ja"/>
        </w:rPr>
        <w:t>いることを示す記録</w:t>
      </w:r>
      <w:ins w:id="1270" w:author="工内 隆" w:date="2019-05-10T15:54:00Z">
        <w:r w:rsidR="000F7B84">
          <w:rPr>
            <w:rFonts w:hint="eastAsia"/>
            <w:lang w:eastAsia="ja"/>
          </w:rPr>
          <w:t>の存在</w:t>
        </w:r>
      </w:ins>
      <w:del w:id="1271" w:author="工内 隆" w:date="2019-05-10T15:47:00Z">
        <w:r w:rsidR="00F17520" w:rsidDel="0013216A">
          <w:rPr>
            <w:rFonts w:hint="eastAsia"/>
            <w:lang w:eastAsia="ja"/>
          </w:rPr>
          <w:delText>がある</w:delText>
        </w:r>
      </w:del>
      <w:r w:rsidR="00F17520">
        <w:rPr>
          <w:rFonts w:hint="eastAsia"/>
          <w:lang w:eastAsia="ja"/>
        </w:rPr>
        <w:t>。</w:t>
      </w:r>
    </w:p>
    <w:p w14:paraId="3F17F71A" w14:textId="77777777" w:rsidR="0006252C" w:rsidRDefault="0006252C" w:rsidP="0006252C">
      <w:pPr>
        <w:pStyle w:val="a3"/>
        <w:ind w:left="1080"/>
        <w:rPr>
          <w:lang w:eastAsia="ja-JP"/>
        </w:rPr>
      </w:pPr>
    </w:p>
    <w:p w14:paraId="156F8886" w14:textId="6DDAEB8C" w:rsidR="00D62B99" w:rsidRDefault="00093998" w:rsidP="00D62B99">
      <w:pPr>
        <w:ind w:left="720"/>
        <w:rPr>
          <w:lang w:eastAsia="ja-JP"/>
        </w:rPr>
      </w:pPr>
      <w:ins w:id="1272" w:author="工内 隆" w:date="2019-05-09T17:40:00Z">
        <w:r>
          <w:rPr>
            <w:rFonts w:hint="eastAsia"/>
            <w:b/>
            <w:lang w:eastAsia="ja"/>
          </w:rPr>
          <w:t>論拠</w:t>
        </w:r>
      </w:ins>
      <w:del w:id="1273" w:author="工内 隆" w:date="2019-05-09T17:40:00Z">
        <w:r w:rsidR="00D62B99" w:rsidDel="00093998">
          <w:rPr>
            <w:b/>
            <w:bCs/>
            <w:lang w:eastAsia="ja"/>
          </w:rPr>
          <w:delText>根拠</w:delText>
        </w:r>
      </w:del>
    </w:p>
    <w:p w14:paraId="72D53B9E" w14:textId="1948945F" w:rsidR="00DB2453" w:rsidRPr="00661E9D" w:rsidRDefault="0013216A" w:rsidP="00D62B99">
      <w:pPr>
        <w:ind w:left="720"/>
        <w:rPr>
          <w:lang w:eastAsia="ja-JP"/>
        </w:rPr>
      </w:pPr>
      <w:ins w:id="1274" w:author="工内 隆" w:date="2019-05-10T15:47:00Z">
        <w:r w:rsidRPr="0013216A">
          <w:rPr>
            <w:rFonts w:hint="eastAsia"/>
            <w:i/>
            <w:lang w:eastAsia="ja"/>
            <w:rPrChange w:id="1275" w:author="工内 隆" w:date="2019-05-10T15:48:00Z">
              <w:rPr>
                <w:rFonts w:hint="eastAsia"/>
                <w:lang w:eastAsia="ja"/>
              </w:rPr>
            </w:rPrChange>
          </w:rPr>
          <w:t>確認</w:t>
        </w:r>
      </w:ins>
      <w:del w:id="1276" w:author="工内 隆" w:date="2019-05-10T15:48:00Z">
        <w:r w:rsidR="00096651" w:rsidRPr="0013216A" w:rsidDel="0013216A">
          <w:rPr>
            <w:rFonts w:hint="eastAsia"/>
            <w:i/>
            <w:lang w:eastAsia="ja"/>
            <w:rPrChange w:id="1277" w:author="工内 隆" w:date="2019-05-10T15:48:00Z">
              <w:rPr>
                <w:rFonts w:hint="eastAsia"/>
                <w:lang w:eastAsia="ja"/>
              </w:rPr>
            </w:rPrChange>
          </w:rPr>
          <w:delText>特定された</w:delText>
        </w:r>
      </w:del>
      <w:r w:rsidR="00096651" w:rsidRPr="0013216A">
        <w:rPr>
          <w:rFonts w:hint="eastAsia"/>
          <w:i/>
          <w:lang w:eastAsia="ja"/>
          <w:rPrChange w:id="1278" w:author="工内 隆" w:date="2019-05-10T15:48:00Z">
            <w:rPr>
              <w:rFonts w:hint="eastAsia"/>
              <w:lang w:eastAsia="ja"/>
            </w:rPr>
          </w:rPrChange>
        </w:rPr>
        <w:t>ライセンス</w:t>
      </w:r>
      <w:r w:rsidR="00096651">
        <w:rPr>
          <w:rFonts w:hint="eastAsia"/>
          <w:lang w:eastAsia="ja"/>
        </w:rPr>
        <w:t>の要件に従い、</w:t>
      </w:r>
      <w:r w:rsidR="00096651" w:rsidRPr="0013216A">
        <w:rPr>
          <w:rFonts w:hint="eastAsia"/>
          <w:i/>
          <w:lang w:eastAsia="ja"/>
          <w:rPrChange w:id="1279" w:author="工内 隆" w:date="2019-05-10T15:48:00Z">
            <w:rPr>
              <w:rFonts w:hint="eastAsia"/>
              <w:lang w:eastAsia="ja"/>
            </w:rPr>
          </w:rPrChange>
        </w:rPr>
        <w:t>供給ソフトウェア</w:t>
      </w:r>
      <w:r w:rsidR="00096651">
        <w:rPr>
          <w:rFonts w:hint="eastAsia"/>
          <w:lang w:eastAsia="ja"/>
        </w:rPr>
        <w:t>に付随する</w:t>
      </w:r>
      <w:r w:rsidR="00D62B99" w:rsidRPr="0013216A">
        <w:rPr>
          <w:rFonts w:hint="eastAsia"/>
          <w:i/>
          <w:lang w:eastAsia="ja"/>
          <w:rPrChange w:id="1280" w:author="工内 隆" w:date="2019-05-10T15:50:00Z">
            <w:rPr>
              <w:rFonts w:hint="eastAsia"/>
              <w:lang w:eastAsia="ja"/>
            </w:rPr>
          </w:rPrChange>
        </w:rPr>
        <w:t>コンプライアンス</w:t>
      </w:r>
      <w:ins w:id="1281" w:author="工内 隆" w:date="2019-05-10T15:48:00Z">
        <w:r w:rsidRPr="0013216A">
          <w:rPr>
            <w:rFonts w:hint="eastAsia"/>
            <w:i/>
            <w:lang w:eastAsia="ja"/>
            <w:rPrChange w:id="1282" w:author="工内 隆" w:date="2019-05-10T15:50:00Z">
              <w:rPr>
                <w:rFonts w:hint="eastAsia"/>
                <w:lang w:eastAsia="ja"/>
              </w:rPr>
            </w:rPrChange>
          </w:rPr>
          <w:t>関連資料</w:t>
        </w:r>
        <w:r>
          <w:rPr>
            <w:rFonts w:hint="eastAsia"/>
            <w:lang w:eastAsia="ja"/>
          </w:rPr>
          <w:t>の</w:t>
        </w:r>
      </w:ins>
      <w:del w:id="1283" w:author="工内 隆" w:date="2019-05-10T15:48:00Z">
        <w:r w:rsidR="00D62B99" w:rsidDel="0013216A">
          <w:rPr>
            <w:lang w:eastAsia="ja"/>
          </w:rPr>
          <w:delText>アーティファクト</w:delText>
        </w:r>
        <w:r w:rsidR="00096651" w:rsidDel="0013216A">
          <w:rPr>
            <w:rFonts w:hint="eastAsia"/>
            <w:lang w:eastAsia="ja"/>
          </w:rPr>
          <w:delText>の</w:delText>
        </w:r>
      </w:del>
      <w:r w:rsidR="00096651">
        <w:rPr>
          <w:rFonts w:hint="eastAsia"/>
          <w:lang w:eastAsia="ja"/>
        </w:rPr>
        <w:t>準備に</w:t>
      </w:r>
      <w:del w:id="1284" w:author="工内 隆" w:date="2019-05-10T15:49:00Z">
        <w:r w:rsidR="007552D0" w:rsidDel="0013216A">
          <w:rPr>
            <w:rFonts w:hint="eastAsia"/>
            <w:lang w:eastAsia="ja"/>
          </w:rPr>
          <w:delText>妥当</w:delText>
        </w:r>
        <w:r w:rsidR="000E5C7D" w:rsidDel="0013216A">
          <w:rPr>
            <w:rFonts w:hint="eastAsia"/>
            <w:lang w:eastAsia="ja"/>
          </w:rPr>
          <w:delText>な</w:delText>
        </w:r>
      </w:del>
      <w:r w:rsidR="000E5C7D">
        <w:rPr>
          <w:rFonts w:hint="eastAsia"/>
          <w:lang w:eastAsia="ja"/>
        </w:rPr>
        <w:t>商業的</w:t>
      </w:r>
      <w:ins w:id="1285" w:author="工内 隆" w:date="2019-05-10T15:49:00Z">
        <w:r>
          <w:rPr>
            <w:rFonts w:hint="eastAsia"/>
            <w:lang w:eastAsia="ja"/>
          </w:rPr>
          <w:t>に妥当な</w:t>
        </w:r>
      </w:ins>
      <w:r w:rsidR="00096651" w:rsidRPr="00986D45">
        <w:rPr>
          <w:rFonts w:hint="eastAsia"/>
          <w:lang w:eastAsia="ja"/>
        </w:rPr>
        <w:t>努力が</w:t>
      </w:r>
      <w:r w:rsidR="00832014" w:rsidRPr="00986D45">
        <w:rPr>
          <w:rFonts w:hint="eastAsia"/>
          <w:lang w:eastAsia="ja"/>
        </w:rPr>
        <w:t>払われ</w:t>
      </w:r>
      <w:del w:id="1286" w:author="工内 隆" w:date="2019-05-10T15:49:00Z">
        <w:r w:rsidR="00832014" w:rsidRPr="00986D45" w:rsidDel="0013216A">
          <w:rPr>
            <w:rFonts w:hint="eastAsia"/>
            <w:lang w:eastAsia="ja"/>
          </w:rPr>
          <w:delText>てい</w:delText>
        </w:r>
      </w:del>
      <w:r w:rsidR="00832014" w:rsidRPr="00986D45">
        <w:rPr>
          <w:rFonts w:hint="eastAsia"/>
          <w:lang w:eastAsia="ja"/>
        </w:rPr>
        <w:t>る</w:t>
      </w:r>
      <w:r w:rsidR="00832014">
        <w:rPr>
          <w:rFonts w:hint="eastAsia"/>
          <w:lang w:eastAsia="ja"/>
        </w:rPr>
        <w:t>ことを確</w:t>
      </w:r>
      <w:ins w:id="1287" w:author="工内 隆" w:date="2019-05-10T15:49:00Z">
        <w:r>
          <w:rPr>
            <w:rFonts w:hint="eastAsia"/>
            <w:lang w:eastAsia="ja"/>
          </w:rPr>
          <w:t>かなものと</w:t>
        </w:r>
      </w:ins>
      <w:ins w:id="1288" w:author="工内 隆" w:date="2019-05-11T17:36:00Z">
        <w:r w:rsidR="00FE4DEF">
          <w:rPr>
            <w:rFonts w:hint="eastAsia"/>
            <w:lang w:eastAsia="ja"/>
          </w:rPr>
          <w:t>します</w:t>
        </w:r>
      </w:ins>
      <w:del w:id="1289" w:author="工内 隆" w:date="2019-05-10T15:49:00Z">
        <w:r w:rsidR="00832014" w:rsidDel="0013216A">
          <w:rPr>
            <w:rFonts w:hint="eastAsia"/>
            <w:lang w:eastAsia="ja"/>
          </w:rPr>
          <w:delText>認</w:delText>
        </w:r>
      </w:del>
      <w:del w:id="1290" w:author="工内 隆" w:date="2019-05-11T17:36:00Z">
        <w:r w:rsidR="00832014" w:rsidDel="00FE4DEF">
          <w:rPr>
            <w:rFonts w:hint="eastAsia"/>
            <w:lang w:eastAsia="ja"/>
          </w:rPr>
          <w:delText>する</w:delText>
        </w:r>
      </w:del>
      <w:ins w:id="1291" w:author="工内 隆" w:date="2019-05-10T15:50:00Z">
        <w:r>
          <w:rPr>
            <w:rFonts w:hint="eastAsia"/>
            <w:lang w:eastAsia="ja"/>
          </w:rPr>
          <w:t>。</w:t>
        </w:r>
      </w:ins>
      <w:del w:id="1292" w:author="工内 隆" w:date="2019-05-10T15:50:00Z">
        <w:r w:rsidR="005C2079" w:rsidDel="0013216A">
          <w:rPr>
            <w:rFonts w:hint="eastAsia"/>
            <w:lang w:eastAsia="ja"/>
          </w:rPr>
          <w:delText>ため</w:delText>
        </w:r>
      </w:del>
    </w:p>
    <w:p w14:paraId="795D0C6A" w14:textId="77777777" w:rsidR="00A819C2" w:rsidRPr="00661E9D" w:rsidRDefault="00A819C2" w:rsidP="00A819C2">
      <w:pPr>
        <w:ind w:left="720"/>
        <w:rPr>
          <w:lang w:eastAsia="ja-JP"/>
        </w:rPr>
      </w:pPr>
    </w:p>
    <w:p w14:paraId="01B22DA1" w14:textId="77777777" w:rsidR="003F57CD" w:rsidRPr="00661E9D" w:rsidRDefault="003F57CD" w:rsidP="00A819C2">
      <w:pPr>
        <w:ind w:left="720"/>
        <w:rPr>
          <w:lang w:eastAsia="ja-JP"/>
        </w:rPr>
      </w:pPr>
    </w:p>
    <w:p w14:paraId="2B8D3B5A" w14:textId="77777777" w:rsidR="00FF601A" w:rsidRPr="00661E9D" w:rsidRDefault="00FF601A">
      <w:pPr>
        <w:rPr>
          <w:lang w:eastAsia="ja-JP"/>
        </w:rPr>
      </w:pPr>
      <w:r w:rsidRPr="00661E9D">
        <w:rPr>
          <w:lang w:eastAsia="ja"/>
        </w:rPr>
        <w:br w:type="page"/>
      </w:r>
    </w:p>
    <w:p w14:paraId="642AB892" w14:textId="5FAB38FD" w:rsidR="003F57CD" w:rsidRPr="00661E9D" w:rsidRDefault="001432EF" w:rsidP="00930513">
      <w:pPr>
        <w:pStyle w:val="2"/>
        <w:spacing w:before="60"/>
        <w:rPr>
          <w:lang w:eastAsia="ja-JP"/>
        </w:rPr>
      </w:pPr>
      <w:bookmarkStart w:id="1293" w:name="_Toc457078802"/>
      <w:bookmarkStart w:id="1294" w:name="_Toc8398984"/>
      <w:r>
        <w:rPr>
          <w:lang w:eastAsia="ja"/>
        </w:rPr>
        <w:lastRenderedPageBreak/>
        <w:t>5.0</w:t>
      </w:r>
      <w:r w:rsidR="00FF601A" w:rsidRPr="00661E9D">
        <w:rPr>
          <w:lang w:eastAsia="ja"/>
        </w:rPr>
        <w:t xml:space="preserve"> </w:t>
      </w:r>
      <w:r w:rsidR="00A53FE9">
        <w:rPr>
          <w:lang w:eastAsia="ja"/>
        </w:rPr>
        <w:t>オープンソース</w:t>
      </w:r>
      <w:r w:rsidR="00FF601A" w:rsidRPr="00661E9D">
        <w:rPr>
          <w:lang w:eastAsia="ja"/>
        </w:rPr>
        <w:t>コミュニティ</w:t>
      </w:r>
      <w:bookmarkEnd w:id="1293"/>
      <w:r w:rsidR="00F42A5A">
        <w:rPr>
          <w:rFonts w:hint="eastAsia"/>
          <w:lang w:eastAsia="ja-JP"/>
        </w:rPr>
        <w:t>活動</w:t>
      </w:r>
      <w:ins w:id="1295" w:author="工内 隆" w:date="2019-05-10T15:55:00Z">
        <w:r w:rsidR="000F7B84">
          <w:rPr>
            <w:rFonts w:hint="eastAsia"/>
            <w:lang w:eastAsia="ja-JP"/>
          </w:rPr>
          <w:t>への理解</w:t>
        </w:r>
      </w:ins>
      <w:bookmarkEnd w:id="1294"/>
    </w:p>
    <w:p w14:paraId="55F7B7D1" w14:textId="4008DA74" w:rsidR="003A31F4" w:rsidRPr="00A45385" w:rsidRDefault="00443BD6" w:rsidP="00DD6581">
      <w:pPr>
        <w:ind w:left="720" w:hanging="720"/>
        <w:rPr>
          <w:b/>
          <w:sz w:val="24"/>
          <w:szCs w:val="24"/>
          <w:lang w:eastAsia="ja-JP"/>
        </w:rPr>
      </w:pPr>
      <w:r w:rsidRPr="00A45385">
        <w:rPr>
          <w:b/>
          <w:sz w:val="24"/>
          <w:szCs w:val="24"/>
          <w:lang w:eastAsia="ja"/>
        </w:rPr>
        <w:t>5.1</w:t>
      </w:r>
      <w:r w:rsidR="00DD6581" w:rsidRPr="00A45385">
        <w:rPr>
          <w:b/>
          <w:sz w:val="24"/>
          <w:szCs w:val="24"/>
          <w:lang w:eastAsia="ja"/>
        </w:rPr>
        <w:tab/>
      </w:r>
      <w:r w:rsidR="004A1AF1">
        <w:rPr>
          <w:rFonts w:hint="eastAsia"/>
          <w:b/>
          <w:sz w:val="24"/>
          <w:szCs w:val="24"/>
          <w:lang w:eastAsia="ja"/>
        </w:rPr>
        <w:t>コントリビューション</w:t>
      </w:r>
    </w:p>
    <w:p w14:paraId="1B53B3A8" w14:textId="7C394E84" w:rsidR="00DD6581" w:rsidRPr="00A45385" w:rsidRDefault="00DD6581" w:rsidP="003A31F4">
      <w:pPr>
        <w:ind w:left="720"/>
        <w:rPr>
          <w:b/>
          <w:lang w:eastAsia="ja-JP"/>
        </w:rPr>
      </w:pPr>
      <w:r w:rsidRPr="00A45385">
        <w:rPr>
          <w:b/>
          <w:lang w:eastAsia="ja"/>
        </w:rPr>
        <w:t>組織が</w:t>
      </w:r>
      <w:r w:rsidRPr="000F7B84">
        <w:rPr>
          <w:rFonts w:hint="eastAsia"/>
          <w:b/>
          <w:i/>
          <w:lang w:eastAsia="ja"/>
          <w:rPrChange w:id="1296" w:author="工内 隆" w:date="2019-05-10T15:55:00Z">
            <w:rPr>
              <w:rFonts w:hint="eastAsia"/>
              <w:b/>
              <w:lang w:eastAsia="ja"/>
            </w:rPr>
          </w:rPrChange>
        </w:rPr>
        <w:t>オープンソース</w:t>
      </w:r>
      <w:r w:rsidRPr="00A45385">
        <w:rPr>
          <w:b/>
          <w:lang w:eastAsia="ja"/>
        </w:rPr>
        <w:t>プロジェクトへの</w:t>
      </w:r>
      <w:r w:rsidR="004A1AF1">
        <w:rPr>
          <w:rFonts w:hint="eastAsia"/>
          <w:b/>
          <w:lang w:eastAsia="ja"/>
        </w:rPr>
        <w:t>コントリビューション</w:t>
      </w:r>
      <w:r w:rsidRPr="00A45385">
        <w:rPr>
          <w:b/>
          <w:lang w:eastAsia="ja"/>
        </w:rPr>
        <w:t>を</w:t>
      </w:r>
      <w:ins w:id="1297" w:author="工内 隆" w:date="2019-05-10T15:55:00Z">
        <w:r w:rsidR="000F7B84">
          <w:rPr>
            <w:rFonts w:hint="eastAsia"/>
            <w:b/>
            <w:lang w:eastAsia="ja"/>
          </w:rPr>
          <w:t>考慮</w:t>
        </w:r>
      </w:ins>
      <w:ins w:id="1298" w:author="工内 隆" w:date="2019-05-10T15:56:00Z">
        <w:r w:rsidR="000F7B84">
          <w:rPr>
            <w:rFonts w:hint="eastAsia"/>
            <w:b/>
            <w:lang w:eastAsia="ja"/>
          </w:rPr>
          <w:t>する</w:t>
        </w:r>
      </w:ins>
      <w:del w:id="1299" w:author="工内 隆" w:date="2019-05-10T15:56:00Z">
        <w:r w:rsidRPr="00A45385" w:rsidDel="000F7B84">
          <w:rPr>
            <w:b/>
            <w:lang w:eastAsia="ja"/>
          </w:rPr>
          <w:delText>許可している</w:delText>
        </w:r>
      </w:del>
      <w:r w:rsidRPr="00A45385">
        <w:rPr>
          <w:b/>
          <w:lang w:eastAsia="ja"/>
        </w:rPr>
        <w:t>場合</w:t>
      </w:r>
      <w:ins w:id="1300" w:author="工内 隆" w:date="2019-05-10T15:56:00Z">
        <w:r w:rsidR="000F7B84">
          <w:rPr>
            <w:rFonts w:hint="eastAsia"/>
            <w:b/>
            <w:lang w:eastAsia="ja"/>
          </w:rPr>
          <w:t>、以下を行うこと。</w:t>
        </w:r>
      </w:ins>
    </w:p>
    <w:p w14:paraId="751FE8A1" w14:textId="6BBCC884" w:rsidR="00DD6581" w:rsidRPr="00A45385" w:rsidRDefault="00DD6581" w:rsidP="00DD6581">
      <w:pPr>
        <w:pStyle w:val="a3"/>
        <w:numPr>
          <w:ilvl w:val="0"/>
          <w:numId w:val="37"/>
        </w:numPr>
        <w:rPr>
          <w:b/>
          <w:lang w:eastAsia="ja-JP"/>
        </w:rPr>
      </w:pPr>
      <w:r w:rsidRPr="000F7B84">
        <w:rPr>
          <w:rFonts w:hint="eastAsia"/>
          <w:b/>
          <w:i/>
          <w:lang w:eastAsia="ja"/>
          <w:rPrChange w:id="1301" w:author="工内 隆" w:date="2019-05-10T15:56:00Z">
            <w:rPr>
              <w:rFonts w:hint="eastAsia"/>
              <w:b/>
              <w:lang w:eastAsia="ja"/>
            </w:rPr>
          </w:rPrChange>
        </w:rPr>
        <w:t>オープンソース</w:t>
      </w:r>
      <w:r w:rsidRPr="00A45385">
        <w:rPr>
          <w:b/>
          <w:lang w:eastAsia="ja"/>
        </w:rPr>
        <w:t>プロジェクトへの</w:t>
      </w:r>
      <w:r w:rsidR="004A1AF1">
        <w:rPr>
          <w:rFonts w:hint="eastAsia"/>
          <w:b/>
          <w:lang w:eastAsia="ja"/>
        </w:rPr>
        <w:t>コントリビューション</w:t>
      </w:r>
      <w:r w:rsidRPr="00A45385">
        <w:rPr>
          <w:b/>
          <w:lang w:eastAsia="ja"/>
        </w:rPr>
        <w:t>を管理する</w:t>
      </w:r>
      <w:r w:rsidR="004A1AF1">
        <w:rPr>
          <w:rFonts w:hint="eastAsia"/>
          <w:b/>
          <w:lang w:eastAsia="ja"/>
        </w:rPr>
        <w:t>ポリシー文書が</w:t>
      </w:r>
      <w:ins w:id="1302" w:author="工内 隆" w:date="2019-05-10T15:57:00Z">
        <w:r w:rsidR="000F7B84">
          <w:rPr>
            <w:rFonts w:hint="eastAsia"/>
            <w:b/>
            <w:lang w:eastAsia="ja"/>
          </w:rPr>
          <w:t>存在する</w:t>
        </w:r>
      </w:ins>
      <w:del w:id="1303" w:author="工内 隆" w:date="2019-05-10T15:57:00Z">
        <w:r w:rsidR="004A1AF1" w:rsidDel="000F7B84">
          <w:rPr>
            <w:rFonts w:hint="eastAsia"/>
            <w:b/>
            <w:lang w:eastAsia="ja"/>
          </w:rPr>
          <w:delText>ある</w:delText>
        </w:r>
      </w:del>
    </w:p>
    <w:p w14:paraId="642C55F5" w14:textId="57DAEBF3" w:rsidR="00DD6581" w:rsidRPr="00A45385" w:rsidRDefault="004A1AF1" w:rsidP="00DD6581">
      <w:pPr>
        <w:pStyle w:val="a3"/>
        <w:numPr>
          <w:ilvl w:val="0"/>
          <w:numId w:val="37"/>
        </w:numPr>
        <w:rPr>
          <w:b/>
          <w:lang w:eastAsia="ja-JP"/>
        </w:rPr>
      </w:pPr>
      <w:r>
        <w:rPr>
          <w:rFonts w:hint="eastAsia"/>
          <w:b/>
          <w:lang w:eastAsia="ja"/>
        </w:rPr>
        <w:t>ポリシーが</w:t>
      </w:r>
      <w:ins w:id="1304" w:author="工内 隆" w:date="2019-05-10T15:57:00Z">
        <w:r w:rsidR="000F7B84">
          <w:rPr>
            <w:rFonts w:hint="eastAsia"/>
            <w:b/>
            <w:lang w:eastAsia="ja"/>
          </w:rPr>
          <w:t>組織の</w:t>
        </w:r>
      </w:ins>
      <w:r>
        <w:rPr>
          <w:rFonts w:hint="eastAsia"/>
          <w:b/>
          <w:lang w:eastAsia="ja"/>
        </w:rPr>
        <w:t>内部で</w:t>
      </w:r>
      <w:ins w:id="1305" w:author="工内 隆" w:date="2019-05-10T15:57:00Z">
        <w:r w:rsidR="000F7B84">
          <w:rPr>
            <w:rFonts w:hint="eastAsia"/>
            <w:b/>
            <w:lang w:eastAsia="ja"/>
          </w:rPr>
          <w:t>周知</w:t>
        </w:r>
      </w:ins>
      <w:del w:id="1306" w:author="工内 隆" w:date="2019-05-10T15:57:00Z">
        <w:r w:rsidR="00DD6581" w:rsidRPr="00A45385" w:rsidDel="000F7B84">
          <w:rPr>
            <w:b/>
            <w:lang w:eastAsia="ja"/>
          </w:rPr>
          <w:delText>伝達</w:delText>
        </w:r>
        <w:r w:rsidDel="000F7B84">
          <w:rPr>
            <w:rFonts w:hint="eastAsia"/>
            <w:b/>
            <w:lang w:eastAsia="ja"/>
          </w:rPr>
          <w:delText>・共有</w:delText>
        </w:r>
      </w:del>
      <w:r w:rsidR="00DD6581" w:rsidRPr="00A45385">
        <w:rPr>
          <w:b/>
          <w:lang w:eastAsia="ja"/>
        </w:rPr>
        <w:t>され</w:t>
      </w:r>
      <w:del w:id="1307" w:author="工内 隆" w:date="2019-05-10T15:57:00Z">
        <w:r w:rsidDel="000F7B84">
          <w:rPr>
            <w:rFonts w:hint="eastAsia"/>
            <w:b/>
            <w:lang w:eastAsia="ja"/>
          </w:rPr>
          <w:delText>てい</w:delText>
        </w:r>
      </w:del>
      <w:r>
        <w:rPr>
          <w:rFonts w:hint="eastAsia"/>
          <w:b/>
          <w:lang w:eastAsia="ja"/>
        </w:rPr>
        <w:t>る</w:t>
      </w:r>
    </w:p>
    <w:p w14:paraId="13EA8062" w14:textId="5789DAE2" w:rsidR="00DD6581" w:rsidRPr="00A45385" w:rsidRDefault="00DD6581" w:rsidP="00DD6581">
      <w:pPr>
        <w:pStyle w:val="a3"/>
        <w:numPr>
          <w:ilvl w:val="0"/>
          <w:numId w:val="37"/>
        </w:numPr>
        <w:rPr>
          <w:b/>
          <w:lang w:eastAsia="ja-JP"/>
        </w:rPr>
      </w:pPr>
      <w:r w:rsidRPr="00A45385">
        <w:rPr>
          <w:b/>
          <w:lang w:eastAsia="ja"/>
        </w:rPr>
        <w:t>ポリシーを実装するプロセスが</w:t>
      </w:r>
      <w:r w:rsidR="004A1AF1">
        <w:rPr>
          <w:rFonts w:hint="eastAsia"/>
          <w:b/>
          <w:lang w:eastAsia="ja"/>
        </w:rPr>
        <w:t>ある</w:t>
      </w:r>
    </w:p>
    <w:p w14:paraId="264BE40E" w14:textId="77777777" w:rsidR="00DD6581" w:rsidRPr="00A45385" w:rsidRDefault="00DD6581" w:rsidP="00DD6581">
      <w:pPr>
        <w:rPr>
          <w:b/>
          <w:strike/>
          <w:lang w:eastAsia="ja-JP"/>
        </w:rPr>
      </w:pPr>
    </w:p>
    <w:p w14:paraId="4878A642" w14:textId="49D1679E" w:rsidR="00DD6581" w:rsidRPr="00A45385" w:rsidRDefault="00093998" w:rsidP="00DD6581">
      <w:pPr>
        <w:ind w:left="720"/>
        <w:rPr>
          <w:lang w:eastAsia="ja-JP"/>
        </w:rPr>
      </w:pPr>
      <w:ins w:id="1308" w:author="工内 隆" w:date="2019-05-09T17:38:00Z">
        <w:r w:rsidRPr="00D02355">
          <w:rPr>
            <w:rFonts w:ascii="Calibri" w:eastAsia="ＭＳ ゴシック" w:hAnsi="Calibri" w:cs="Calibri" w:hint="eastAsia"/>
            <w:b/>
            <w:i/>
            <w:lang w:eastAsia="ja-JP"/>
          </w:rPr>
          <w:t>証跡となる資料</w:t>
        </w:r>
      </w:ins>
      <w:del w:id="1309" w:author="工内 隆" w:date="2019-05-09T17:38:00Z">
        <w:r w:rsidR="00DD6581" w:rsidRPr="00A45385" w:rsidDel="00093998">
          <w:rPr>
            <w:b/>
            <w:lang w:eastAsia="ja"/>
          </w:rPr>
          <w:delText>検証材</w:delText>
        </w:r>
      </w:del>
      <w:del w:id="1310" w:author="工内 隆" w:date="2019-05-09T17:39:00Z">
        <w:r w:rsidR="00DD6581" w:rsidRPr="00A45385" w:rsidDel="00093998">
          <w:rPr>
            <w:b/>
            <w:lang w:eastAsia="ja"/>
          </w:rPr>
          <w:delText>料</w:delText>
        </w:r>
      </w:del>
    </w:p>
    <w:p w14:paraId="578EFC28" w14:textId="6A425E34" w:rsidR="00042163" w:rsidRPr="00A45385" w:rsidDel="000F7B84" w:rsidRDefault="00042163" w:rsidP="00DD6581">
      <w:pPr>
        <w:ind w:left="720"/>
        <w:rPr>
          <w:del w:id="1311" w:author="工内 隆" w:date="2019-05-10T15:59:00Z"/>
          <w:lang w:eastAsia="ja-JP"/>
        </w:rPr>
      </w:pPr>
      <w:del w:id="1312" w:author="工内 隆" w:date="2019-05-10T15:59:00Z">
        <w:r w:rsidRPr="00A45385" w:rsidDel="000F7B84">
          <w:rPr>
            <w:lang w:eastAsia="ja"/>
          </w:rPr>
          <w:delText>組織がオープンソースプロジェクトへの</w:delText>
        </w:r>
        <w:r w:rsidR="002A56BA" w:rsidDel="000F7B84">
          <w:rPr>
            <w:rFonts w:hint="eastAsia"/>
            <w:lang w:eastAsia="ja"/>
          </w:rPr>
          <w:delText>コントリビューション</w:delText>
        </w:r>
        <w:r w:rsidRPr="00A45385" w:rsidDel="000F7B84">
          <w:rPr>
            <w:lang w:eastAsia="ja"/>
          </w:rPr>
          <w:delText>を許可している場合</w:delText>
        </w:r>
        <w:r w:rsidR="002A56BA" w:rsidDel="000F7B84">
          <w:rPr>
            <w:rFonts w:hint="eastAsia"/>
            <w:lang w:eastAsia="ja"/>
          </w:rPr>
          <w:delText>、以下が必要となる</w:delText>
        </w:r>
      </w:del>
    </w:p>
    <w:p w14:paraId="236C5DA1" w14:textId="359B452F" w:rsidR="00DD6581" w:rsidRPr="00A45385" w:rsidRDefault="00DD6581" w:rsidP="00DD6581">
      <w:pPr>
        <w:pStyle w:val="a3"/>
        <w:numPr>
          <w:ilvl w:val="0"/>
          <w:numId w:val="1"/>
        </w:numPr>
        <w:rPr>
          <w:lang w:eastAsia="ja-JP"/>
        </w:rPr>
      </w:pPr>
      <w:r w:rsidRPr="00A45385">
        <w:rPr>
          <w:lang w:eastAsia="ja"/>
        </w:rPr>
        <w:t>5.1.1</w:t>
      </w:r>
      <w:r w:rsidR="002A56BA">
        <w:rPr>
          <w:lang w:eastAsia="ja"/>
        </w:rPr>
        <w:t xml:space="preserve"> </w:t>
      </w:r>
      <w:del w:id="1313" w:author="工内 隆" w:date="2019-05-10T15:58:00Z">
        <w:r w:rsidR="002C4595" w:rsidRPr="00A45385" w:rsidDel="000F7B84">
          <w:rPr>
            <w:lang w:eastAsia="ja"/>
          </w:rPr>
          <w:delText>a</w:delText>
        </w:r>
      </w:del>
      <w:r w:rsidR="002A56BA">
        <w:rPr>
          <w:rFonts w:hint="eastAsia"/>
          <w:lang w:eastAsia="ja"/>
        </w:rPr>
        <w:t>文書</w:t>
      </w:r>
      <w:r w:rsidRPr="00A45385">
        <w:rPr>
          <w:lang w:eastAsia="ja"/>
        </w:rPr>
        <w:t>化された</w:t>
      </w:r>
      <w:r w:rsidRPr="00E94B23">
        <w:rPr>
          <w:rFonts w:hint="eastAsia"/>
          <w:i/>
          <w:lang w:eastAsia="ja"/>
          <w:rPrChange w:id="1314" w:author="工内 隆" w:date="2019-05-10T16:13:00Z">
            <w:rPr>
              <w:rFonts w:hint="eastAsia"/>
              <w:lang w:eastAsia="ja"/>
            </w:rPr>
          </w:rPrChange>
        </w:rPr>
        <w:t>オープンソース</w:t>
      </w:r>
      <w:r w:rsidR="002A56BA">
        <w:rPr>
          <w:rFonts w:hint="eastAsia"/>
          <w:lang w:eastAsia="ja"/>
        </w:rPr>
        <w:t>コントリビューション</w:t>
      </w:r>
      <w:r w:rsidRPr="00A45385">
        <w:rPr>
          <w:lang w:eastAsia="ja"/>
        </w:rPr>
        <w:t>ポリシー</w:t>
      </w:r>
      <w:ins w:id="1315" w:author="工内 隆" w:date="2019-05-10T16:13:00Z">
        <w:r w:rsidR="00E94B23">
          <w:rPr>
            <w:rFonts w:hint="eastAsia"/>
            <w:lang w:eastAsia="ja"/>
          </w:rPr>
          <w:t>。</w:t>
        </w:r>
      </w:ins>
    </w:p>
    <w:p w14:paraId="0F50ADD4" w14:textId="0BC9598A" w:rsidR="00DD6581" w:rsidRPr="00A45385" w:rsidRDefault="008B7011" w:rsidP="00DD6581">
      <w:pPr>
        <w:pStyle w:val="a3"/>
        <w:numPr>
          <w:ilvl w:val="0"/>
          <w:numId w:val="1"/>
        </w:numPr>
        <w:rPr>
          <w:lang w:eastAsia="ja-JP"/>
        </w:rPr>
      </w:pPr>
      <w:r w:rsidRPr="00A45385">
        <w:rPr>
          <w:lang w:eastAsia="ja"/>
        </w:rPr>
        <w:t>5.1.2</w:t>
      </w:r>
      <w:r w:rsidR="00DD6581" w:rsidRPr="00A45385">
        <w:rPr>
          <w:lang w:eastAsia="ja"/>
        </w:rPr>
        <w:t xml:space="preserve"> </w:t>
      </w:r>
      <w:del w:id="1316" w:author="工内 隆" w:date="2019-05-10T15:58:00Z">
        <w:r w:rsidR="002C4595" w:rsidRPr="00E94B23" w:rsidDel="000F7B84">
          <w:rPr>
            <w:i/>
            <w:lang w:eastAsia="ja"/>
            <w:rPrChange w:id="1317" w:author="工内 隆" w:date="2019-05-10T16:13:00Z">
              <w:rPr>
                <w:lang w:eastAsia="ja"/>
              </w:rPr>
            </w:rPrChange>
          </w:rPr>
          <w:delText>a</w:delText>
        </w:r>
      </w:del>
      <w:r w:rsidR="00DD6581" w:rsidRPr="00E94B23">
        <w:rPr>
          <w:rFonts w:hint="eastAsia"/>
          <w:i/>
          <w:lang w:eastAsia="ja"/>
          <w:rPrChange w:id="1318" w:author="工内 隆" w:date="2019-05-10T16:13:00Z">
            <w:rPr>
              <w:rFonts w:hint="eastAsia"/>
              <w:lang w:eastAsia="ja"/>
            </w:rPr>
          </w:rPrChange>
        </w:rPr>
        <w:t>オープンソース</w:t>
      </w:r>
      <w:r w:rsidR="002A56BA">
        <w:rPr>
          <w:rFonts w:hint="eastAsia"/>
          <w:lang w:eastAsia="ja"/>
        </w:rPr>
        <w:t>コントリビューション</w:t>
      </w:r>
      <w:r w:rsidR="00DD6581" w:rsidRPr="00A45385">
        <w:rPr>
          <w:lang w:eastAsia="ja"/>
        </w:rPr>
        <w:t>を管理する</w:t>
      </w:r>
      <w:ins w:id="1319" w:author="工内 隆" w:date="2019-05-10T16:14:00Z">
        <w:r w:rsidR="00E94B23">
          <w:rPr>
            <w:rFonts w:hint="eastAsia"/>
            <w:lang w:eastAsia="ja"/>
          </w:rPr>
          <w:t>手続き文書</w:t>
        </w:r>
      </w:ins>
      <w:del w:id="1320" w:author="工内 隆" w:date="2019-05-10T16:14:00Z">
        <w:r w:rsidR="00C71920" w:rsidDel="00E94B23">
          <w:rPr>
            <w:lang w:eastAsia="ja"/>
          </w:rPr>
          <w:delText>手順書</w:delText>
        </w:r>
      </w:del>
      <w:ins w:id="1321" w:author="工内 隆" w:date="2019-05-10T16:14:00Z">
        <w:r w:rsidR="00E94B23">
          <w:rPr>
            <w:rFonts w:hint="eastAsia"/>
            <w:lang w:eastAsia="ja"/>
          </w:rPr>
          <w:t>。</w:t>
        </w:r>
      </w:ins>
    </w:p>
    <w:p w14:paraId="2529444E" w14:textId="0BEAAFD6" w:rsidR="00DD6581" w:rsidRPr="00A45385" w:rsidRDefault="008B7011" w:rsidP="00DD6581">
      <w:pPr>
        <w:pStyle w:val="a3"/>
        <w:numPr>
          <w:ilvl w:val="0"/>
          <w:numId w:val="1"/>
        </w:numPr>
        <w:rPr>
          <w:lang w:eastAsia="ja-JP"/>
        </w:rPr>
      </w:pPr>
      <w:r w:rsidRPr="00A45385">
        <w:rPr>
          <w:lang w:eastAsia="ja"/>
        </w:rPr>
        <w:t>5.1.3</w:t>
      </w:r>
      <w:r w:rsidR="002C4595" w:rsidRPr="00A45385">
        <w:rPr>
          <w:lang w:eastAsia="ja"/>
        </w:rPr>
        <w:t>すべての</w:t>
      </w:r>
      <w:r w:rsidR="002C4595" w:rsidRPr="00E94B23">
        <w:rPr>
          <w:rFonts w:hint="eastAsia"/>
          <w:i/>
          <w:lang w:eastAsia="ja"/>
          <w:rPrChange w:id="1322" w:author="工内 隆" w:date="2019-05-10T16:14:00Z">
            <w:rPr>
              <w:rFonts w:hint="eastAsia"/>
              <w:lang w:eastAsia="ja"/>
            </w:rPr>
          </w:rPrChange>
        </w:rPr>
        <w:t>ソフトウェアスタッフ</w:t>
      </w:r>
      <w:r w:rsidR="002C4595" w:rsidRPr="00A45385">
        <w:rPr>
          <w:lang w:eastAsia="ja"/>
        </w:rPr>
        <w:t>が</w:t>
      </w:r>
      <w:r w:rsidR="002C4595" w:rsidRPr="00E94B23">
        <w:rPr>
          <w:rFonts w:hint="eastAsia"/>
          <w:i/>
          <w:lang w:eastAsia="ja"/>
          <w:rPrChange w:id="1323" w:author="工内 隆" w:date="2019-05-10T16:14:00Z">
            <w:rPr>
              <w:rFonts w:hint="eastAsia"/>
              <w:lang w:eastAsia="ja"/>
            </w:rPr>
          </w:rPrChange>
        </w:rPr>
        <w:t>オープンソース</w:t>
      </w:r>
      <w:r w:rsidR="002A56BA">
        <w:rPr>
          <w:rFonts w:hint="eastAsia"/>
          <w:lang w:eastAsia="ja"/>
        </w:rPr>
        <w:t>コントリビューション</w:t>
      </w:r>
      <w:r w:rsidR="002C4595" w:rsidRPr="00A45385">
        <w:rPr>
          <w:lang w:eastAsia="ja"/>
        </w:rPr>
        <w:t>ポリシー</w:t>
      </w:r>
      <w:ins w:id="1324" w:author="工内 隆" w:date="2019-05-10T16:16:00Z">
        <w:r w:rsidR="00E94B23">
          <w:rPr>
            <w:rFonts w:hint="eastAsia"/>
            <w:lang w:eastAsia="ja"/>
          </w:rPr>
          <w:t>の存在を認識</w:t>
        </w:r>
      </w:ins>
      <w:ins w:id="1325" w:author="工内 隆" w:date="2019-05-11T17:36:00Z">
        <w:r w:rsidR="00FE4DEF">
          <w:rPr>
            <w:rFonts w:hint="eastAsia"/>
            <w:lang w:eastAsia="ja"/>
          </w:rPr>
          <w:t>する</w:t>
        </w:r>
      </w:ins>
      <w:ins w:id="1326" w:author="工内 隆" w:date="2019-05-10T16:16:00Z">
        <w:r w:rsidR="00E94B23">
          <w:rPr>
            <w:rFonts w:hint="eastAsia"/>
            <w:lang w:eastAsia="ja"/>
          </w:rPr>
          <w:t>文書化された手続き</w:t>
        </w:r>
      </w:ins>
      <w:del w:id="1327" w:author="工内 隆" w:date="2019-05-10T16:17:00Z">
        <w:r w:rsidR="002C4595" w:rsidRPr="00A45385" w:rsidDel="00E94B23">
          <w:rPr>
            <w:lang w:eastAsia="ja"/>
          </w:rPr>
          <w:delText>の存在を認識できる</w:delText>
        </w:r>
        <w:r w:rsidR="00C71920" w:rsidDel="00E94B23">
          <w:rPr>
            <w:lang w:eastAsia="ja"/>
          </w:rPr>
          <w:delText>手順書</w:delText>
        </w:r>
      </w:del>
      <w:r w:rsidR="002C4595" w:rsidRPr="00A45385">
        <w:rPr>
          <w:lang w:eastAsia="ja"/>
        </w:rPr>
        <w:t xml:space="preserve"> </w:t>
      </w:r>
      <w:r w:rsidR="002A56BA">
        <w:rPr>
          <w:rFonts w:hint="eastAsia"/>
          <w:lang w:eastAsia="ja"/>
        </w:rPr>
        <w:t>（</w:t>
      </w:r>
      <w:r w:rsidR="002C4595" w:rsidRPr="00E94B23">
        <w:rPr>
          <w:rFonts w:hint="eastAsia"/>
          <w:lang w:eastAsia="ja"/>
          <w:rPrChange w:id="1328" w:author="工内 隆" w:date="2019-05-10T16:17:00Z">
            <w:rPr>
              <w:rFonts w:hint="eastAsia"/>
              <w:i/>
              <w:lang w:eastAsia="ja"/>
            </w:rPr>
          </w:rPrChange>
        </w:rPr>
        <w:t>例えば</w:t>
      </w:r>
      <w:r w:rsidR="002C4595" w:rsidRPr="00A45385">
        <w:rPr>
          <w:lang w:eastAsia="ja"/>
        </w:rPr>
        <w:t>、トレーニング、内部</w:t>
      </w:r>
      <w:r w:rsidR="002C4595" w:rsidRPr="00A45385">
        <w:rPr>
          <w:lang w:eastAsia="ja"/>
        </w:rPr>
        <w:t xml:space="preserve"> wiki</w:t>
      </w:r>
      <w:r w:rsidR="002C4595" w:rsidRPr="00A45385">
        <w:rPr>
          <w:lang w:eastAsia="ja"/>
        </w:rPr>
        <w:t>、その他の実践的なコミュニケーション方法</w:t>
      </w:r>
      <w:ins w:id="1329" w:author="工内 隆" w:date="2019-05-10T16:17:00Z">
        <w:r w:rsidR="00E94B23">
          <w:rPr>
            <w:rFonts w:hint="eastAsia"/>
            <w:lang w:eastAsia="ja"/>
          </w:rPr>
          <w:t>を通じて</w:t>
        </w:r>
      </w:ins>
      <w:r w:rsidR="002A56BA">
        <w:rPr>
          <w:rFonts w:hint="eastAsia"/>
          <w:lang w:eastAsia="ja"/>
        </w:rPr>
        <w:t>）</w:t>
      </w:r>
      <w:ins w:id="1330" w:author="工内 隆" w:date="2019-05-10T16:17:00Z">
        <w:r w:rsidR="00E94B23">
          <w:rPr>
            <w:rFonts w:hint="eastAsia"/>
            <w:lang w:eastAsia="ja"/>
          </w:rPr>
          <w:t>。</w:t>
        </w:r>
      </w:ins>
    </w:p>
    <w:p w14:paraId="3B2E3735" w14:textId="77777777" w:rsidR="00DD6581" w:rsidRPr="00DC5BE0" w:rsidRDefault="00DD6581" w:rsidP="00DD6581">
      <w:pPr>
        <w:pStyle w:val="a3"/>
        <w:ind w:left="1080"/>
        <w:rPr>
          <w:lang w:eastAsia="ja-JP"/>
        </w:rPr>
      </w:pPr>
    </w:p>
    <w:p w14:paraId="7708C20B" w14:textId="563F6A4C" w:rsidR="00DD6581" w:rsidRPr="00A45385" w:rsidRDefault="00093998" w:rsidP="00DD6581">
      <w:pPr>
        <w:tabs>
          <w:tab w:val="left" w:pos="2955"/>
        </w:tabs>
        <w:ind w:left="720"/>
        <w:rPr>
          <w:lang w:eastAsia="ja-JP"/>
        </w:rPr>
      </w:pPr>
      <w:ins w:id="1331" w:author="工内 隆" w:date="2019-05-09T17:39:00Z">
        <w:r>
          <w:rPr>
            <w:rFonts w:hint="eastAsia"/>
            <w:b/>
            <w:lang w:eastAsia="ja"/>
          </w:rPr>
          <w:t>論拠</w:t>
        </w:r>
      </w:ins>
      <w:del w:id="1332" w:author="工内 隆" w:date="2019-05-09T17:40:00Z">
        <w:r w:rsidR="00DD6581" w:rsidRPr="00A45385" w:rsidDel="00093998">
          <w:rPr>
            <w:b/>
            <w:lang w:eastAsia="ja"/>
          </w:rPr>
          <w:delText>根拠</w:delText>
        </w:r>
      </w:del>
      <w:r w:rsidR="00DD6581" w:rsidRPr="00A45385">
        <w:rPr>
          <w:lang w:eastAsia="ja"/>
        </w:rPr>
        <w:tab/>
      </w:r>
    </w:p>
    <w:p w14:paraId="26091F60" w14:textId="1E22013F" w:rsidR="00DD6581" w:rsidRPr="00D27C65" w:rsidRDefault="002C4595" w:rsidP="00DD6581">
      <w:pPr>
        <w:ind w:left="720"/>
        <w:rPr>
          <w:lang w:eastAsia="ja-JP"/>
        </w:rPr>
      </w:pPr>
      <w:r w:rsidRPr="00A45385">
        <w:rPr>
          <w:lang w:eastAsia="ja"/>
        </w:rPr>
        <w:t>組織</w:t>
      </w:r>
      <w:r w:rsidR="00673F8A">
        <w:rPr>
          <w:rFonts w:hint="eastAsia"/>
          <w:lang w:eastAsia="ja"/>
        </w:rPr>
        <w:t>が</w:t>
      </w:r>
      <w:r w:rsidRPr="00E94B23">
        <w:rPr>
          <w:rFonts w:hint="eastAsia"/>
          <w:i/>
          <w:lang w:eastAsia="ja"/>
          <w:rPrChange w:id="1333" w:author="工内 隆" w:date="2019-05-10T16:17:00Z">
            <w:rPr>
              <w:rFonts w:hint="eastAsia"/>
              <w:lang w:eastAsia="ja"/>
            </w:rPr>
          </w:rPrChange>
        </w:rPr>
        <w:t>オープンソース</w:t>
      </w:r>
      <w:r w:rsidRPr="00A45385">
        <w:rPr>
          <w:lang w:eastAsia="ja"/>
        </w:rPr>
        <w:t>の</w:t>
      </w:r>
      <w:r w:rsidR="00673F8A">
        <w:rPr>
          <w:rFonts w:hint="eastAsia"/>
          <w:lang w:eastAsia="ja"/>
        </w:rPr>
        <w:t>コントリビューション</w:t>
      </w:r>
      <w:r w:rsidRPr="00A45385">
        <w:rPr>
          <w:lang w:eastAsia="ja"/>
        </w:rPr>
        <w:t>を許可</w:t>
      </w:r>
      <w:r w:rsidR="00673F8A">
        <w:rPr>
          <w:rFonts w:hint="eastAsia"/>
          <w:lang w:eastAsia="ja"/>
        </w:rPr>
        <w:t>する</w:t>
      </w:r>
      <w:ins w:id="1334" w:author="工内 隆" w:date="2019-05-10T16:17:00Z">
        <w:r w:rsidR="00E94B23">
          <w:rPr>
            <w:rFonts w:hint="eastAsia"/>
            <w:lang w:eastAsia="ja"/>
          </w:rPr>
          <w:t>場合</w:t>
        </w:r>
      </w:ins>
      <w:del w:id="1335" w:author="工内 隆" w:date="2019-05-10T16:17:00Z">
        <w:r w:rsidR="00A6750C" w:rsidDel="00E94B23">
          <w:rPr>
            <w:rFonts w:hint="eastAsia"/>
            <w:lang w:eastAsia="ja"/>
          </w:rPr>
          <w:delText>際</w:delText>
        </w:r>
      </w:del>
      <w:r w:rsidR="00673F8A">
        <w:rPr>
          <w:rFonts w:hint="eastAsia"/>
          <w:lang w:eastAsia="ja"/>
        </w:rPr>
        <w:t>、コントリビューション</w:t>
      </w:r>
      <w:r w:rsidR="00142230">
        <w:rPr>
          <w:rFonts w:hint="eastAsia"/>
          <w:lang w:eastAsia="ja"/>
        </w:rPr>
        <w:t>ポリシーの開発と実装</w:t>
      </w:r>
      <w:ins w:id="1336" w:author="工内 隆" w:date="2019-05-10T16:18:00Z">
        <w:r w:rsidR="00E94B23">
          <w:rPr>
            <w:rFonts w:hint="eastAsia"/>
            <w:lang w:eastAsia="ja"/>
          </w:rPr>
          <w:t>に向けて十分に検討することが望まれます</w:t>
        </w:r>
      </w:ins>
      <w:del w:id="1337" w:author="工内 隆" w:date="2019-05-10T16:18:00Z">
        <w:r w:rsidR="002751AA" w:rsidDel="00E94B23">
          <w:rPr>
            <w:rFonts w:hint="eastAsia"/>
            <w:lang w:eastAsia="ja"/>
          </w:rPr>
          <w:delText>を</w:delText>
        </w:r>
        <w:r w:rsidR="00A6750C" w:rsidDel="00E94B23">
          <w:rPr>
            <w:rFonts w:hint="eastAsia"/>
            <w:lang w:eastAsia="ja"/>
          </w:rPr>
          <w:delText>熟慮</w:delText>
        </w:r>
        <w:r w:rsidR="002751AA" w:rsidDel="00E94B23">
          <w:rPr>
            <w:rFonts w:hint="eastAsia"/>
            <w:lang w:eastAsia="ja"/>
          </w:rPr>
          <w:delText>した結果をみることができる</w:delText>
        </w:r>
      </w:del>
      <w:r w:rsidR="00142230">
        <w:rPr>
          <w:rFonts w:hint="eastAsia"/>
          <w:lang w:eastAsia="ja"/>
        </w:rPr>
        <w:t>。</w:t>
      </w:r>
      <w:r w:rsidR="00042163" w:rsidRPr="00E94B23">
        <w:rPr>
          <w:rFonts w:hint="eastAsia"/>
          <w:i/>
          <w:lang w:eastAsia="ja"/>
          <w:rPrChange w:id="1338" w:author="工内 隆" w:date="2019-05-10T16:19:00Z">
            <w:rPr>
              <w:rFonts w:hint="eastAsia"/>
              <w:lang w:eastAsia="ja"/>
            </w:rPr>
          </w:rPrChange>
        </w:rPr>
        <w:t>オープンソース</w:t>
      </w:r>
      <w:r w:rsidR="00042163" w:rsidRPr="00A45385">
        <w:rPr>
          <w:lang w:eastAsia="ja"/>
        </w:rPr>
        <w:t>コントリビューションポリシーは</w:t>
      </w:r>
      <w:ins w:id="1339" w:author="工内 隆" w:date="2019-05-10T16:19:00Z">
        <w:r w:rsidR="00E94B23">
          <w:rPr>
            <w:rFonts w:hint="eastAsia"/>
            <w:lang w:eastAsia="ja"/>
          </w:rPr>
          <w:t>、</w:t>
        </w:r>
      </w:ins>
      <w:r w:rsidR="00042163" w:rsidRPr="00A45385">
        <w:rPr>
          <w:lang w:eastAsia="ja"/>
        </w:rPr>
        <w:t>オープンソースポリシー全体の一部</w:t>
      </w:r>
      <w:ins w:id="1340" w:author="工内 隆" w:date="2019-05-10T16:19:00Z">
        <w:r w:rsidR="00E94B23">
          <w:rPr>
            <w:rFonts w:hint="eastAsia"/>
            <w:lang w:eastAsia="ja"/>
          </w:rPr>
          <w:t>としても、あるいは、</w:t>
        </w:r>
      </w:ins>
      <w:del w:id="1341" w:author="工内 隆" w:date="2019-05-10T16:19:00Z">
        <w:r w:rsidR="00142230" w:rsidDel="00E94B23">
          <w:rPr>
            <w:rFonts w:hint="eastAsia"/>
            <w:lang w:eastAsia="ja"/>
          </w:rPr>
          <w:delText>でも</w:delText>
        </w:r>
        <w:r w:rsidR="00042163" w:rsidRPr="00A45385" w:rsidDel="00E94B23">
          <w:rPr>
            <w:lang w:eastAsia="ja"/>
          </w:rPr>
          <w:delText>、</w:delText>
        </w:r>
      </w:del>
      <w:r w:rsidR="00042163" w:rsidRPr="00A45385">
        <w:rPr>
          <w:lang w:eastAsia="ja"/>
        </w:rPr>
        <w:t>独自のポリシー</w:t>
      </w:r>
      <w:ins w:id="1342" w:author="工内 隆" w:date="2019-05-10T16:19:00Z">
        <w:r w:rsidR="00E94B23">
          <w:rPr>
            <w:rFonts w:hint="eastAsia"/>
            <w:lang w:eastAsia="ja"/>
          </w:rPr>
          <w:t>として</w:t>
        </w:r>
      </w:ins>
      <w:del w:id="1343" w:author="工内 隆" w:date="2019-05-10T16:19:00Z">
        <w:r w:rsidR="00142230" w:rsidDel="00E94B23">
          <w:rPr>
            <w:rFonts w:hint="eastAsia"/>
            <w:lang w:eastAsia="ja"/>
          </w:rPr>
          <w:delText>で</w:delText>
        </w:r>
      </w:del>
      <w:r w:rsidR="00142230">
        <w:rPr>
          <w:rFonts w:hint="eastAsia"/>
          <w:lang w:eastAsia="ja"/>
        </w:rPr>
        <w:t>も</w:t>
      </w:r>
      <w:ins w:id="1344" w:author="工内 隆" w:date="2019-05-10T16:19:00Z">
        <w:r w:rsidR="00E94B23">
          <w:rPr>
            <w:rFonts w:hint="eastAsia"/>
            <w:lang w:eastAsia="ja"/>
          </w:rPr>
          <w:t>作成できます</w:t>
        </w:r>
      </w:ins>
      <w:del w:id="1345" w:author="工内 隆" w:date="2019-05-10T16:19:00Z">
        <w:r w:rsidR="00142230" w:rsidDel="00E94B23">
          <w:rPr>
            <w:rFonts w:hint="eastAsia"/>
            <w:lang w:eastAsia="ja"/>
          </w:rPr>
          <w:delText>可能</w:delText>
        </w:r>
      </w:del>
      <w:r w:rsidR="00042163" w:rsidRPr="00A45385">
        <w:rPr>
          <w:lang w:eastAsia="ja"/>
        </w:rPr>
        <w:t>。</w:t>
      </w:r>
    </w:p>
    <w:p w14:paraId="4705779F" w14:textId="77777777" w:rsidR="00DD6581" w:rsidRDefault="00FF601A" w:rsidP="00930513">
      <w:pPr>
        <w:spacing w:before="60"/>
        <w:ind w:left="720" w:hanging="720"/>
        <w:rPr>
          <w:b/>
          <w:lang w:eastAsia="ja-JP"/>
        </w:rPr>
      </w:pPr>
      <w:r w:rsidRPr="00661E9D">
        <w:rPr>
          <w:b/>
          <w:lang w:eastAsia="ja"/>
        </w:rPr>
        <w:tab/>
      </w:r>
    </w:p>
    <w:p w14:paraId="37CAEF1F" w14:textId="77777777" w:rsidR="008B7011" w:rsidRDefault="008B7011">
      <w:pPr>
        <w:spacing w:after="200" w:line="276" w:lineRule="auto"/>
        <w:jc w:val="left"/>
        <w:rPr>
          <w:rFonts w:asciiTheme="majorHAnsi" w:eastAsiaTheme="majorEastAsia" w:hAnsiTheme="majorHAnsi" w:cstheme="majorBidi"/>
          <w:b/>
          <w:bCs/>
          <w:color w:val="4F81BD" w:themeColor="accent1"/>
          <w:sz w:val="28"/>
          <w:szCs w:val="26"/>
          <w:lang w:eastAsia="ja-JP"/>
        </w:rPr>
      </w:pPr>
      <w:bookmarkStart w:id="1346" w:name="_Toc457078803"/>
      <w:r>
        <w:rPr>
          <w:lang w:eastAsia="ja"/>
        </w:rPr>
        <w:br w:type="page"/>
      </w:r>
    </w:p>
    <w:p w14:paraId="7F44425D" w14:textId="5940586D" w:rsidR="00CB546C" w:rsidRPr="00A45385" w:rsidRDefault="00A45385" w:rsidP="00930513">
      <w:pPr>
        <w:pStyle w:val="2"/>
        <w:spacing w:before="60"/>
        <w:rPr>
          <w:lang w:eastAsia="ja-JP"/>
        </w:rPr>
      </w:pPr>
      <w:bookmarkStart w:id="1347" w:name="_Toc8398985"/>
      <w:r w:rsidRPr="00A45385">
        <w:rPr>
          <w:lang w:eastAsia="ja"/>
        </w:rPr>
        <w:lastRenderedPageBreak/>
        <w:t xml:space="preserve">6.0 </w:t>
      </w:r>
      <w:bookmarkEnd w:id="1346"/>
      <w:r w:rsidR="0064052A">
        <w:rPr>
          <w:rFonts w:hint="eastAsia"/>
          <w:lang w:eastAsia="ja"/>
        </w:rPr>
        <w:t>仕様要件の遵守</w:t>
      </w:r>
      <w:bookmarkEnd w:id="1347"/>
    </w:p>
    <w:p w14:paraId="78B2DC46" w14:textId="0A7E93B4" w:rsidR="00D749A7" w:rsidRPr="00A45385" w:rsidRDefault="00443BD6" w:rsidP="00930513">
      <w:pPr>
        <w:spacing w:before="60"/>
        <w:ind w:left="720" w:hanging="720"/>
        <w:rPr>
          <w:b/>
          <w:sz w:val="24"/>
          <w:lang w:eastAsia="ja-JP"/>
        </w:rPr>
      </w:pPr>
      <w:r w:rsidRPr="00A45385">
        <w:rPr>
          <w:b/>
          <w:sz w:val="24"/>
          <w:lang w:eastAsia="ja"/>
        </w:rPr>
        <w:t>6.1</w:t>
      </w:r>
      <w:r w:rsidR="0006084F" w:rsidRPr="00A45385">
        <w:rPr>
          <w:b/>
          <w:sz w:val="24"/>
          <w:lang w:eastAsia="ja"/>
        </w:rPr>
        <w:tab/>
      </w:r>
      <w:r w:rsidR="00D749A7" w:rsidRPr="00A45385">
        <w:rPr>
          <w:b/>
          <w:sz w:val="24"/>
          <w:lang w:eastAsia="ja"/>
        </w:rPr>
        <w:t>適合</w:t>
      </w:r>
    </w:p>
    <w:p w14:paraId="00B95841" w14:textId="6F15C9EB" w:rsidR="0006084F" w:rsidRPr="00A45385" w:rsidRDefault="00FE4DEF" w:rsidP="009D686B">
      <w:pPr>
        <w:spacing w:before="60"/>
        <w:ind w:left="720"/>
        <w:rPr>
          <w:b/>
          <w:lang w:eastAsia="ja-JP"/>
        </w:rPr>
      </w:pPr>
      <w:ins w:id="1348" w:author="工内 隆" w:date="2019-05-11T17:36:00Z">
        <w:r>
          <w:rPr>
            <w:rFonts w:hint="eastAsia"/>
            <w:b/>
            <w:lang w:eastAsia="ja"/>
          </w:rPr>
          <w:t>当該</w:t>
        </w:r>
      </w:ins>
      <w:r w:rsidR="009D686B" w:rsidRPr="00E94B23">
        <w:rPr>
          <w:rFonts w:hint="eastAsia"/>
          <w:b/>
          <w:i/>
          <w:lang w:eastAsia="ja"/>
          <w:rPrChange w:id="1349" w:author="工内 隆" w:date="2019-05-10T16:21:00Z">
            <w:rPr>
              <w:rFonts w:hint="eastAsia"/>
              <w:b/>
              <w:lang w:eastAsia="ja"/>
            </w:rPr>
          </w:rPrChange>
        </w:rPr>
        <w:t>プログラム</w:t>
      </w:r>
      <w:r w:rsidR="009D686B">
        <w:rPr>
          <w:rFonts w:hint="eastAsia"/>
          <w:b/>
          <w:lang w:eastAsia="ja"/>
        </w:rPr>
        <w:t>が</w:t>
      </w:r>
      <w:proofErr w:type="spellStart"/>
      <w:r w:rsidR="009D686B" w:rsidRPr="00E94B23">
        <w:rPr>
          <w:b/>
          <w:i/>
          <w:lang w:eastAsia="ja"/>
          <w:rPrChange w:id="1350" w:author="工内 隆" w:date="2019-05-10T16:21:00Z">
            <w:rPr>
              <w:b/>
              <w:lang w:eastAsia="ja"/>
            </w:rPr>
          </w:rPrChange>
        </w:rPr>
        <w:t>OpenChain</w:t>
      </w:r>
      <w:proofErr w:type="spellEnd"/>
      <w:r w:rsidR="009D686B" w:rsidRPr="00E94B23">
        <w:rPr>
          <w:rFonts w:hint="eastAsia"/>
          <w:b/>
          <w:i/>
          <w:lang w:eastAsia="ja-JP"/>
          <w:rPrChange w:id="1351" w:author="工内 隆" w:date="2019-05-10T16:21:00Z">
            <w:rPr>
              <w:rFonts w:hint="eastAsia"/>
              <w:b/>
              <w:lang w:eastAsia="ja-JP"/>
            </w:rPr>
          </w:rPrChange>
        </w:rPr>
        <w:t>適合</w:t>
      </w:r>
      <w:r w:rsidR="009D686B">
        <w:rPr>
          <w:rFonts w:hint="eastAsia"/>
          <w:b/>
          <w:lang w:eastAsia="ja-JP"/>
        </w:rPr>
        <w:t>とみなされる</w:t>
      </w:r>
      <w:ins w:id="1352" w:author="工内 隆" w:date="2019-05-10T16:21:00Z">
        <w:r w:rsidR="00E94B23">
          <w:rPr>
            <w:rFonts w:hint="eastAsia"/>
            <w:b/>
            <w:lang w:eastAsia="ja-JP"/>
          </w:rPr>
          <w:t>ため</w:t>
        </w:r>
      </w:ins>
      <w:r w:rsidR="009D686B">
        <w:rPr>
          <w:rFonts w:hint="eastAsia"/>
          <w:b/>
          <w:lang w:eastAsia="ja-JP"/>
        </w:rPr>
        <w:t>には</w:t>
      </w:r>
      <w:r w:rsidR="009D686B">
        <w:rPr>
          <w:rFonts w:hint="eastAsia"/>
          <w:b/>
          <w:lang w:eastAsia="ja"/>
        </w:rPr>
        <w:t>、</w:t>
      </w:r>
      <w:del w:id="1353" w:author="工内 隆" w:date="2019-05-10T16:22:00Z">
        <w:r w:rsidR="00BE3E7A" w:rsidRPr="00A45385" w:rsidDel="00E94B23">
          <w:rPr>
            <w:b/>
            <w:lang w:eastAsia="ja"/>
          </w:rPr>
          <w:delText>組織</w:delText>
        </w:r>
        <w:r w:rsidR="009D686B" w:rsidDel="00E94B23">
          <w:rPr>
            <w:rFonts w:hint="eastAsia"/>
            <w:b/>
            <w:lang w:eastAsia="ja"/>
          </w:rPr>
          <w:delText>は</w:delText>
        </w:r>
      </w:del>
      <w:r w:rsidR="009D686B">
        <w:rPr>
          <w:rFonts w:hint="eastAsia"/>
          <w:b/>
          <w:lang w:eastAsia="ja"/>
        </w:rPr>
        <w:t>この仕様</w:t>
      </w:r>
      <w:ins w:id="1354" w:author="工内 隆" w:date="2019-05-10T16:22:00Z">
        <w:r w:rsidR="00E94B23">
          <w:rPr>
            <w:rFonts w:hint="eastAsia"/>
            <w:b/>
            <w:lang w:eastAsia="ja"/>
          </w:rPr>
          <w:t>書</w:t>
        </w:r>
      </w:ins>
      <w:ins w:id="1355" w:author="工内 隆" w:date="2019-05-10T16:23:00Z">
        <w:r w:rsidR="00640249">
          <w:rPr>
            <w:rFonts w:hint="eastAsia"/>
            <w:b/>
            <w:lang w:eastAsia="ja"/>
          </w:rPr>
          <w:t>の</w:t>
        </w:r>
      </w:ins>
      <w:del w:id="1356" w:author="工内 隆" w:date="2019-05-10T16:23:00Z">
        <w:r w:rsidR="005508B4" w:rsidDel="00640249">
          <w:rPr>
            <w:rFonts w:hint="eastAsia"/>
            <w:b/>
            <w:lang w:eastAsia="ja"/>
          </w:rPr>
          <w:delText>が</w:delText>
        </w:r>
      </w:del>
      <w:r w:rsidR="005508B4">
        <w:rPr>
          <w:rFonts w:hint="eastAsia"/>
          <w:b/>
          <w:lang w:eastAsia="ja"/>
        </w:rPr>
        <w:t>提示</w:t>
      </w:r>
      <w:ins w:id="1357" w:author="工内 隆" w:date="2019-05-10T16:23:00Z">
        <w:r w:rsidR="00640249">
          <w:rPr>
            <w:rFonts w:hint="eastAsia"/>
            <w:b/>
            <w:lang w:eastAsia="ja"/>
          </w:rPr>
          <w:t>する</w:t>
        </w:r>
      </w:ins>
      <w:del w:id="1358" w:author="工内 隆" w:date="2019-05-10T16:23:00Z">
        <w:r w:rsidR="005508B4" w:rsidDel="00640249">
          <w:rPr>
            <w:rFonts w:hint="eastAsia"/>
            <w:b/>
            <w:lang w:eastAsia="ja"/>
          </w:rPr>
          <w:delText>して</w:delText>
        </w:r>
        <w:r w:rsidR="009D686B" w:rsidDel="00640249">
          <w:rPr>
            <w:rFonts w:hint="eastAsia"/>
            <w:b/>
            <w:lang w:eastAsia="ja"/>
          </w:rPr>
          <w:delText>いる</w:delText>
        </w:r>
      </w:del>
      <w:r w:rsidR="009D686B">
        <w:rPr>
          <w:rFonts w:hint="eastAsia"/>
          <w:b/>
          <w:lang w:eastAsia="ja"/>
        </w:rPr>
        <w:t>要件を</w:t>
      </w:r>
      <w:r w:rsidR="00A735FA" w:rsidRPr="00E94B23">
        <w:rPr>
          <w:rFonts w:hint="eastAsia"/>
          <w:b/>
          <w:i/>
          <w:lang w:eastAsia="ja"/>
          <w:rPrChange w:id="1359" w:author="工内 隆" w:date="2019-05-10T16:22:00Z">
            <w:rPr>
              <w:rFonts w:hint="eastAsia"/>
              <w:b/>
              <w:lang w:eastAsia="ja"/>
            </w:rPr>
          </w:rPrChange>
        </w:rPr>
        <w:t>プログラム</w:t>
      </w:r>
      <w:r w:rsidR="00A735FA">
        <w:rPr>
          <w:rFonts w:hint="eastAsia"/>
          <w:b/>
          <w:lang w:eastAsia="ja"/>
        </w:rPr>
        <w:t>が</w:t>
      </w:r>
      <w:r w:rsidR="009D686B">
        <w:rPr>
          <w:rFonts w:hint="eastAsia"/>
          <w:b/>
          <w:lang w:eastAsia="ja"/>
        </w:rPr>
        <w:t>満足</w:t>
      </w:r>
      <w:r w:rsidR="005508B4">
        <w:rPr>
          <w:rFonts w:hint="eastAsia"/>
          <w:b/>
          <w:lang w:eastAsia="ja"/>
        </w:rPr>
        <w:t>していること</w:t>
      </w:r>
      <w:r w:rsidR="009D686B">
        <w:rPr>
          <w:rFonts w:hint="eastAsia"/>
          <w:b/>
          <w:lang w:eastAsia="ja"/>
        </w:rPr>
        <w:t>を</w:t>
      </w:r>
      <w:ins w:id="1360" w:author="工内 隆" w:date="2019-05-10T16:22:00Z">
        <w:r w:rsidR="00E94B23">
          <w:rPr>
            <w:rFonts w:hint="eastAsia"/>
            <w:b/>
            <w:lang w:eastAsia="ja"/>
          </w:rPr>
          <w:t>組織として明確に宣言</w:t>
        </w:r>
      </w:ins>
      <w:del w:id="1361" w:author="工内 隆" w:date="2019-05-10T16:22:00Z">
        <w:r w:rsidR="005508B4" w:rsidDel="00E94B23">
          <w:rPr>
            <w:rFonts w:hint="eastAsia"/>
            <w:b/>
            <w:lang w:eastAsia="ja"/>
          </w:rPr>
          <w:delText>確証</w:delText>
        </w:r>
      </w:del>
      <w:r w:rsidR="00A735FA">
        <w:rPr>
          <w:rFonts w:hint="eastAsia"/>
          <w:b/>
          <w:lang w:eastAsia="ja"/>
        </w:rPr>
        <w:t>する必要がある。</w:t>
      </w:r>
    </w:p>
    <w:p w14:paraId="617B5B9A" w14:textId="77777777" w:rsidR="0006084F" w:rsidRPr="00A45385" w:rsidRDefault="0006084F" w:rsidP="0006084F">
      <w:pPr>
        <w:ind w:left="720" w:hanging="720"/>
        <w:rPr>
          <w:b/>
          <w:lang w:eastAsia="ja-JP"/>
        </w:rPr>
      </w:pPr>
    </w:p>
    <w:p w14:paraId="5476004E" w14:textId="19D02EE2" w:rsidR="0006084F" w:rsidRPr="00A45385" w:rsidRDefault="00093998" w:rsidP="0006084F">
      <w:pPr>
        <w:ind w:left="720"/>
      </w:pPr>
      <w:proofErr w:type="spellStart"/>
      <w:ins w:id="1362" w:author="工内 隆" w:date="2019-05-09T17:39:00Z">
        <w:r w:rsidRPr="00D02355">
          <w:rPr>
            <w:rFonts w:ascii="Calibri" w:eastAsia="ＭＳ ゴシック" w:hAnsi="Calibri" w:cs="Calibri" w:hint="eastAsia"/>
            <w:b/>
            <w:i/>
          </w:rPr>
          <w:t>証跡となる資料</w:t>
        </w:r>
      </w:ins>
      <w:proofErr w:type="spellEnd"/>
      <w:del w:id="1363" w:author="工内 隆" w:date="2019-05-09T17:39:00Z">
        <w:r w:rsidR="0006084F" w:rsidRPr="00A45385" w:rsidDel="00093998">
          <w:rPr>
            <w:b/>
            <w:lang w:eastAsia="ja"/>
          </w:rPr>
          <w:delText>検証</w:delText>
        </w:r>
        <w:r w:rsidR="003B01F1" w:rsidRPr="00A45385" w:rsidDel="00093998">
          <w:rPr>
            <w:b/>
            <w:lang w:eastAsia="ja"/>
          </w:rPr>
          <w:delText>材料</w:delText>
        </w:r>
      </w:del>
    </w:p>
    <w:p w14:paraId="4DF6A214" w14:textId="11B61ED2" w:rsidR="0006084F" w:rsidRPr="00A45385" w:rsidRDefault="00443BD6" w:rsidP="00973F06">
      <w:pPr>
        <w:pStyle w:val="a3"/>
        <w:numPr>
          <w:ilvl w:val="2"/>
          <w:numId w:val="11"/>
        </w:numPr>
        <w:rPr>
          <w:lang w:eastAsia="ja-JP"/>
        </w:rPr>
      </w:pPr>
      <w:r w:rsidRPr="00A45385">
        <w:rPr>
          <w:lang w:eastAsia="ja"/>
        </w:rPr>
        <w:t>6.1.1</w:t>
      </w:r>
      <w:r w:rsidR="0006084F" w:rsidRPr="00A45385">
        <w:rPr>
          <w:lang w:eastAsia="ja"/>
        </w:rPr>
        <w:t xml:space="preserve"> </w:t>
      </w:r>
      <w:r w:rsidR="00F46D9C" w:rsidRPr="00A45385">
        <w:rPr>
          <w:lang w:eastAsia="ja"/>
        </w:rPr>
        <w:t>要件</w:t>
      </w:r>
      <w:r w:rsidR="00F46D9C" w:rsidRPr="00A45385">
        <w:rPr>
          <w:lang w:eastAsia="ja"/>
        </w:rPr>
        <w:t xml:space="preserve">1.4 </w:t>
      </w:r>
      <w:r w:rsidR="00F46D9C" w:rsidRPr="00A45385">
        <w:rPr>
          <w:lang w:eastAsia="ja"/>
        </w:rPr>
        <w:t>で</w:t>
      </w:r>
      <w:r w:rsidR="00A735FA">
        <w:rPr>
          <w:rFonts w:hint="eastAsia"/>
          <w:lang w:eastAsia="ja"/>
        </w:rPr>
        <w:t>指定した</w:t>
      </w:r>
      <w:r w:rsidR="00A735FA" w:rsidRPr="00640249">
        <w:rPr>
          <w:rFonts w:hint="eastAsia"/>
          <w:i/>
          <w:lang w:eastAsia="ja"/>
          <w:rPrChange w:id="1364" w:author="工内 隆" w:date="2019-05-10T16:24:00Z">
            <w:rPr>
              <w:rFonts w:hint="eastAsia"/>
              <w:lang w:eastAsia="ja"/>
            </w:rPr>
          </w:rPrChange>
        </w:rPr>
        <w:t>プログラム</w:t>
      </w:r>
      <w:r w:rsidR="00A735FA">
        <w:rPr>
          <w:rFonts w:hint="eastAsia"/>
          <w:lang w:eastAsia="ja"/>
        </w:rPr>
        <w:t>がこの仕様</w:t>
      </w:r>
      <w:ins w:id="1365" w:author="工内 隆" w:date="2019-05-10T16:24:00Z">
        <w:r w:rsidR="00640249">
          <w:rPr>
            <w:rFonts w:hint="eastAsia"/>
            <w:lang w:eastAsia="ja"/>
          </w:rPr>
          <w:t>書</w:t>
        </w:r>
      </w:ins>
      <w:r w:rsidR="00A735FA">
        <w:rPr>
          <w:rFonts w:hint="eastAsia"/>
          <w:lang w:eastAsia="ja"/>
        </w:rPr>
        <w:t>の</w:t>
      </w:r>
      <w:ins w:id="1366" w:author="工内 隆" w:date="2019-05-10T16:24:00Z">
        <w:r w:rsidR="00640249">
          <w:rPr>
            <w:rFonts w:hint="eastAsia"/>
            <w:lang w:eastAsia="ja"/>
          </w:rPr>
          <w:t>すべ</w:t>
        </w:r>
      </w:ins>
      <w:del w:id="1367" w:author="工内 隆" w:date="2019-05-10T16:24:00Z">
        <w:r w:rsidR="00A735FA" w:rsidDel="00640249">
          <w:rPr>
            <w:rFonts w:hint="eastAsia"/>
            <w:lang w:eastAsia="ja"/>
          </w:rPr>
          <w:delText>全</w:delText>
        </w:r>
      </w:del>
      <w:r w:rsidR="00A735FA">
        <w:rPr>
          <w:rFonts w:hint="eastAsia"/>
          <w:lang w:eastAsia="ja"/>
        </w:rPr>
        <w:t>ての要件を</w:t>
      </w:r>
      <w:r w:rsidR="003B7A0E" w:rsidRPr="00A45385">
        <w:rPr>
          <w:lang w:eastAsia="ja"/>
        </w:rPr>
        <w:t>満</w:t>
      </w:r>
      <w:r w:rsidR="00A735FA">
        <w:rPr>
          <w:rFonts w:hint="eastAsia"/>
          <w:lang w:eastAsia="ja"/>
        </w:rPr>
        <w:t>たしていることを</w:t>
      </w:r>
      <w:ins w:id="1368" w:author="工内 隆" w:date="2019-05-10T16:24:00Z">
        <w:r w:rsidR="00640249">
          <w:rPr>
            <w:rFonts w:hint="eastAsia"/>
            <w:lang w:eastAsia="ja"/>
          </w:rPr>
          <w:t>明確に宣言</w:t>
        </w:r>
      </w:ins>
      <w:del w:id="1369" w:author="工内 隆" w:date="2019-05-10T16:24:00Z">
        <w:r w:rsidR="00064667" w:rsidDel="00640249">
          <w:rPr>
            <w:rFonts w:hint="eastAsia"/>
            <w:lang w:eastAsia="ja"/>
          </w:rPr>
          <w:delText>確</w:delText>
        </w:r>
      </w:del>
      <w:del w:id="1370" w:author="工内 隆" w:date="2019-05-10T16:25:00Z">
        <w:r w:rsidR="00064667" w:rsidDel="00640249">
          <w:rPr>
            <w:rFonts w:hint="eastAsia"/>
            <w:lang w:eastAsia="ja"/>
          </w:rPr>
          <w:delText>証</w:delText>
        </w:r>
      </w:del>
      <w:r w:rsidR="00A735FA">
        <w:rPr>
          <w:rFonts w:hint="eastAsia"/>
          <w:lang w:eastAsia="ja"/>
        </w:rPr>
        <w:t>する文書</w:t>
      </w:r>
      <w:ins w:id="1371" w:author="工内 隆" w:date="2019-05-10T16:25:00Z">
        <w:r w:rsidR="00640249">
          <w:rPr>
            <w:rFonts w:hint="eastAsia"/>
            <w:lang w:eastAsia="ja"/>
          </w:rPr>
          <w:t>。</w:t>
        </w:r>
      </w:ins>
    </w:p>
    <w:p w14:paraId="09B4A8C5" w14:textId="77777777" w:rsidR="00E739DB" w:rsidRPr="00A45385" w:rsidRDefault="00E739DB" w:rsidP="00E739DB">
      <w:pPr>
        <w:pStyle w:val="a3"/>
        <w:ind w:left="1080"/>
        <w:rPr>
          <w:lang w:eastAsia="ja-JP"/>
        </w:rPr>
      </w:pPr>
    </w:p>
    <w:p w14:paraId="72BB3653" w14:textId="1F08FA0B" w:rsidR="0006084F" w:rsidRPr="00A45385" w:rsidRDefault="00093998" w:rsidP="0006084F">
      <w:pPr>
        <w:ind w:left="720"/>
        <w:rPr>
          <w:lang w:eastAsia="ja-JP"/>
        </w:rPr>
      </w:pPr>
      <w:ins w:id="1372" w:author="工内 隆" w:date="2019-05-09T17:39:00Z">
        <w:r>
          <w:rPr>
            <w:rFonts w:hint="eastAsia"/>
            <w:b/>
            <w:lang w:eastAsia="ja"/>
          </w:rPr>
          <w:t>論拠</w:t>
        </w:r>
      </w:ins>
      <w:del w:id="1373" w:author="工内 隆" w:date="2019-05-09T17:39:00Z">
        <w:r w:rsidR="0006084F" w:rsidRPr="00A45385" w:rsidDel="00093998">
          <w:rPr>
            <w:b/>
            <w:lang w:eastAsia="ja"/>
          </w:rPr>
          <w:delText>根拠</w:delText>
        </w:r>
      </w:del>
    </w:p>
    <w:p w14:paraId="1320072A" w14:textId="44738AD3" w:rsidR="0006084F" w:rsidRPr="00A45385" w:rsidRDefault="00C54186" w:rsidP="00A735FA">
      <w:pPr>
        <w:ind w:left="720"/>
        <w:rPr>
          <w:lang w:eastAsia="ja-JP"/>
        </w:rPr>
      </w:pPr>
      <w:r w:rsidRPr="00A45385">
        <w:rPr>
          <w:lang w:eastAsia="ja"/>
        </w:rPr>
        <w:t>組織</w:t>
      </w:r>
      <w:r w:rsidR="00A735FA">
        <w:rPr>
          <w:rFonts w:hint="eastAsia"/>
          <w:lang w:eastAsia="ja"/>
        </w:rPr>
        <w:t>が</w:t>
      </w:r>
      <w:proofErr w:type="spellStart"/>
      <w:r w:rsidR="00A735FA" w:rsidRPr="00640249">
        <w:rPr>
          <w:i/>
          <w:lang w:eastAsia="ja-JP"/>
          <w:rPrChange w:id="1374" w:author="工内 隆" w:date="2019-05-10T16:25:00Z">
            <w:rPr>
              <w:lang w:eastAsia="ja-JP"/>
            </w:rPr>
          </w:rPrChange>
        </w:rPr>
        <w:t>OpenChain</w:t>
      </w:r>
      <w:proofErr w:type="spellEnd"/>
      <w:r w:rsidR="00A735FA" w:rsidRPr="00640249">
        <w:rPr>
          <w:rFonts w:hint="eastAsia"/>
          <w:i/>
          <w:lang w:eastAsia="ja-JP"/>
          <w:rPrChange w:id="1375" w:author="工内 隆" w:date="2019-05-10T16:25:00Z">
            <w:rPr>
              <w:rFonts w:hint="eastAsia"/>
              <w:lang w:eastAsia="ja-JP"/>
            </w:rPr>
          </w:rPrChange>
        </w:rPr>
        <w:t>適合</w:t>
      </w:r>
      <w:r w:rsidR="00A735FA">
        <w:rPr>
          <w:rFonts w:hint="eastAsia"/>
          <w:lang w:eastAsia="ja-JP"/>
        </w:rPr>
        <w:t>である</w:t>
      </w:r>
      <w:r w:rsidR="00A735FA" w:rsidRPr="00640249">
        <w:rPr>
          <w:rFonts w:hint="eastAsia"/>
          <w:i/>
          <w:lang w:eastAsia="ja-JP"/>
          <w:rPrChange w:id="1376" w:author="工内 隆" w:date="2019-05-10T16:25:00Z">
            <w:rPr>
              <w:rFonts w:hint="eastAsia"/>
              <w:lang w:eastAsia="ja-JP"/>
            </w:rPr>
          </w:rPrChange>
        </w:rPr>
        <w:t>プログラム</w:t>
      </w:r>
      <w:r w:rsidR="00A735FA">
        <w:rPr>
          <w:rFonts w:hint="eastAsia"/>
          <w:lang w:eastAsia="ja-JP"/>
        </w:rPr>
        <w:t>を有し</w:t>
      </w:r>
      <w:ins w:id="1377" w:author="工内 隆" w:date="2019-05-10T16:26:00Z">
        <w:r w:rsidR="00640249">
          <w:rPr>
            <w:rFonts w:hint="eastAsia"/>
            <w:lang w:eastAsia="ja-JP"/>
          </w:rPr>
          <w:t>ていることを</w:t>
        </w:r>
      </w:ins>
      <w:ins w:id="1378" w:author="工内 隆" w:date="2019-05-10T16:27:00Z">
        <w:r w:rsidR="00640249">
          <w:rPr>
            <w:rFonts w:hint="eastAsia"/>
            <w:lang w:eastAsia="ja-JP"/>
          </w:rPr>
          <w:t>宣言するとき</w:t>
        </w:r>
      </w:ins>
      <w:r w:rsidR="00A735FA">
        <w:rPr>
          <w:rFonts w:hint="eastAsia"/>
          <w:lang w:eastAsia="ja-JP"/>
        </w:rPr>
        <w:t>、</w:t>
      </w:r>
      <w:ins w:id="1379" w:author="工内 隆" w:date="2019-05-10T16:27:00Z">
        <w:r w:rsidR="00640249">
          <w:rPr>
            <w:rFonts w:hint="eastAsia"/>
            <w:lang w:eastAsia="ja-JP"/>
          </w:rPr>
          <w:t>それは</w:t>
        </w:r>
      </w:ins>
      <w:r w:rsidR="00A735FA">
        <w:rPr>
          <w:rFonts w:hint="eastAsia"/>
          <w:lang w:eastAsia="ja-JP"/>
        </w:rPr>
        <w:t>この仕様</w:t>
      </w:r>
      <w:ins w:id="1380" w:author="工内 隆" w:date="2019-05-10T16:27:00Z">
        <w:r w:rsidR="00640249">
          <w:rPr>
            <w:rFonts w:hint="eastAsia"/>
            <w:lang w:eastAsia="ja-JP"/>
          </w:rPr>
          <w:t>書</w:t>
        </w:r>
      </w:ins>
      <w:r w:rsidR="00A735FA">
        <w:rPr>
          <w:rFonts w:hint="eastAsia"/>
          <w:lang w:eastAsia="ja-JP"/>
        </w:rPr>
        <w:t>の</w:t>
      </w:r>
      <w:ins w:id="1381" w:author="工内 隆" w:date="2019-05-10T16:27:00Z">
        <w:r w:rsidR="00640249">
          <w:rPr>
            <w:rFonts w:hint="eastAsia"/>
            <w:lang w:eastAsia="ja-JP"/>
          </w:rPr>
          <w:t>すべ</w:t>
        </w:r>
      </w:ins>
      <w:del w:id="1382" w:author="工内 隆" w:date="2019-05-10T16:27:00Z">
        <w:r w:rsidR="00A735FA" w:rsidDel="00640249">
          <w:rPr>
            <w:rFonts w:hint="eastAsia"/>
            <w:lang w:eastAsia="ja-JP"/>
          </w:rPr>
          <w:delText>全</w:delText>
        </w:r>
      </w:del>
      <w:r w:rsidR="00A735FA">
        <w:rPr>
          <w:rFonts w:hint="eastAsia"/>
          <w:lang w:eastAsia="ja-JP"/>
        </w:rPr>
        <w:t>ての要件を満たしていることを</w:t>
      </w:r>
      <w:r w:rsidR="000167FA">
        <w:rPr>
          <w:rFonts w:hint="eastAsia"/>
          <w:lang w:eastAsia="ja-JP"/>
        </w:rPr>
        <w:t>確</w:t>
      </w:r>
      <w:ins w:id="1383" w:author="工内 隆" w:date="2019-05-10T16:27:00Z">
        <w:r w:rsidR="00640249">
          <w:rPr>
            <w:rFonts w:hint="eastAsia"/>
            <w:lang w:eastAsia="ja-JP"/>
          </w:rPr>
          <w:t>かなも</w:t>
        </w:r>
      </w:ins>
      <w:ins w:id="1384" w:author="工内 隆" w:date="2019-05-10T16:28:00Z">
        <w:r w:rsidR="00640249">
          <w:rPr>
            <w:rFonts w:hint="eastAsia"/>
            <w:lang w:eastAsia="ja-JP"/>
          </w:rPr>
          <w:t>と</w:t>
        </w:r>
      </w:ins>
      <w:ins w:id="1385" w:author="工内 隆" w:date="2019-05-10T16:27:00Z">
        <w:r w:rsidR="00640249">
          <w:rPr>
            <w:rFonts w:hint="eastAsia"/>
            <w:lang w:eastAsia="ja-JP"/>
          </w:rPr>
          <w:t>するためです</w:t>
        </w:r>
      </w:ins>
      <w:del w:id="1386" w:author="工内 隆" w:date="2019-05-10T16:27:00Z">
        <w:r w:rsidR="000167FA" w:rsidDel="00640249">
          <w:rPr>
            <w:rFonts w:hint="eastAsia"/>
            <w:lang w:eastAsia="ja-JP"/>
          </w:rPr>
          <w:delText>証</w:delText>
        </w:r>
        <w:r w:rsidR="00A735FA" w:rsidDel="00640249">
          <w:rPr>
            <w:rFonts w:hint="eastAsia"/>
            <w:lang w:eastAsia="ja-JP"/>
          </w:rPr>
          <w:delText>することを確認するため</w:delText>
        </w:r>
      </w:del>
      <w:r w:rsidR="00A735FA">
        <w:rPr>
          <w:rFonts w:hint="eastAsia"/>
          <w:lang w:eastAsia="ja-JP"/>
        </w:rPr>
        <w:t>。要件のサブセットのみを満たしていることは十分とはいえ</w:t>
      </w:r>
      <w:ins w:id="1387" w:author="工内 隆" w:date="2019-05-10T16:26:00Z">
        <w:r w:rsidR="00640249">
          <w:rPr>
            <w:rFonts w:hint="eastAsia"/>
            <w:lang w:eastAsia="ja-JP"/>
          </w:rPr>
          <w:t>ません</w:t>
        </w:r>
      </w:ins>
      <w:del w:id="1388" w:author="工内 隆" w:date="2019-05-10T16:26:00Z">
        <w:r w:rsidR="00A735FA" w:rsidDel="00640249">
          <w:rPr>
            <w:rFonts w:hint="eastAsia"/>
            <w:lang w:eastAsia="ja-JP"/>
          </w:rPr>
          <w:delText>ない</w:delText>
        </w:r>
      </w:del>
      <w:r w:rsidR="00A735FA">
        <w:rPr>
          <w:rFonts w:hint="eastAsia"/>
          <w:lang w:eastAsia="ja-JP"/>
        </w:rPr>
        <w:t>。</w:t>
      </w:r>
    </w:p>
    <w:p w14:paraId="4EBF9738" w14:textId="77777777" w:rsidR="00092D08" w:rsidRDefault="00092D08">
      <w:pPr>
        <w:rPr>
          <w:lang w:eastAsia="ja-JP"/>
        </w:rPr>
      </w:pPr>
    </w:p>
    <w:p w14:paraId="27192BB1" w14:textId="77777777" w:rsidR="009B05FE" w:rsidRPr="00A45385" w:rsidRDefault="009B05FE">
      <w:pPr>
        <w:rPr>
          <w:lang w:eastAsia="ja-JP"/>
        </w:rPr>
      </w:pPr>
    </w:p>
    <w:p w14:paraId="0BADF1CE" w14:textId="77777777" w:rsidR="00D749A7" w:rsidRPr="00A45385" w:rsidRDefault="00092D08" w:rsidP="00092D08">
      <w:pPr>
        <w:ind w:left="720" w:hanging="720"/>
        <w:rPr>
          <w:b/>
          <w:lang w:eastAsia="ja-JP"/>
        </w:rPr>
      </w:pPr>
      <w:r w:rsidRPr="00A45385">
        <w:rPr>
          <w:b/>
          <w:sz w:val="24"/>
          <w:lang w:eastAsia="ja"/>
        </w:rPr>
        <w:t>6.2</w:t>
      </w:r>
      <w:r w:rsidRPr="00A45385">
        <w:rPr>
          <w:b/>
          <w:sz w:val="24"/>
          <w:lang w:eastAsia="ja"/>
        </w:rPr>
        <w:tab/>
      </w:r>
      <w:r w:rsidR="00D749A7" w:rsidRPr="00A45385">
        <w:rPr>
          <w:b/>
          <w:sz w:val="24"/>
          <w:lang w:eastAsia="ja"/>
        </w:rPr>
        <w:t>期間</w:t>
      </w:r>
    </w:p>
    <w:p w14:paraId="2B2230C6" w14:textId="3B448415" w:rsidR="00092D08" w:rsidRPr="00A45385" w:rsidRDefault="00640249" w:rsidP="00D749A7">
      <w:pPr>
        <w:ind w:left="720"/>
        <w:rPr>
          <w:b/>
          <w:lang w:eastAsia="ja-JP"/>
        </w:rPr>
      </w:pPr>
      <w:ins w:id="1389" w:author="工内 隆" w:date="2019-05-10T16:28:00Z">
        <w:r>
          <w:rPr>
            <w:rFonts w:hint="eastAsia"/>
            <w:b/>
            <w:lang w:eastAsia="ja"/>
          </w:rPr>
          <w:t>本</w:t>
        </w:r>
      </w:ins>
      <w:del w:id="1390" w:author="工内 隆" w:date="2019-05-10T16:28:00Z">
        <w:r w:rsidR="004E10D5" w:rsidDel="00640249">
          <w:rPr>
            <w:rFonts w:hint="eastAsia"/>
            <w:b/>
            <w:lang w:eastAsia="ja"/>
          </w:rPr>
          <w:delText>この</w:delText>
        </w:r>
      </w:del>
      <w:r w:rsidR="004E10D5">
        <w:rPr>
          <w:rFonts w:hint="eastAsia"/>
          <w:b/>
          <w:lang w:eastAsia="ja"/>
        </w:rPr>
        <w:t>仕様</w:t>
      </w:r>
      <w:ins w:id="1391" w:author="工内 隆" w:date="2019-05-11T17:37:00Z">
        <w:r w:rsidR="00FE4DEF">
          <w:rPr>
            <w:rFonts w:hint="eastAsia"/>
            <w:b/>
            <w:lang w:eastAsia="ja"/>
          </w:rPr>
          <w:t>書</w:t>
        </w:r>
      </w:ins>
      <w:r w:rsidR="004E10D5">
        <w:rPr>
          <w:rFonts w:hint="eastAsia"/>
          <w:b/>
          <w:lang w:eastAsia="ja"/>
        </w:rPr>
        <w:t>の</w:t>
      </w:r>
      <w:ins w:id="1392" w:author="工内 隆" w:date="2019-05-10T16:29:00Z">
        <w:r>
          <w:rPr>
            <w:rFonts w:hint="eastAsia"/>
            <w:b/>
            <w:lang w:eastAsia="ja"/>
          </w:rPr>
          <w:t>この</w:t>
        </w:r>
      </w:ins>
      <w:r w:rsidR="004E10D5">
        <w:rPr>
          <w:rFonts w:hint="eastAsia"/>
          <w:b/>
          <w:lang w:eastAsia="ja"/>
        </w:rPr>
        <w:t>バージョン</w:t>
      </w:r>
      <w:ins w:id="1393" w:author="工内 隆" w:date="2019-05-10T16:29:00Z">
        <w:r>
          <w:rPr>
            <w:rFonts w:hint="eastAsia"/>
            <w:b/>
            <w:lang w:eastAsia="ja"/>
          </w:rPr>
          <w:t>に対応した</w:t>
        </w:r>
      </w:ins>
      <w:del w:id="1394" w:author="工内 隆" w:date="2019-05-10T16:29:00Z">
        <w:r w:rsidR="004E10D5" w:rsidRPr="00640249" w:rsidDel="00640249">
          <w:rPr>
            <w:rFonts w:hint="eastAsia"/>
            <w:b/>
            <w:i/>
            <w:lang w:eastAsia="ja"/>
            <w:rPrChange w:id="1395" w:author="工内 隆" w:date="2019-05-10T16:29:00Z">
              <w:rPr>
                <w:rFonts w:hint="eastAsia"/>
                <w:b/>
                <w:lang w:eastAsia="ja"/>
              </w:rPr>
            </w:rPrChange>
          </w:rPr>
          <w:delText>で</w:delText>
        </w:r>
      </w:del>
      <w:proofErr w:type="spellStart"/>
      <w:r w:rsidR="00F46D9C" w:rsidRPr="00640249">
        <w:rPr>
          <w:b/>
          <w:i/>
          <w:lang w:eastAsia="ja"/>
          <w:rPrChange w:id="1396" w:author="工内 隆" w:date="2019-05-10T16:29:00Z">
            <w:rPr>
              <w:b/>
              <w:lang w:eastAsia="ja"/>
            </w:rPr>
          </w:rPrChange>
        </w:rPr>
        <w:t>OpenChain</w:t>
      </w:r>
      <w:proofErr w:type="spellEnd"/>
      <w:r w:rsidR="00F46D9C" w:rsidRPr="00640249">
        <w:rPr>
          <w:b/>
          <w:i/>
          <w:lang w:eastAsia="ja"/>
          <w:rPrChange w:id="1397" w:author="工内 隆" w:date="2019-05-10T16:29:00Z">
            <w:rPr>
              <w:b/>
              <w:lang w:eastAsia="ja"/>
            </w:rPr>
          </w:rPrChange>
        </w:rPr>
        <w:t xml:space="preserve"> </w:t>
      </w:r>
      <w:r w:rsidR="00F46D9C" w:rsidRPr="00640249">
        <w:rPr>
          <w:rFonts w:hint="eastAsia"/>
          <w:b/>
          <w:i/>
          <w:lang w:eastAsia="ja"/>
          <w:rPrChange w:id="1398" w:author="工内 隆" w:date="2019-05-10T16:29:00Z">
            <w:rPr>
              <w:rFonts w:hint="eastAsia"/>
              <w:b/>
              <w:lang w:eastAsia="ja"/>
            </w:rPr>
          </w:rPrChange>
        </w:rPr>
        <w:t>適合</w:t>
      </w:r>
      <w:r w:rsidR="004E10D5">
        <w:rPr>
          <w:rFonts w:hint="eastAsia"/>
          <w:b/>
          <w:lang w:eastAsia="ja"/>
        </w:rPr>
        <w:t>の</w:t>
      </w:r>
      <w:r w:rsidR="00F46D9C" w:rsidRPr="00640249">
        <w:rPr>
          <w:rFonts w:hint="eastAsia"/>
          <w:b/>
          <w:i/>
          <w:lang w:eastAsia="ja"/>
          <w:rPrChange w:id="1399" w:author="工内 隆" w:date="2019-05-10T16:29:00Z">
            <w:rPr>
              <w:rFonts w:hint="eastAsia"/>
              <w:b/>
              <w:lang w:eastAsia="ja"/>
            </w:rPr>
          </w:rPrChange>
        </w:rPr>
        <w:t>プログラム</w:t>
      </w:r>
      <w:r w:rsidR="004E10D5">
        <w:rPr>
          <w:rFonts w:hint="eastAsia"/>
          <w:b/>
          <w:lang w:eastAsia="ja"/>
        </w:rPr>
        <w:t>は</w:t>
      </w:r>
      <w:ins w:id="1400" w:author="工内 隆" w:date="2019-05-10T16:29:00Z">
        <w:r>
          <w:rPr>
            <w:rFonts w:hint="eastAsia"/>
            <w:b/>
            <w:lang w:eastAsia="ja"/>
          </w:rPr>
          <w:t>、</w:t>
        </w:r>
      </w:ins>
      <w:r w:rsidR="004E10D5">
        <w:rPr>
          <w:rFonts w:hint="eastAsia"/>
          <w:b/>
          <w:lang w:eastAsia="ja"/>
        </w:rPr>
        <w:t>適合検証の取得日から</w:t>
      </w:r>
      <w:r w:rsidR="004E10D5">
        <w:rPr>
          <w:rFonts w:hint="eastAsia"/>
          <w:b/>
          <w:lang w:eastAsia="ja-JP"/>
        </w:rPr>
        <w:t>18</w:t>
      </w:r>
      <w:r w:rsidR="004E10D5">
        <w:rPr>
          <w:rFonts w:hint="eastAsia"/>
          <w:b/>
          <w:lang w:eastAsia="ja"/>
        </w:rPr>
        <w:t>ヶ月</w:t>
      </w:r>
      <w:ins w:id="1401" w:author="工内 隆" w:date="2019-05-10T16:29:00Z">
        <w:r>
          <w:rPr>
            <w:rFonts w:hint="eastAsia"/>
            <w:b/>
            <w:lang w:eastAsia="ja"/>
          </w:rPr>
          <w:t>間</w:t>
        </w:r>
      </w:ins>
      <w:r w:rsidR="004E10D5">
        <w:rPr>
          <w:rFonts w:hint="eastAsia"/>
          <w:b/>
          <w:lang w:eastAsia="ja"/>
        </w:rPr>
        <w:t>有効</w:t>
      </w:r>
      <w:ins w:id="1402" w:author="工内 隆" w:date="2019-05-10T16:30:00Z">
        <w:r>
          <w:rPr>
            <w:rFonts w:hint="eastAsia"/>
            <w:b/>
            <w:lang w:eastAsia="ja"/>
          </w:rPr>
          <w:t>であるもの</w:t>
        </w:r>
      </w:ins>
      <w:r w:rsidR="004E10D5">
        <w:rPr>
          <w:rFonts w:hint="eastAsia"/>
          <w:b/>
          <w:lang w:eastAsia="ja"/>
        </w:rPr>
        <w:t>とする。</w:t>
      </w:r>
      <w:r w:rsidR="00092D08" w:rsidRPr="00A45385">
        <w:rPr>
          <w:b/>
          <w:lang w:eastAsia="ja"/>
        </w:rPr>
        <w:t>適合検証</w:t>
      </w:r>
      <w:r w:rsidR="004E10D5">
        <w:rPr>
          <w:rFonts w:hint="eastAsia"/>
          <w:b/>
          <w:lang w:eastAsia="ja"/>
        </w:rPr>
        <w:t>の登録手順は</w:t>
      </w:r>
      <w:proofErr w:type="spellStart"/>
      <w:r w:rsidR="00930513" w:rsidRPr="00A45385">
        <w:rPr>
          <w:b/>
          <w:lang w:eastAsia="ja"/>
        </w:rPr>
        <w:t>OpenChain</w:t>
      </w:r>
      <w:proofErr w:type="spellEnd"/>
      <w:r w:rsidR="00930513" w:rsidRPr="00A45385">
        <w:rPr>
          <w:b/>
          <w:lang w:eastAsia="ja"/>
        </w:rPr>
        <w:t xml:space="preserve"> </w:t>
      </w:r>
      <w:r w:rsidR="00930513" w:rsidRPr="00A45385">
        <w:rPr>
          <w:b/>
          <w:lang w:eastAsia="ja"/>
        </w:rPr>
        <w:t>プロジェクトの</w:t>
      </w:r>
      <w:del w:id="1403" w:author="工内 隆" w:date="2019-05-10T16:30:00Z">
        <w:r w:rsidR="00930513" w:rsidRPr="00A45385" w:rsidDel="00640249">
          <w:rPr>
            <w:b/>
            <w:lang w:eastAsia="ja"/>
          </w:rPr>
          <w:delText>ウェブ</w:delText>
        </w:r>
      </w:del>
      <w:ins w:id="1404" w:author="工内 隆" w:date="2019-05-10T16:30:00Z">
        <w:r>
          <w:rPr>
            <w:rFonts w:hint="eastAsia"/>
            <w:b/>
            <w:lang w:eastAsia="ja-JP"/>
          </w:rPr>
          <w:t>Web</w:t>
        </w:r>
      </w:ins>
      <w:r w:rsidR="00930513" w:rsidRPr="00A45385">
        <w:rPr>
          <w:b/>
          <w:lang w:eastAsia="ja"/>
        </w:rPr>
        <w:t>サイト</w:t>
      </w:r>
      <w:r w:rsidR="004E10D5">
        <w:rPr>
          <w:rFonts w:hint="eastAsia"/>
          <w:b/>
          <w:lang w:eastAsia="ja"/>
        </w:rPr>
        <w:t>を参照</w:t>
      </w:r>
      <w:ins w:id="1405" w:author="工内 隆" w:date="2019-05-10T16:30:00Z">
        <w:r>
          <w:rPr>
            <w:rFonts w:hint="eastAsia"/>
            <w:b/>
            <w:lang w:eastAsia="ja"/>
          </w:rPr>
          <w:t>のこと</w:t>
        </w:r>
      </w:ins>
      <w:r w:rsidR="004E10D5">
        <w:rPr>
          <w:rFonts w:hint="eastAsia"/>
          <w:b/>
          <w:lang w:eastAsia="ja"/>
        </w:rPr>
        <w:t>。</w:t>
      </w:r>
    </w:p>
    <w:p w14:paraId="59B5D39A" w14:textId="77777777" w:rsidR="007B0354" w:rsidRPr="00A45385" w:rsidRDefault="007B0354" w:rsidP="00092D08">
      <w:pPr>
        <w:ind w:left="720" w:hanging="720"/>
        <w:rPr>
          <w:b/>
          <w:lang w:eastAsia="ja-JP"/>
        </w:rPr>
      </w:pPr>
    </w:p>
    <w:p w14:paraId="2F839336" w14:textId="1F29FA5C" w:rsidR="00092D08" w:rsidRPr="00A45385" w:rsidRDefault="00093998" w:rsidP="00092D08">
      <w:pPr>
        <w:ind w:left="720"/>
      </w:pPr>
      <w:proofErr w:type="spellStart"/>
      <w:ins w:id="1406" w:author="工内 隆" w:date="2019-05-09T17:39:00Z">
        <w:r w:rsidRPr="00D02355">
          <w:rPr>
            <w:rFonts w:ascii="Calibri" w:eastAsia="ＭＳ ゴシック" w:hAnsi="Calibri" w:cs="Calibri" w:hint="eastAsia"/>
            <w:b/>
            <w:i/>
          </w:rPr>
          <w:t>証跡となる資料</w:t>
        </w:r>
      </w:ins>
      <w:proofErr w:type="spellEnd"/>
      <w:del w:id="1407" w:author="工内 隆" w:date="2019-05-09T17:39:00Z">
        <w:r w:rsidR="00092D08" w:rsidRPr="00A45385" w:rsidDel="00093998">
          <w:rPr>
            <w:b/>
            <w:lang w:eastAsia="ja"/>
          </w:rPr>
          <w:delText>検証</w:delText>
        </w:r>
        <w:r w:rsidR="004E10D5" w:rsidDel="00093998">
          <w:rPr>
            <w:rFonts w:hint="eastAsia"/>
            <w:b/>
            <w:lang w:eastAsia="ja"/>
          </w:rPr>
          <w:delText>材料</w:delText>
        </w:r>
      </w:del>
    </w:p>
    <w:p w14:paraId="65B35768" w14:textId="3D2C0FE6" w:rsidR="00092D08" w:rsidRPr="00A45385" w:rsidRDefault="00092D08" w:rsidP="008A0CA3">
      <w:pPr>
        <w:pStyle w:val="a3"/>
        <w:numPr>
          <w:ilvl w:val="2"/>
          <w:numId w:val="11"/>
        </w:numPr>
        <w:rPr>
          <w:lang w:eastAsia="ja-JP"/>
        </w:rPr>
      </w:pPr>
      <w:r w:rsidRPr="00A45385">
        <w:rPr>
          <w:lang w:eastAsia="ja"/>
        </w:rPr>
        <w:t>6.2.1</w:t>
      </w:r>
      <w:ins w:id="1408" w:author="工内 隆" w:date="2019-05-10T16:31:00Z">
        <w:r w:rsidR="00640249">
          <w:rPr>
            <w:rFonts w:hint="eastAsia"/>
            <w:lang w:eastAsia="ja"/>
          </w:rPr>
          <w:t>当該</w:t>
        </w:r>
      </w:ins>
      <w:r w:rsidR="00F46D9C" w:rsidRPr="00640249">
        <w:rPr>
          <w:rFonts w:hint="eastAsia"/>
          <w:i/>
          <w:lang w:eastAsia="ja"/>
          <w:rPrChange w:id="1409" w:author="工内 隆" w:date="2019-05-10T16:31:00Z">
            <w:rPr>
              <w:rFonts w:hint="eastAsia"/>
              <w:lang w:eastAsia="ja"/>
            </w:rPr>
          </w:rPrChange>
        </w:rPr>
        <w:t>プログラム</w:t>
      </w:r>
      <w:r w:rsidR="000167FA">
        <w:rPr>
          <w:rFonts w:hint="eastAsia"/>
          <w:lang w:eastAsia="ja"/>
        </w:rPr>
        <w:t>が</w:t>
      </w:r>
      <w:ins w:id="1410" w:author="工内 隆" w:date="2019-05-10T16:31:00Z">
        <w:r w:rsidR="00640249">
          <w:rPr>
            <w:rFonts w:hint="eastAsia"/>
            <w:lang w:eastAsia="ja"/>
          </w:rPr>
          <w:t>、過去</w:t>
        </w:r>
        <w:r w:rsidR="00640249">
          <w:rPr>
            <w:rFonts w:hint="eastAsia"/>
            <w:lang w:eastAsia="ja-JP"/>
          </w:rPr>
          <w:t>18</w:t>
        </w:r>
      </w:ins>
      <w:ins w:id="1411" w:author="工内 隆" w:date="2019-05-10T16:32:00Z">
        <w:r w:rsidR="00640249">
          <w:rPr>
            <w:rFonts w:hint="eastAsia"/>
            <w:lang w:eastAsia="ja"/>
          </w:rPr>
          <w:t>ヶ月以内に</w:t>
        </w:r>
      </w:ins>
      <w:r w:rsidR="006520FB">
        <w:rPr>
          <w:rFonts w:hint="eastAsia"/>
          <w:lang w:eastAsia="ja"/>
        </w:rPr>
        <w:t>適合検証</w:t>
      </w:r>
      <w:ins w:id="1412" w:author="工内 隆" w:date="2019-05-10T16:32:00Z">
        <w:r w:rsidR="00640249">
          <w:rPr>
            <w:rFonts w:hint="eastAsia"/>
            <w:lang w:eastAsia="ja"/>
          </w:rPr>
          <w:t>を</w:t>
        </w:r>
      </w:ins>
      <w:r w:rsidR="006520FB">
        <w:rPr>
          <w:rFonts w:hint="eastAsia"/>
          <w:lang w:eastAsia="ja"/>
        </w:rPr>
        <w:t>取得</w:t>
      </w:r>
      <w:ins w:id="1413" w:author="工内 隆" w:date="2019-05-10T16:32:00Z">
        <w:r w:rsidR="00640249">
          <w:rPr>
            <w:rFonts w:hint="eastAsia"/>
            <w:lang w:eastAsia="ja"/>
          </w:rPr>
          <w:t>し、本</w:t>
        </w:r>
      </w:ins>
      <w:del w:id="1414" w:author="工内 隆" w:date="2019-05-10T16:32:00Z">
        <w:r w:rsidR="006520FB" w:rsidDel="00640249">
          <w:rPr>
            <w:rFonts w:hint="eastAsia"/>
            <w:lang w:eastAsia="ja"/>
          </w:rPr>
          <w:delText>後</w:delText>
        </w:r>
        <w:r w:rsidR="006520FB" w:rsidDel="00640249">
          <w:rPr>
            <w:rFonts w:hint="eastAsia"/>
            <w:lang w:eastAsia="ja-JP"/>
          </w:rPr>
          <w:delText>18</w:delText>
        </w:r>
        <w:r w:rsidR="006520FB" w:rsidDel="00640249">
          <w:rPr>
            <w:rFonts w:hint="eastAsia"/>
            <w:lang w:eastAsia="ja"/>
          </w:rPr>
          <w:delText>ヶ月以内に</w:delText>
        </w:r>
      </w:del>
      <w:r w:rsidR="006520FB">
        <w:rPr>
          <w:rFonts w:hint="eastAsia"/>
          <w:lang w:eastAsia="ja"/>
        </w:rPr>
        <w:t>仕様</w:t>
      </w:r>
      <w:ins w:id="1415" w:author="工内 隆" w:date="2019-05-10T16:33:00Z">
        <w:r w:rsidR="00640249">
          <w:rPr>
            <w:rFonts w:hint="eastAsia"/>
            <w:lang w:eastAsia="ja"/>
          </w:rPr>
          <w:t>書</w:t>
        </w:r>
      </w:ins>
      <w:r w:rsidR="006520FB">
        <w:rPr>
          <w:rFonts w:hint="eastAsia"/>
          <w:lang w:eastAsia="ja"/>
        </w:rPr>
        <w:t>の</w:t>
      </w:r>
      <w:ins w:id="1416" w:author="工内 隆" w:date="2019-05-10T16:33:00Z">
        <w:r w:rsidR="00D37137">
          <w:rPr>
            <w:rFonts w:hint="eastAsia"/>
            <w:lang w:eastAsia="ja"/>
          </w:rPr>
          <w:t>第</w:t>
        </w:r>
        <w:r w:rsidR="00D37137">
          <w:rPr>
            <w:rFonts w:hint="eastAsia"/>
            <w:lang w:eastAsia="ja-JP"/>
          </w:rPr>
          <w:t>2</w:t>
        </w:r>
        <w:r w:rsidR="00D37137">
          <w:rPr>
            <w:rFonts w:hint="eastAsia"/>
            <w:lang w:eastAsia="ja"/>
          </w:rPr>
          <w:t>版</w:t>
        </w:r>
      </w:ins>
      <w:del w:id="1417" w:author="工内 隆" w:date="2019-05-10T16:33:00Z">
        <w:r w:rsidR="006520FB" w:rsidDel="00D37137">
          <w:rPr>
            <w:rFonts w:hint="eastAsia"/>
            <w:lang w:eastAsia="ja"/>
          </w:rPr>
          <w:delText>このバージョン</w:delText>
        </w:r>
        <w:r w:rsidR="00F4704B" w:rsidDel="00D37137">
          <w:rPr>
            <w:rFonts w:hint="eastAsia"/>
            <w:lang w:eastAsia="ja"/>
          </w:rPr>
          <w:delText>（</w:delText>
        </w:r>
        <w:r w:rsidR="00F4704B" w:rsidDel="00D37137">
          <w:rPr>
            <w:rFonts w:hint="eastAsia"/>
            <w:lang w:eastAsia="ja-JP"/>
          </w:rPr>
          <w:delText>2.0</w:delText>
        </w:r>
        <w:r w:rsidR="00F4704B" w:rsidDel="00D37137">
          <w:rPr>
            <w:rFonts w:hint="eastAsia"/>
            <w:lang w:eastAsia="ja"/>
          </w:rPr>
          <w:delText>）</w:delText>
        </w:r>
      </w:del>
      <w:r w:rsidR="006520FB">
        <w:rPr>
          <w:rFonts w:hint="eastAsia"/>
          <w:lang w:eastAsia="ja"/>
        </w:rPr>
        <w:t>の</w:t>
      </w:r>
      <w:ins w:id="1418" w:author="工内 隆" w:date="2019-05-10T16:33:00Z">
        <w:r w:rsidR="00D37137">
          <w:rPr>
            <w:rFonts w:hint="eastAsia"/>
            <w:lang w:eastAsia="ja"/>
          </w:rPr>
          <w:t>すべ</w:t>
        </w:r>
      </w:ins>
      <w:del w:id="1419" w:author="工内 隆" w:date="2019-05-10T16:33:00Z">
        <w:r w:rsidR="006520FB" w:rsidDel="00D37137">
          <w:rPr>
            <w:rFonts w:hint="eastAsia"/>
            <w:lang w:eastAsia="ja"/>
          </w:rPr>
          <w:delText>全</w:delText>
        </w:r>
      </w:del>
      <w:r w:rsidR="006520FB">
        <w:rPr>
          <w:rFonts w:hint="eastAsia"/>
          <w:lang w:eastAsia="ja"/>
        </w:rPr>
        <w:t>ての要件を満たしている</w:t>
      </w:r>
      <w:ins w:id="1420" w:author="工内 隆" w:date="2019-05-10T16:33:00Z">
        <w:r w:rsidR="00D37137">
          <w:rPr>
            <w:rFonts w:hint="eastAsia"/>
            <w:lang w:eastAsia="ja"/>
          </w:rPr>
          <w:t>こと</w:t>
        </w:r>
      </w:ins>
      <w:del w:id="1421" w:author="工内 隆" w:date="2019-05-10T16:33:00Z">
        <w:r w:rsidR="006520FB" w:rsidDel="00D37137">
          <w:rPr>
            <w:rFonts w:hint="eastAsia"/>
            <w:lang w:eastAsia="ja"/>
          </w:rPr>
          <w:delText>事</w:delText>
        </w:r>
      </w:del>
      <w:r w:rsidR="006520FB">
        <w:rPr>
          <w:rFonts w:hint="eastAsia"/>
          <w:lang w:eastAsia="ja"/>
        </w:rPr>
        <w:t>を</w:t>
      </w:r>
      <w:ins w:id="1422" w:author="工内 隆" w:date="2019-05-10T16:34:00Z">
        <w:r w:rsidR="00D37137">
          <w:rPr>
            <w:rFonts w:hint="eastAsia"/>
            <w:lang w:eastAsia="ja"/>
          </w:rPr>
          <w:t>明確に宣言</w:t>
        </w:r>
      </w:ins>
      <w:del w:id="1423" w:author="工内 隆" w:date="2019-05-10T16:34:00Z">
        <w:r w:rsidR="006520FB" w:rsidDel="00D37137">
          <w:rPr>
            <w:rFonts w:hint="eastAsia"/>
            <w:lang w:eastAsia="ja"/>
          </w:rPr>
          <w:delText>確証</w:delText>
        </w:r>
      </w:del>
      <w:r w:rsidR="006520FB">
        <w:rPr>
          <w:rFonts w:hint="eastAsia"/>
          <w:lang w:eastAsia="ja"/>
        </w:rPr>
        <w:t>する文書</w:t>
      </w:r>
      <w:ins w:id="1424" w:author="工内 隆" w:date="2019-05-10T16:34:00Z">
        <w:r w:rsidR="00D37137">
          <w:rPr>
            <w:rFonts w:hint="eastAsia"/>
            <w:lang w:eastAsia="ja"/>
          </w:rPr>
          <w:t>。</w:t>
        </w:r>
      </w:ins>
    </w:p>
    <w:p w14:paraId="2C2D13FD" w14:textId="77777777" w:rsidR="00092D08" w:rsidRPr="00A45385" w:rsidRDefault="00092D08" w:rsidP="00092D08">
      <w:pPr>
        <w:pStyle w:val="a3"/>
        <w:ind w:left="1080"/>
        <w:rPr>
          <w:lang w:eastAsia="ja-JP"/>
        </w:rPr>
      </w:pPr>
    </w:p>
    <w:p w14:paraId="58649744" w14:textId="3C6092EC" w:rsidR="00092D08" w:rsidRPr="00A45385" w:rsidRDefault="00093998" w:rsidP="00092D08">
      <w:pPr>
        <w:ind w:left="720"/>
        <w:rPr>
          <w:lang w:eastAsia="ja-JP"/>
        </w:rPr>
      </w:pPr>
      <w:bookmarkStart w:id="1425" w:name="_Hlk8316082"/>
      <w:ins w:id="1426" w:author="工内 隆" w:date="2019-05-09T17:39:00Z">
        <w:r>
          <w:rPr>
            <w:rFonts w:hint="eastAsia"/>
            <w:b/>
            <w:lang w:eastAsia="ja"/>
          </w:rPr>
          <w:t>論拠</w:t>
        </w:r>
      </w:ins>
      <w:bookmarkEnd w:id="1425"/>
      <w:del w:id="1427" w:author="工内 隆" w:date="2019-05-09T17:39:00Z">
        <w:r w:rsidR="00092D08" w:rsidRPr="00A45385" w:rsidDel="00093998">
          <w:rPr>
            <w:b/>
            <w:lang w:eastAsia="ja"/>
          </w:rPr>
          <w:delText>根拠</w:delText>
        </w:r>
      </w:del>
    </w:p>
    <w:p w14:paraId="260BFB0C" w14:textId="54E74442" w:rsidR="00092D08" w:rsidRDefault="00F4704B" w:rsidP="00192658">
      <w:pPr>
        <w:ind w:left="720"/>
        <w:rPr>
          <w:lang w:eastAsia="ja-JP"/>
        </w:rPr>
      </w:pPr>
      <w:r>
        <w:rPr>
          <w:rFonts w:hint="eastAsia"/>
          <w:lang w:eastAsia="ja"/>
        </w:rPr>
        <w:t>組織が継続して</w:t>
      </w:r>
      <w:r w:rsidRPr="00D37137">
        <w:rPr>
          <w:rFonts w:hint="eastAsia"/>
          <w:i/>
          <w:lang w:eastAsia="ja"/>
          <w:rPrChange w:id="1428" w:author="工内 隆" w:date="2019-05-10T16:36:00Z">
            <w:rPr>
              <w:rFonts w:hint="eastAsia"/>
              <w:lang w:eastAsia="ja"/>
            </w:rPr>
          </w:rPrChange>
        </w:rPr>
        <w:t>プログラム</w:t>
      </w:r>
      <w:ins w:id="1429" w:author="工内 隆" w:date="2019-05-10T16:36:00Z">
        <w:r w:rsidR="00D37137">
          <w:rPr>
            <w:rFonts w:hint="eastAsia"/>
            <w:lang w:eastAsia="ja"/>
          </w:rPr>
          <w:t>の</w:t>
        </w:r>
      </w:ins>
      <w:r>
        <w:rPr>
          <w:rFonts w:hint="eastAsia"/>
          <w:lang w:eastAsia="ja"/>
        </w:rPr>
        <w:t>適合</w:t>
      </w:r>
      <w:ins w:id="1430" w:author="工内 隆" w:date="2019-05-10T16:36:00Z">
        <w:r w:rsidR="00D37137">
          <w:rPr>
            <w:rFonts w:hint="eastAsia"/>
            <w:lang w:eastAsia="ja"/>
          </w:rPr>
          <w:t>性</w:t>
        </w:r>
      </w:ins>
      <w:r>
        <w:rPr>
          <w:rFonts w:hint="eastAsia"/>
          <w:lang w:eastAsia="ja"/>
        </w:rPr>
        <w:t>を主張</w:t>
      </w:r>
      <w:ins w:id="1431" w:author="工内 隆" w:date="2019-05-10T16:36:00Z">
        <w:r w:rsidR="00D37137">
          <w:rPr>
            <w:rFonts w:hint="eastAsia"/>
            <w:lang w:eastAsia="ja"/>
          </w:rPr>
          <w:t>しようとするなら</w:t>
        </w:r>
      </w:ins>
      <w:del w:id="1432" w:author="工内 隆" w:date="2019-05-10T16:36:00Z">
        <w:r w:rsidDel="00D37137">
          <w:rPr>
            <w:rFonts w:hint="eastAsia"/>
            <w:lang w:eastAsia="ja"/>
          </w:rPr>
          <w:delText>するのであれば</w:delText>
        </w:r>
      </w:del>
      <w:r>
        <w:rPr>
          <w:rFonts w:hint="eastAsia"/>
          <w:lang w:eastAsia="ja"/>
        </w:rPr>
        <w:t>、最新の仕様</w:t>
      </w:r>
      <w:ins w:id="1433" w:author="工内 隆" w:date="2019-05-10T16:36:00Z">
        <w:r w:rsidR="00D37137">
          <w:rPr>
            <w:rFonts w:hint="eastAsia"/>
            <w:lang w:eastAsia="ja"/>
          </w:rPr>
          <w:t>書</w:t>
        </w:r>
      </w:ins>
      <w:r>
        <w:rPr>
          <w:rFonts w:hint="eastAsia"/>
          <w:lang w:eastAsia="ja"/>
        </w:rPr>
        <w:t>に準拠</w:t>
      </w:r>
      <w:ins w:id="1434" w:author="工内 隆" w:date="2019-05-10T16:37:00Z">
        <w:r w:rsidR="00D37137">
          <w:rPr>
            <w:rFonts w:hint="eastAsia"/>
            <w:lang w:eastAsia="ja"/>
          </w:rPr>
          <w:t>した状態を保つことが</w:t>
        </w:r>
      </w:ins>
      <w:del w:id="1435" w:author="工内 隆" w:date="2019-05-10T16:37:00Z">
        <w:r w:rsidDel="00D37137">
          <w:rPr>
            <w:rFonts w:hint="eastAsia"/>
            <w:lang w:eastAsia="ja"/>
          </w:rPr>
          <w:delText>する事が</w:delText>
        </w:r>
      </w:del>
      <w:r>
        <w:rPr>
          <w:rFonts w:hint="eastAsia"/>
          <w:lang w:eastAsia="ja"/>
        </w:rPr>
        <w:t>大切</w:t>
      </w:r>
      <w:ins w:id="1436" w:author="工内 隆" w:date="2019-05-10T16:37:00Z">
        <w:r w:rsidR="00D37137">
          <w:rPr>
            <w:rFonts w:hint="eastAsia"/>
            <w:lang w:eastAsia="ja"/>
          </w:rPr>
          <w:t>です</w:t>
        </w:r>
      </w:ins>
      <w:r>
        <w:rPr>
          <w:rFonts w:hint="eastAsia"/>
          <w:lang w:eastAsia="ja"/>
        </w:rPr>
        <w:t>。この要件</w:t>
      </w:r>
      <w:r w:rsidR="002F6001">
        <w:rPr>
          <w:rFonts w:hint="eastAsia"/>
          <w:lang w:eastAsia="ja"/>
        </w:rPr>
        <w:t>は</w:t>
      </w:r>
      <w:r>
        <w:rPr>
          <w:rFonts w:hint="eastAsia"/>
          <w:lang w:eastAsia="ja"/>
        </w:rPr>
        <w:t>組織が継続して</w:t>
      </w:r>
      <w:r w:rsidRPr="00D37137">
        <w:rPr>
          <w:rFonts w:hint="eastAsia"/>
          <w:i/>
          <w:lang w:eastAsia="ja"/>
          <w:rPrChange w:id="1437" w:author="工内 隆" w:date="2019-05-10T16:38:00Z">
            <w:rPr>
              <w:rFonts w:hint="eastAsia"/>
              <w:lang w:eastAsia="ja"/>
            </w:rPr>
          </w:rPrChange>
        </w:rPr>
        <w:t>プログラム</w:t>
      </w:r>
      <w:r>
        <w:rPr>
          <w:rFonts w:hint="eastAsia"/>
          <w:lang w:eastAsia="ja"/>
        </w:rPr>
        <w:t>適合</w:t>
      </w:r>
      <w:ins w:id="1438" w:author="工内 隆" w:date="2019-05-10T16:37:00Z">
        <w:r w:rsidR="00D37137">
          <w:rPr>
            <w:rFonts w:hint="eastAsia"/>
            <w:lang w:eastAsia="ja"/>
          </w:rPr>
          <w:t>性</w:t>
        </w:r>
      </w:ins>
      <w:r>
        <w:rPr>
          <w:rFonts w:hint="eastAsia"/>
          <w:lang w:eastAsia="ja"/>
        </w:rPr>
        <w:t>を主張する</w:t>
      </w:r>
      <w:ins w:id="1439" w:author="工内 隆" w:date="2019-05-10T16:38:00Z">
        <w:r w:rsidR="00D37137">
          <w:rPr>
            <w:rFonts w:hint="eastAsia"/>
            <w:lang w:eastAsia="ja"/>
          </w:rPr>
          <w:t>さいに、</w:t>
        </w:r>
      </w:ins>
      <w:del w:id="1440" w:author="工内 隆" w:date="2019-05-10T16:38:00Z">
        <w:r w:rsidDel="00D37137">
          <w:rPr>
            <w:rFonts w:hint="eastAsia"/>
            <w:lang w:eastAsia="ja"/>
          </w:rPr>
          <w:delText>際</w:delText>
        </w:r>
        <w:r w:rsidR="0078094B" w:rsidDel="00D37137">
          <w:rPr>
            <w:rFonts w:hint="eastAsia"/>
            <w:lang w:eastAsia="ja"/>
          </w:rPr>
          <w:delText>、</w:delText>
        </w:r>
      </w:del>
      <w:r>
        <w:rPr>
          <w:rFonts w:hint="eastAsia"/>
          <w:lang w:eastAsia="ja"/>
        </w:rPr>
        <w:t>プログラムの</w:t>
      </w:r>
      <w:ins w:id="1441" w:author="工内 隆" w:date="2019-05-10T16:38:00Z">
        <w:r w:rsidR="00D37137">
          <w:rPr>
            <w:rFonts w:hint="eastAsia"/>
            <w:lang w:eastAsia="ja"/>
          </w:rPr>
          <w:t>支援</w:t>
        </w:r>
      </w:ins>
      <w:del w:id="1442" w:author="工内 隆" w:date="2019-05-10T16:38:00Z">
        <w:r w:rsidDel="00D37137">
          <w:rPr>
            <w:rFonts w:hint="eastAsia"/>
            <w:lang w:eastAsia="ja"/>
          </w:rPr>
          <w:delText>サポート</w:delText>
        </w:r>
      </w:del>
      <w:r>
        <w:rPr>
          <w:rFonts w:hint="eastAsia"/>
          <w:lang w:eastAsia="ja"/>
        </w:rPr>
        <w:t>プロセスや</w:t>
      </w:r>
      <w:ins w:id="1443" w:author="工内 隆" w:date="2019-05-10T16:38:00Z">
        <w:r w:rsidR="00D37137">
          <w:rPr>
            <w:rFonts w:hint="eastAsia"/>
            <w:lang w:eastAsia="ja"/>
          </w:rPr>
          <w:t>制御</w:t>
        </w:r>
      </w:ins>
      <w:del w:id="1444" w:author="工内 隆" w:date="2019-05-10T16:38:00Z">
        <w:r w:rsidDel="00D37137">
          <w:rPr>
            <w:rFonts w:hint="eastAsia"/>
            <w:lang w:eastAsia="ja"/>
          </w:rPr>
          <w:delText>コントロール</w:delText>
        </w:r>
      </w:del>
      <w:r>
        <w:rPr>
          <w:rFonts w:hint="eastAsia"/>
          <w:lang w:eastAsia="ja"/>
        </w:rPr>
        <w:t>が緩くなることを防</w:t>
      </w:r>
      <w:ins w:id="1445" w:author="工内 隆" w:date="2019-05-10T16:38:00Z">
        <w:r w:rsidR="00D37137">
          <w:rPr>
            <w:rFonts w:hint="eastAsia"/>
            <w:lang w:eastAsia="ja"/>
          </w:rPr>
          <w:t>ぎます</w:t>
        </w:r>
      </w:ins>
      <w:del w:id="1446" w:author="工内 隆" w:date="2019-05-10T16:38:00Z">
        <w:r w:rsidDel="00D37137">
          <w:rPr>
            <w:rFonts w:hint="eastAsia"/>
            <w:lang w:eastAsia="ja"/>
          </w:rPr>
          <w:delText>ぐ</w:delText>
        </w:r>
      </w:del>
      <w:r>
        <w:rPr>
          <w:rFonts w:hint="eastAsia"/>
          <w:lang w:eastAsia="ja"/>
        </w:rPr>
        <w:t>。</w:t>
      </w:r>
    </w:p>
    <w:p w14:paraId="34AAD20D" w14:textId="77777777" w:rsidR="00AD56BC" w:rsidRDefault="00AD56BC" w:rsidP="00F04754">
      <w:pPr>
        <w:rPr>
          <w:lang w:eastAsia="ja-JP"/>
        </w:rPr>
      </w:pPr>
      <w:r>
        <w:rPr>
          <w:lang w:eastAsia="ja"/>
        </w:rPr>
        <w:br w:type="page"/>
      </w:r>
    </w:p>
    <w:p w14:paraId="18491CA2" w14:textId="2F6F3336" w:rsidR="00AD56BC" w:rsidRDefault="00AD56BC" w:rsidP="00302F97">
      <w:pPr>
        <w:pStyle w:val="1"/>
        <w:spacing w:before="60"/>
        <w:rPr>
          <w:ins w:id="1447" w:author="工内 隆" w:date="2019-05-10T16:41:00Z"/>
          <w:lang w:eastAsia="ja"/>
        </w:rPr>
      </w:pPr>
      <w:bookmarkStart w:id="1448" w:name="_Toc8398986"/>
      <w:r w:rsidRPr="00302F97">
        <w:rPr>
          <w:lang w:eastAsia="ja"/>
        </w:rPr>
        <w:lastRenderedPageBreak/>
        <w:t>付録</w:t>
      </w:r>
      <w:r w:rsidRPr="00302F97">
        <w:rPr>
          <w:lang w:eastAsia="ja"/>
        </w:rPr>
        <w:t xml:space="preserve"> I: </w:t>
      </w:r>
      <w:ins w:id="1449" w:author="工内 隆" w:date="2019-05-09T14:09:00Z">
        <w:r w:rsidR="00FC52E6">
          <w:rPr>
            <w:rFonts w:hint="eastAsia"/>
            <w:lang w:eastAsia="ja"/>
          </w:rPr>
          <w:t>本文書</w:t>
        </w:r>
      </w:ins>
      <w:ins w:id="1450" w:author="工内 隆" w:date="2019-05-09T14:10:00Z">
        <w:r w:rsidR="00FC52E6">
          <w:rPr>
            <w:rFonts w:hint="eastAsia"/>
            <w:lang w:eastAsia="ja"/>
          </w:rPr>
          <w:t>の翻訳について</w:t>
        </w:r>
      </w:ins>
      <w:bookmarkEnd w:id="1448"/>
      <w:del w:id="1451" w:author="工内 隆" w:date="2019-05-09T14:10:00Z">
        <w:r w:rsidR="00602AD7" w:rsidDel="00FC52E6">
          <w:rPr>
            <w:rFonts w:hint="eastAsia"/>
            <w:lang w:eastAsia="ja"/>
          </w:rPr>
          <w:delText>言語</w:delText>
        </w:r>
        <w:r w:rsidRPr="00302F97" w:rsidDel="00FC52E6">
          <w:rPr>
            <w:lang w:eastAsia="ja"/>
          </w:rPr>
          <w:delText>翻訳</w:delText>
        </w:r>
      </w:del>
    </w:p>
    <w:p w14:paraId="580C6114" w14:textId="6DF51A86" w:rsidR="00D37137" w:rsidRDefault="00D37137" w:rsidP="00D37137">
      <w:pPr>
        <w:rPr>
          <w:ins w:id="1452" w:author="工内 隆" w:date="2019-05-10T16:41:00Z"/>
          <w:lang w:eastAsia="ja"/>
        </w:rPr>
      </w:pPr>
    </w:p>
    <w:p w14:paraId="6F0773D9" w14:textId="34161E0A" w:rsidR="00D37137" w:rsidRPr="00FE4DEF" w:rsidRDefault="00D37137">
      <w:pPr>
        <w:rPr>
          <w:rFonts w:asciiTheme="minorEastAsia" w:hAnsiTheme="minorEastAsia"/>
          <w:lang w:eastAsia="ja"/>
          <w:rPrChange w:id="1453" w:author="工内 隆" w:date="2019-05-11T17:37:00Z">
            <w:rPr>
              <w:lang w:eastAsia="ja-JP"/>
            </w:rPr>
          </w:rPrChange>
        </w:rPr>
        <w:pPrChange w:id="1454" w:author="工内 隆" w:date="2019-05-10T16:41:00Z">
          <w:pPr>
            <w:pStyle w:val="1"/>
            <w:spacing w:before="60"/>
          </w:pPr>
        </w:pPrChange>
      </w:pPr>
      <w:ins w:id="1455" w:author="工内 隆" w:date="2019-05-10T16:41:00Z">
        <w:r w:rsidRPr="00FE4DEF">
          <w:rPr>
            <w:rFonts w:asciiTheme="minorEastAsia" w:hAnsiTheme="minorEastAsia" w:cs="Calibri"/>
            <w:lang w:eastAsia="ja-JP"/>
            <w:rPrChange w:id="1456" w:author="工内 隆" w:date="2019-05-11T17:37:00Z">
              <w:rPr>
                <w:rFonts w:ascii="Calibri" w:eastAsia="ＭＳ ゴシック" w:hAnsi="Calibri" w:cs="Calibri"/>
                <w:lang w:eastAsia="ja-JP"/>
              </w:rPr>
            </w:rPrChange>
          </w:rPr>
          <w:t>本仕様書がグローバルに採用されることを促進するために、私たちは本仕様書を多言語に翻訳する取り組みを歓迎します。</w:t>
        </w:r>
        <w:proofErr w:type="spellStart"/>
        <w:r w:rsidRPr="00FE4DEF">
          <w:rPr>
            <w:rFonts w:asciiTheme="minorEastAsia" w:hAnsiTheme="minorEastAsia" w:cs="Calibri"/>
            <w:lang w:eastAsia="ja-JP"/>
            <w:rPrChange w:id="1457" w:author="工内 隆" w:date="2019-05-11T17:37:00Z">
              <w:rPr>
                <w:rFonts w:ascii="Calibri" w:eastAsia="ＭＳ ゴシック" w:hAnsi="Calibri" w:cs="Calibri"/>
                <w:lang w:eastAsia="ja-JP"/>
              </w:rPr>
            </w:rPrChange>
          </w:rPr>
          <w:t>OpenChain</w:t>
        </w:r>
        <w:proofErr w:type="spellEnd"/>
        <w:r w:rsidRPr="00FE4DEF">
          <w:rPr>
            <w:rFonts w:asciiTheme="minorEastAsia" w:hAnsiTheme="minorEastAsia" w:cs="Calibri"/>
            <w:lang w:eastAsia="ja-JP"/>
            <w:rPrChange w:id="1458" w:author="工内 隆" w:date="2019-05-11T17:37:00Z">
              <w:rPr>
                <w:rFonts w:ascii="Calibri" w:eastAsia="ＭＳ ゴシック" w:hAnsi="Calibri" w:cs="Calibri"/>
                <w:lang w:eastAsia="ja-JP"/>
              </w:rPr>
            </w:rPrChange>
          </w:rPr>
          <w:t>はオープンソース</w:t>
        </w:r>
        <w:r w:rsidRPr="00FE4DEF">
          <w:rPr>
            <w:rFonts w:asciiTheme="minorEastAsia" w:hAnsiTheme="minorEastAsia" w:cs="Calibri"/>
            <w:lang w:eastAsia="ja-JP"/>
            <w:rPrChange w:id="1459" w:author="工内 隆" w:date="2019-05-11T17:37:00Z">
              <w:rPr>
                <w:rFonts w:ascii="Calibri" w:eastAsia="ＭＳ ゴシック" w:hAnsi="Calibri" w:cs="Calibri"/>
                <w:lang w:eastAsia="ja-JP"/>
              </w:rPr>
            </w:rPrChange>
          </w:rPr>
          <w:t xml:space="preserve"> </w:t>
        </w:r>
        <w:r w:rsidRPr="00FE4DEF">
          <w:rPr>
            <w:rFonts w:asciiTheme="minorEastAsia" w:hAnsiTheme="minorEastAsia" w:cs="Calibri"/>
            <w:lang w:eastAsia="ja-JP"/>
            <w:rPrChange w:id="1460" w:author="工内 隆" w:date="2019-05-11T17:37:00Z">
              <w:rPr>
                <w:rFonts w:ascii="Calibri" w:eastAsia="ＭＳ ゴシック" w:hAnsi="Calibri" w:cs="Calibri"/>
                <w:lang w:eastAsia="ja-JP"/>
              </w:rPr>
            </w:rPrChange>
          </w:rPr>
          <w:t>プロジェクトとして機能するため、各種翻訳は時間と専門的知見をコントリビュートすることに前向きな方々によって、</w:t>
        </w:r>
        <w:r w:rsidRPr="00FE4DEF">
          <w:rPr>
            <w:rFonts w:asciiTheme="minorEastAsia" w:hAnsiTheme="minorEastAsia" w:cs="Calibri"/>
            <w:lang w:eastAsia="ja-JP"/>
            <w:rPrChange w:id="1461" w:author="工内 隆" w:date="2019-05-11T17:37:00Z">
              <w:rPr>
                <w:rFonts w:ascii="Calibri" w:eastAsia="ＭＳ ゴシック" w:hAnsi="Calibri" w:cs="Calibri"/>
                <w:lang w:eastAsia="ja-JP"/>
              </w:rPr>
            </w:rPrChange>
          </w:rPr>
          <w:t>CC-BY-4.0</w:t>
        </w:r>
        <w:r w:rsidRPr="00FE4DEF">
          <w:rPr>
            <w:rFonts w:asciiTheme="minorEastAsia" w:hAnsiTheme="minorEastAsia" w:cs="Calibri"/>
            <w:lang w:eastAsia="ja-JP"/>
            <w:rPrChange w:id="1462" w:author="工内 隆" w:date="2019-05-11T17:37:00Z">
              <w:rPr>
                <w:rFonts w:ascii="Calibri" w:eastAsia="ＭＳ ゴシック" w:hAnsi="Calibri" w:cs="Calibri"/>
                <w:lang w:eastAsia="ja-JP"/>
              </w:rPr>
            </w:rPrChange>
          </w:rPr>
          <w:t>ライセンスとプロジェクトの翻訳ポリシーの下で推進されます。そのポリシーおよび</w:t>
        </w:r>
        <w:r w:rsidRPr="00FE4DEF">
          <w:rPr>
            <w:rFonts w:asciiTheme="minorEastAsia" w:hAnsiTheme="minorEastAsia" w:cs="Calibri" w:hint="eastAsia"/>
            <w:lang w:eastAsia="ja-JP"/>
            <w:rPrChange w:id="1463" w:author="工内 隆" w:date="2019-05-11T17:37:00Z">
              <w:rPr>
                <w:rFonts w:ascii="Calibri" w:eastAsia="ＭＳ ゴシック" w:hAnsi="Calibri" w:cs="Calibri" w:hint="eastAsia"/>
                <w:lang w:eastAsia="ja-JP"/>
              </w:rPr>
            </w:rPrChange>
          </w:rPr>
          <w:t>現在</w:t>
        </w:r>
        <w:r w:rsidRPr="00FE4DEF">
          <w:rPr>
            <w:rFonts w:asciiTheme="minorEastAsia" w:hAnsiTheme="minorEastAsia" w:cs="Calibri"/>
            <w:lang w:eastAsia="ja-JP"/>
            <w:rPrChange w:id="1464" w:author="工内 隆" w:date="2019-05-11T17:37:00Z">
              <w:rPr>
                <w:rFonts w:ascii="Calibri" w:eastAsia="ＭＳ ゴシック" w:hAnsi="Calibri" w:cs="Calibri"/>
                <w:lang w:eastAsia="ja-JP"/>
              </w:rPr>
            </w:rPrChange>
          </w:rPr>
          <w:t>入手可能な翻訳版の詳細については、</w:t>
        </w:r>
        <w:proofErr w:type="spellStart"/>
        <w:r w:rsidRPr="00FE4DEF">
          <w:rPr>
            <w:rFonts w:asciiTheme="minorEastAsia" w:hAnsiTheme="minorEastAsia"/>
            <w:lang w:eastAsia="ja-JP"/>
            <w:rPrChange w:id="1465" w:author="工内 隆" w:date="2019-05-11T17:37:00Z">
              <w:rPr>
                <w:rFonts w:ascii="Calibri" w:eastAsia="ＭＳ ゴシック" w:hAnsi="Calibri"/>
                <w:lang w:eastAsia="ja-JP"/>
              </w:rPr>
            </w:rPrChange>
          </w:rPr>
          <w:t>OpenChain</w:t>
        </w:r>
        <w:proofErr w:type="spellEnd"/>
        <w:r w:rsidRPr="00FE4DEF">
          <w:rPr>
            <w:rFonts w:asciiTheme="minorEastAsia" w:hAnsiTheme="minorEastAsia" w:hint="eastAsia"/>
            <w:lang w:eastAsia="ja-JP"/>
            <w:rPrChange w:id="1466" w:author="工内 隆" w:date="2019-05-11T17:37:00Z">
              <w:rPr>
                <w:rFonts w:ascii="Calibri" w:eastAsia="ＭＳ ゴシック" w:hAnsi="Calibri" w:hint="eastAsia"/>
                <w:lang w:eastAsia="ja-JP"/>
              </w:rPr>
            </w:rPrChange>
          </w:rPr>
          <w:t>プロジェクトの</w:t>
        </w:r>
        <w:r w:rsidRPr="00FE4DEF">
          <w:rPr>
            <w:rFonts w:asciiTheme="minorEastAsia" w:hAnsiTheme="minorEastAsia"/>
            <w:rPrChange w:id="1467" w:author="工内 隆" w:date="2019-05-11T17:37:00Z">
              <w:rPr/>
            </w:rPrChange>
          </w:rPr>
          <w:fldChar w:fldCharType="begin"/>
        </w:r>
        <w:r w:rsidRPr="00FE4DEF">
          <w:rPr>
            <w:rFonts w:asciiTheme="minorEastAsia" w:hAnsiTheme="minorEastAsia"/>
            <w:lang w:eastAsia="ja-JP"/>
            <w:rPrChange w:id="1468" w:author="工内 隆" w:date="2019-05-11T17:37:00Z">
              <w:rPr>
                <w:lang w:eastAsia="ja-JP"/>
              </w:rPr>
            </w:rPrChange>
          </w:rPr>
          <w:instrText xml:space="preserve"> HYPERLINK "https://wiki.linuxfoundation.org/openchain/spec-translations" </w:instrText>
        </w:r>
        <w:r w:rsidRPr="00FE4DEF">
          <w:rPr>
            <w:rFonts w:asciiTheme="minorEastAsia" w:hAnsiTheme="minorEastAsia"/>
            <w:rPrChange w:id="1469" w:author="工内 隆" w:date="2019-05-11T17:37:00Z">
              <w:rPr/>
            </w:rPrChange>
          </w:rPr>
          <w:fldChar w:fldCharType="separate"/>
        </w:r>
        <w:r w:rsidRPr="00FE4DEF">
          <w:rPr>
            <w:rStyle w:val="a4"/>
            <w:rFonts w:asciiTheme="minorEastAsia" w:hAnsiTheme="minorEastAsia" w:hint="eastAsia"/>
            <w:lang w:eastAsia="ja-JP"/>
            <w:rPrChange w:id="1470" w:author="工内 隆" w:date="2019-05-11T17:37:00Z">
              <w:rPr>
                <w:rStyle w:val="a4"/>
                <w:rFonts w:ascii="Calibri" w:eastAsia="ＭＳ ゴシック" w:hAnsi="Calibri" w:hint="eastAsia"/>
                <w:lang w:eastAsia="ja-JP"/>
              </w:rPr>
            </w:rPrChange>
          </w:rPr>
          <w:t>仕様書</w:t>
        </w:r>
        <w:r w:rsidRPr="00FE4DEF">
          <w:rPr>
            <w:rStyle w:val="a4"/>
            <w:rFonts w:asciiTheme="minorEastAsia" w:hAnsiTheme="minorEastAsia" w:cs="Calibri" w:hint="eastAsia"/>
            <w:lang w:eastAsia="ja-JP"/>
            <w:rPrChange w:id="1471" w:author="工内 隆" w:date="2019-05-11T17:37:00Z">
              <w:rPr>
                <w:rStyle w:val="a4"/>
                <w:rFonts w:ascii="Calibri" w:eastAsia="ＭＳ ゴシック" w:hAnsi="Calibri" w:cs="Calibri" w:hint="eastAsia"/>
                <w:lang w:eastAsia="ja-JP"/>
              </w:rPr>
            </w:rPrChange>
          </w:rPr>
          <w:t>Web</w:t>
        </w:r>
        <w:r w:rsidRPr="00FE4DEF">
          <w:rPr>
            <w:rStyle w:val="a4"/>
            <w:rFonts w:asciiTheme="minorEastAsia" w:hAnsiTheme="minorEastAsia" w:cs="Calibri" w:hint="eastAsia"/>
            <w:lang w:eastAsia="ja-JP"/>
            <w:rPrChange w:id="1472" w:author="工内 隆" w:date="2019-05-11T17:37:00Z">
              <w:rPr>
                <w:rStyle w:val="a4"/>
                <w:rFonts w:ascii="Calibri" w:eastAsia="ＭＳ ゴシック" w:hAnsi="Calibri" w:cs="Calibri" w:hint="eastAsia"/>
                <w:lang w:eastAsia="ja-JP"/>
              </w:rPr>
            </w:rPrChange>
          </w:rPr>
          <w:t>ページ</w:t>
        </w:r>
        <w:r w:rsidRPr="00FE4DEF">
          <w:rPr>
            <w:rStyle w:val="a4"/>
            <w:rFonts w:asciiTheme="minorEastAsia" w:hAnsiTheme="minorEastAsia" w:cs="Calibri"/>
            <w:rPrChange w:id="1473" w:author="工内 隆" w:date="2019-05-11T17:37:00Z">
              <w:rPr>
                <w:rStyle w:val="a4"/>
                <w:rFonts w:ascii="Calibri" w:eastAsia="ＭＳ ゴシック" w:hAnsi="Calibri" w:cs="Calibri"/>
              </w:rPr>
            </w:rPrChange>
          </w:rPr>
          <w:fldChar w:fldCharType="end"/>
        </w:r>
        <w:r w:rsidRPr="00FE4DEF">
          <w:rPr>
            <w:rFonts w:asciiTheme="minorEastAsia" w:hAnsiTheme="minorEastAsia" w:cs="Calibri"/>
            <w:lang w:eastAsia="ja-JP"/>
            <w:rPrChange w:id="1474" w:author="工内 隆" w:date="2019-05-11T17:37:00Z">
              <w:rPr>
                <w:rFonts w:ascii="Calibri" w:eastAsia="ＭＳ ゴシック" w:hAnsi="Calibri" w:cs="Calibri"/>
                <w:lang w:eastAsia="ja-JP"/>
              </w:rPr>
            </w:rPrChange>
          </w:rPr>
          <w:t>でご確認ください。</w:t>
        </w:r>
      </w:ins>
    </w:p>
    <w:p w14:paraId="7CACAAC0" w14:textId="60837D6A" w:rsidR="00D37137" w:rsidRPr="00DC5BE0" w:rsidRDefault="00B7220A" w:rsidP="00302F97">
      <w:pPr>
        <w:spacing w:before="60"/>
        <w:rPr>
          <w:lang w:eastAsia="ja-JP"/>
        </w:rPr>
      </w:pPr>
      <w:del w:id="1475" w:author="工内 隆" w:date="2019-05-10T16:41:00Z">
        <w:r w:rsidRPr="00302F97" w:rsidDel="00D37137">
          <w:rPr>
            <w:shd w:val="clear" w:color="auto" w:fill="FFFFFF"/>
            <w:lang w:eastAsia="ja"/>
          </w:rPr>
          <w:delText>グローバルな採用を促進するために、</w:delText>
        </w:r>
        <w:r w:rsidR="00D618AE" w:rsidDel="00D37137">
          <w:rPr>
            <w:rFonts w:hint="eastAsia"/>
            <w:shd w:val="clear" w:color="auto" w:fill="FFFFFF"/>
            <w:lang w:eastAsia="ja"/>
          </w:rPr>
          <w:delText>仕様の異なる言語への翻訳を歓迎します。</w:delText>
        </w:r>
        <w:r w:rsidRPr="00302F97" w:rsidDel="00D37137">
          <w:rPr>
            <w:shd w:val="clear" w:color="auto" w:fill="FFFFFF"/>
            <w:lang w:eastAsia="ja"/>
          </w:rPr>
          <w:delText xml:space="preserve">OpenChain </w:delText>
        </w:r>
        <w:r w:rsidRPr="00302F97" w:rsidDel="00D37137">
          <w:rPr>
            <w:shd w:val="clear" w:color="auto" w:fill="FFFFFF"/>
            <w:lang w:eastAsia="ja"/>
          </w:rPr>
          <w:delText>はオープンソースプロジェクト</w:delText>
        </w:r>
        <w:r w:rsidR="00D618AE" w:rsidDel="00D37137">
          <w:rPr>
            <w:rFonts w:hint="eastAsia"/>
            <w:shd w:val="clear" w:color="auto" w:fill="FFFFFF"/>
            <w:lang w:eastAsia="ja"/>
          </w:rPr>
          <w:delText>として機能しますので、時間と専門知識を貢献できる方々が</w:delText>
        </w:r>
        <w:r w:rsidR="00D618AE" w:rsidDel="00D37137">
          <w:rPr>
            <w:rFonts w:hint="eastAsia"/>
            <w:shd w:val="clear" w:color="auto" w:fill="FFFFFF"/>
            <w:lang w:eastAsia="ja-JP"/>
          </w:rPr>
          <w:delText>CC-BY-4.0</w:delText>
        </w:r>
        <w:r w:rsidR="00D618AE" w:rsidDel="00D37137">
          <w:rPr>
            <w:rFonts w:hint="eastAsia"/>
            <w:shd w:val="clear" w:color="auto" w:fill="FFFFFF"/>
            <w:lang w:eastAsia="ja"/>
          </w:rPr>
          <w:delText>、およびプロジェクトの翻訳ポリシーに則り、</w:delText>
        </w:r>
        <w:r w:rsidR="00226911" w:rsidDel="00D37137">
          <w:rPr>
            <w:rFonts w:hint="eastAsia"/>
            <w:shd w:val="clear" w:color="auto" w:fill="FFFFFF"/>
            <w:lang w:eastAsia="ja"/>
          </w:rPr>
          <w:delText>翻訳が遂行</w:delText>
        </w:r>
        <w:r w:rsidR="0078094B" w:rsidDel="00D37137">
          <w:rPr>
            <w:rFonts w:hint="eastAsia"/>
            <w:shd w:val="clear" w:color="auto" w:fill="FFFFFF"/>
            <w:lang w:eastAsia="ja"/>
          </w:rPr>
          <w:delText>します</w:delText>
        </w:r>
        <w:r w:rsidR="00226911" w:rsidDel="00D37137">
          <w:rPr>
            <w:rFonts w:hint="eastAsia"/>
            <w:shd w:val="clear" w:color="auto" w:fill="FFFFFF"/>
            <w:lang w:eastAsia="ja"/>
          </w:rPr>
          <w:delText>。ポリシーの詳細や閲覧可能な翻訳は</w:delText>
        </w:r>
        <w:r w:rsidR="00023E03" w:rsidRPr="00302F97" w:rsidDel="00D37137">
          <w:rPr>
            <w:shd w:val="clear" w:color="auto" w:fill="FFFFFF"/>
            <w:lang w:eastAsia="ja"/>
          </w:rPr>
          <w:delText xml:space="preserve">OpenChain </w:delText>
        </w:r>
        <w:r w:rsidR="00023E03" w:rsidRPr="00302F97" w:rsidDel="00D37137">
          <w:rPr>
            <w:shd w:val="clear" w:color="auto" w:fill="FFFFFF"/>
            <w:lang w:eastAsia="ja"/>
          </w:rPr>
          <w:delText>プロジェクト</w:delText>
        </w:r>
        <w:r w:rsidR="0078094B" w:rsidDel="00D37137">
          <w:rPr>
            <w:rFonts w:hint="eastAsia"/>
            <w:shd w:val="clear" w:color="auto" w:fill="FFFFFF"/>
            <w:lang w:eastAsia="ja"/>
          </w:rPr>
          <w:delText>にて参照できます</w:delText>
        </w:r>
        <w:r w:rsidR="00226911" w:rsidDel="00D37137">
          <w:rPr>
            <w:rFonts w:hint="eastAsia"/>
            <w:shd w:val="clear" w:color="auto" w:fill="FFFFFF"/>
            <w:lang w:eastAsia="ja"/>
          </w:rPr>
          <w:delText>。</w:delText>
        </w:r>
        <w:r w:rsidR="005E3AC2" w:rsidDel="00D37137">
          <w:fldChar w:fldCharType="begin"/>
        </w:r>
        <w:r w:rsidR="005E3AC2" w:rsidDel="00D37137">
          <w:rPr>
            <w:lang w:eastAsia="ja-JP"/>
          </w:rPr>
          <w:delInstrText xml:space="preserve"> HYPERLINK "https://wiki.linuxfoundation.org/openchain/spec-translations" </w:delInstrText>
        </w:r>
        <w:r w:rsidR="005E3AC2" w:rsidDel="00D37137">
          <w:fldChar w:fldCharType="separate"/>
        </w:r>
        <w:r w:rsidR="00226911" w:rsidDel="00D37137">
          <w:rPr>
            <w:rStyle w:val="a4"/>
            <w:rFonts w:hint="eastAsia"/>
            <w:shd w:val="clear" w:color="auto" w:fill="FFFFFF"/>
            <w:lang w:eastAsia="ja-JP"/>
          </w:rPr>
          <w:delText>s</w:delText>
        </w:r>
        <w:r w:rsidR="00226911" w:rsidDel="00D37137">
          <w:rPr>
            <w:rStyle w:val="a4"/>
            <w:shd w:val="clear" w:color="auto" w:fill="FFFFFF"/>
            <w:lang w:eastAsia="ja-JP"/>
          </w:rPr>
          <w:delText>pecification webpage</w:delText>
        </w:r>
        <w:r w:rsidR="005E3AC2" w:rsidDel="00D37137">
          <w:rPr>
            <w:rStyle w:val="a4"/>
            <w:shd w:val="clear" w:color="auto" w:fill="FFFFFF"/>
            <w:lang w:eastAsia="ja-JP"/>
          </w:rPr>
          <w:fldChar w:fldCharType="end"/>
        </w:r>
      </w:del>
    </w:p>
    <w:sectPr w:rsidR="00D37137" w:rsidRPr="00DC5BE0" w:rsidSect="00DC5BE0">
      <w:headerReference w:type="default" r:id="rId10"/>
      <w:foot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73A8D" w14:textId="77777777" w:rsidR="00B83A18" w:rsidRDefault="00B83A18" w:rsidP="00952DD6">
      <w:r>
        <w:rPr>
          <w:lang w:eastAsia="ja"/>
        </w:rPr>
        <w:separator/>
      </w:r>
    </w:p>
  </w:endnote>
  <w:endnote w:type="continuationSeparator" w:id="0">
    <w:p w14:paraId="35F314B2" w14:textId="77777777" w:rsidR="00B83A18" w:rsidRDefault="00B83A18" w:rsidP="00952DD6">
      <w:r>
        <w:rPr>
          <w:lang w:eastAsia="j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167450"/>
      <w:docPartObj>
        <w:docPartGallery w:val="Page Numbers (Bottom of Page)"/>
        <w:docPartUnique/>
      </w:docPartObj>
    </w:sdtPr>
    <w:sdtEndPr>
      <w:rPr>
        <w:noProof/>
      </w:rPr>
    </w:sdtEndPr>
    <w:sdtContent>
      <w:p w14:paraId="72B8AAC9" w14:textId="77777777" w:rsidR="00580450" w:rsidRDefault="00580450" w:rsidP="00566F02">
        <w:pPr>
          <w:pStyle w:val="a9"/>
          <w:pBdr>
            <w:bottom w:val="single" w:sz="6" w:space="1" w:color="auto"/>
          </w:pBdr>
          <w:jc w:val="right"/>
        </w:pPr>
      </w:p>
      <w:p w14:paraId="317CCC51" w14:textId="77777777" w:rsidR="00580450" w:rsidRPr="00520E71" w:rsidRDefault="00580450" w:rsidP="00566F02">
        <w:pPr>
          <w:pStyle w:val="a9"/>
          <w:jc w:val="right"/>
          <w:rPr>
            <w:sz w:val="16"/>
          </w:rPr>
        </w:pPr>
        <w:r w:rsidRPr="00520E71">
          <w:rPr>
            <w:sz w:val="16"/>
            <w:lang w:eastAsia="ja"/>
          </w:rPr>
          <w:t>201</w:t>
        </w:r>
        <w:r>
          <w:rPr>
            <w:sz w:val="16"/>
            <w:lang w:eastAsia="ja"/>
          </w:rPr>
          <w:t>9 a</w:t>
        </w:r>
      </w:p>
      <w:p w14:paraId="1BB71D77" w14:textId="4294EAAA" w:rsidR="00580450" w:rsidRDefault="00580450">
        <w:pPr>
          <w:pStyle w:val="a9"/>
          <w:jc w:val="center"/>
        </w:pPr>
        <w:ins w:id="1480" w:author="工内 隆" w:date="2019-05-10T16:44:00Z">
          <w:r>
            <w:rPr>
              <w:rFonts w:hint="eastAsia"/>
              <w:lang w:eastAsia="ja-JP"/>
            </w:rPr>
            <w:t>Page</w:t>
          </w:r>
        </w:ins>
        <w:del w:id="1481" w:author="工内 隆" w:date="2019-05-10T16:44:00Z">
          <w:r w:rsidRPr="001D4513" w:rsidDel="00A036B8">
            <w:rPr>
              <w:lang w:eastAsia="ja"/>
            </w:rPr>
            <w:delText>ページ</w:delText>
          </w:r>
        </w:del>
        <w:r w:rsidRPr="001D4513">
          <w:rPr>
            <w:b/>
            <w:lang w:eastAsia="ja"/>
          </w:rPr>
          <w:fldChar w:fldCharType="begin"/>
        </w:r>
        <w:r w:rsidRPr="001D4513">
          <w:rPr>
            <w:b/>
            <w:lang w:eastAsia="ja"/>
          </w:rPr>
          <w:instrText xml:space="preserve"> PAGE </w:instrText>
        </w:r>
        <w:r w:rsidRPr="001D4513">
          <w:rPr>
            <w:b/>
            <w:lang w:eastAsia="ja"/>
          </w:rPr>
          <w:fldChar w:fldCharType="separate"/>
        </w:r>
        <w:r>
          <w:rPr>
            <w:b/>
            <w:noProof/>
            <w:lang w:eastAsia="ja"/>
          </w:rPr>
          <w:t>2</w:t>
        </w:r>
        <w:r w:rsidRPr="001D4513">
          <w:rPr>
            <w:lang w:eastAsia="ja"/>
          </w:rPr>
          <w:fldChar w:fldCharType="end"/>
        </w:r>
        <w:ins w:id="1482" w:author="工内 隆" w:date="2019-05-10T16:44:00Z">
          <w:r>
            <w:rPr>
              <w:rFonts w:hint="eastAsia"/>
              <w:lang w:eastAsia="ja-JP"/>
            </w:rPr>
            <w:t xml:space="preserve"> </w:t>
          </w:r>
          <w:r>
            <w:rPr>
              <w:lang w:eastAsia="ja-JP"/>
            </w:rPr>
            <w:t xml:space="preserve">of </w:t>
          </w:r>
        </w:ins>
        <w:del w:id="1483" w:author="工内 隆" w:date="2019-05-10T16:44:00Z">
          <w:r w:rsidRPr="001D4513" w:rsidDel="00A036B8">
            <w:rPr>
              <w:lang w:eastAsia="ja"/>
            </w:rPr>
            <w:delText>の</w:delText>
          </w:r>
        </w:del>
        <w:r w:rsidRPr="001D4513">
          <w:rPr>
            <w:b/>
            <w:lang w:eastAsia="ja"/>
          </w:rPr>
          <w:fldChar w:fldCharType="begin"/>
        </w:r>
        <w:r w:rsidRPr="001D4513">
          <w:rPr>
            <w:b/>
            <w:lang w:eastAsia="ja"/>
          </w:rPr>
          <w:instrText xml:space="preserve"> NUMPAGES  </w:instrText>
        </w:r>
        <w:r w:rsidRPr="001D4513">
          <w:rPr>
            <w:b/>
            <w:lang w:eastAsia="ja"/>
          </w:rPr>
          <w:fldChar w:fldCharType="separate"/>
        </w:r>
        <w:r>
          <w:rPr>
            <w:b/>
            <w:noProof/>
            <w:lang w:eastAsia="ja"/>
          </w:rPr>
          <w:t>12</w:t>
        </w:r>
        <w:r w:rsidRPr="001D4513">
          <w:rPr>
            <w:lang w:eastAsia="ja"/>
          </w:rPr>
          <w:fldChar w:fldCharType="end"/>
        </w:r>
        <w:r w:rsidRPr="001D4513">
          <w:rPr>
            <w:b/>
            <w:lang w:eastAsia="ja"/>
          </w:rPr>
          <w:t xml:space="preserve">                                                                                                </w:t>
        </w:r>
      </w:p>
    </w:sdtContent>
  </w:sdt>
  <w:p w14:paraId="5AF21022" w14:textId="77777777" w:rsidR="00580450" w:rsidRPr="00023C5F" w:rsidRDefault="00580450" w:rsidP="00023C5F">
    <w:pPr>
      <w:pStyle w:val="a9"/>
      <w:jc w:val="right"/>
      <w:rPr>
        <w:sz w:val="18"/>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28E91" w14:textId="77777777" w:rsidR="00B83A18" w:rsidRDefault="00B83A18" w:rsidP="00952DD6">
      <w:r>
        <w:rPr>
          <w:lang w:eastAsia="ja"/>
        </w:rPr>
        <w:separator/>
      </w:r>
    </w:p>
  </w:footnote>
  <w:footnote w:type="continuationSeparator" w:id="0">
    <w:p w14:paraId="6A91F292" w14:textId="77777777" w:rsidR="00B83A18" w:rsidRDefault="00B83A18" w:rsidP="00952DD6">
      <w:r>
        <w:rPr>
          <w:lang w:eastAsia="ja"/>
        </w:rPr>
        <w:continuationSeparator/>
      </w:r>
    </w:p>
  </w:footnote>
  <w:footnote w:id="1">
    <w:p w14:paraId="1827069F" w14:textId="3BB44234" w:rsidR="00580450" w:rsidRDefault="00580450">
      <w:pPr>
        <w:pStyle w:val="af4"/>
        <w:rPr>
          <w:lang w:eastAsia="ja-JP"/>
        </w:rPr>
      </w:pPr>
      <w:ins w:id="1126" w:author="工内 隆" w:date="2019-05-10T14:15:00Z">
        <w:r>
          <w:rPr>
            <w:rStyle w:val="af6"/>
          </w:rPr>
          <w:footnoteRef/>
        </w:r>
        <w:r>
          <w:rPr>
            <w:lang w:eastAsia="ja-JP"/>
          </w:rPr>
          <w:t xml:space="preserve"> </w:t>
        </w:r>
      </w:ins>
      <w:ins w:id="1127" w:author="工内 隆" w:date="2019-05-10T15:51:00Z">
        <w:r>
          <w:rPr>
            <w:rFonts w:hint="eastAsia"/>
            <w:lang w:eastAsia="ja-JP"/>
          </w:rPr>
          <w:t>訳注：</w:t>
        </w:r>
      </w:ins>
      <w:ins w:id="1128" w:author="工内 隆" w:date="2019-05-10T14:15:00Z">
        <w:r w:rsidRPr="00E104B8">
          <w:rPr>
            <w:rFonts w:ascii="Calibri" w:eastAsia="ＭＳ ゴシック" w:hAnsi="Calibri"/>
            <w:sz w:val="18"/>
            <w:lang w:eastAsia="ja-JP"/>
          </w:rPr>
          <w:t>Wikipedia</w:t>
        </w:r>
        <w:r w:rsidRPr="00E104B8">
          <w:rPr>
            <w:rFonts w:ascii="Calibri" w:eastAsia="ＭＳ ゴシック" w:hAnsi="Calibri" w:hint="eastAsia"/>
            <w:sz w:val="18"/>
            <w:lang w:eastAsia="ja-JP"/>
          </w:rPr>
          <w:t>「</w:t>
        </w:r>
        <w:r>
          <w:fldChar w:fldCharType="begin"/>
        </w:r>
        <w:r>
          <w:rPr>
            <w:lang w:eastAsia="ja-JP"/>
          </w:rPr>
          <w:instrText xml:space="preserve"> HYPERLINK "https://ja.wikipedia.org/wiki/%E5%B8%B0%E5%B1%9E_(%E8%91%97%E4%BD%9C%E6%A8%A9)" </w:instrText>
        </w:r>
        <w:r>
          <w:fldChar w:fldCharType="separate"/>
        </w:r>
        <w:r w:rsidRPr="00E104B8">
          <w:rPr>
            <w:rStyle w:val="a4"/>
            <w:rFonts w:ascii="Calibri" w:eastAsia="ＭＳ ゴシック" w:hAnsi="Calibri" w:hint="eastAsia"/>
            <w:sz w:val="18"/>
            <w:lang w:eastAsia="ja-JP"/>
          </w:rPr>
          <w:t>帰属</w:t>
        </w:r>
        <w:r>
          <w:rPr>
            <w:rStyle w:val="a4"/>
            <w:rFonts w:ascii="Calibri" w:eastAsia="ＭＳ ゴシック" w:hAnsi="Calibri"/>
            <w:sz w:val="18"/>
          </w:rPr>
          <w:fldChar w:fldCharType="end"/>
        </w:r>
        <w:r w:rsidRPr="00E104B8">
          <w:rPr>
            <w:rFonts w:ascii="Calibri" w:eastAsia="ＭＳ ゴシック" w:hAnsi="Calibri" w:hint="eastAsia"/>
            <w:sz w:val="18"/>
            <w:lang w:eastAsia="ja-JP"/>
          </w:rPr>
          <w:t>」より引用</w:t>
        </w:r>
        <w:r>
          <w:rPr>
            <w:rFonts w:ascii="Calibri" w:eastAsia="ＭＳ ゴシック" w:hAnsi="Calibri" w:hint="eastAsia"/>
            <w:sz w:val="18"/>
            <w:lang w:eastAsia="ja-JP"/>
          </w:rPr>
          <w:t>。</w:t>
        </w:r>
        <w:r w:rsidRPr="00E104B8">
          <w:rPr>
            <w:rFonts w:ascii="Calibri" w:eastAsia="ＭＳ ゴシック" w:hAnsi="Calibri" w:hint="eastAsia"/>
            <w:sz w:val="18"/>
            <w:lang w:eastAsia="ja-JP"/>
          </w:rPr>
          <w:t>「ある著作物（</w:t>
        </w:r>
        <w:r w:rsidRPr="00E104B8">
          <w:rPr>
            <w:rFonts w:ascii="Calibri" w:eastAsia="ＭＳ ゴシック" w:hAnsi="Calibri"/>
            <w:sz w:val="18"/>
            <w:lang w:eastAsia="ja-JP"/>
          </w:rPr>
          <w:t>works</w:t>
        </w:r>
        <w:r w:rsidRPr="00E104B8">
          <w:rPr>
            <w:rFonts w:ascii="Calibri" w:eastAsia="ＭＳ ゴシック" w:hAnsi="Calibri" w:hint="eastAsia"/>
            <w:sz w:val="18"/>
            <w:lang w:eastAsia="ja-JP"/>
          </w:rPr>
          <w:t>）を利用（</w:t>
        </w:r>
        <w:r w:rsidRPr="00E104B8">
          <w:rPr>
            <w:rFonts w:ascii="Calibri" w:eastAsia="ＭＳ ゴシック" w:hAnsi="Calibri"/>
            <w:sz w:val="18"/>
            <w:lang w:eastAsia="ja-JP"/>
          </w:rPr>
          <w:t>use</w:t>
        </w:r>
        <w:r w:rsidRPr="00E104B8">
          <w:rPr>
            <w:rFonts w:ascii="Calibri" w:eastAsia="ＭＳ ゴシック" w:hAnsi="Calibri" w:hint="eastAsia"/>
            <w:sz w:val="18"/>
            <w:lang w:eastAsia="ja-JP"/>
          </w:rPr>
          <w:t>）する場合、その著作物の著作者への謝辞（</w:t>
        </w:r>
        <w:r w:rsidRPr="00E104B8">
          <w:rPr>
            <w:rFonts w:ascii="Calibri" w:eastAsia="ＭＳ ゴシック" w:hAnsi="Calibri"/>
            <w:sz w:val="18"/>
            <w:lang w:eastAsia="ja-JP"/>
          </w:rPr>
          <w:t>acknowledge</w:t>
        </w:r>
        <w:r w:rsidRPr="00E104B8">
          <w:rPr>
            <w:rFonts w:ascii="Calibri" w:eastAsia="ＭＳ ゴシック" w:hAnsi="Calibri" w:hint="eastAsia"/>
            <w:sz w:val="18"/>
            <w:lang w:eastAsia="ja-JP"/>
          </w:rPr>
          <w:t>）やクレジットの掲載を要求することを指す用語である。または別の著作物に表示すること（</w:t>
        </w:r>
        <w:r w:rsidRPr="00E104B8">
          <w:rPr>
            <w:rFonts w:ascii="Calibri" w:eastAsia="ＭＳ ゴシック" w:hAnsi="Calibri"/>
            <w:sz w:val="18"/>
            <w:lang w:eastAsia="ja-JP"/>
          </w:rPr>
          <w:t>appear in works</w:t>
        </w:r>
        <w:r w:rsidRPr="00E104B8">
          <w:rPr>
            <w:rFonts w:ascii="Calibri" w:eastAsia="ＭＳ ゴシック" w:hAnsi="Calibri" w:hint="eastAsia"/>
            <w:sz w:val="18"/>
            <w:lang w:eastAsia="ja-JP"/>
          </w:rPr>
          <w:t>）自体を指す。」</w:t>
        </w:r>
      </w:ins>
    </w:p>
  </w:footnote>
  <w:footnote w:id="2">
    <w:p w14:paraId="69FE4571" w14:textId="060B604C" w:rsidR="00580450" w:rsidRDefault="00580450">
      <w:pPr>
        <w:pStyle w:val="af4"/>
        <w:rPr>
          <w:lang w:eastAsia="ja-JP"/>
        </w:rPr>
      </w:pPr>
      <w:ins w:id="1247" w:author="工内 隆" w:date="2019-05-10T15:50:00Z">
        <w:r>
          <w:rPr>
            <w:rStyle w:val="af6"/>
          </w:rPr>
          <w:footnoteRef/>
        </w:r>
        <w:r>
          <w:rPr>
            <w:lang w:eastAsia="ja-JP"/>
          </w:rPr>
          <w:t xml:space="preserve"> </w:t>
        </w:r>
        <w:r w:rsidRPr="000F7B84">
          <w:rPr>
            <w:rFonts w:hint="eastAsia"/>
            <w:sz w:val="18"/>
            <w:szCs w:val="18"/>
            <w:lang w:eastAsia="ja-JP"/>
            <w:rPrChange w:id="1248" w:author="工内 隆" w:date="2019-05-10T15:53:00Z">
              <w:rPr>
                <w:rFonts w:hint="eastAsia"/>
                <w:lang w:eastAsia="ja-JP"/>
              </w:rPr>
            </w:rPrChange>
          </w:rPr>
          <w:t>原注：</w:t>
        </w:r>
      </w:ins>
      <w:ins w:id="1249" w:author="工内 隆" w:date="2019-05-10T15:51:00Z">
        <w:r w:rsidRPr="000F7B84">
          <w:rPr>
            <w:rFonts w:hint="eastAsia"/>
            <w:sz w:val="18"/>
            <w:szCs w:val="18"/>
            <w:lang w:eastAsia="ja-JP"/>
            <w:rPrChange w:id="1250" w:author="工内 隆" w:date="2019-05-10T15:53:00Z">
              <w:rPr>
                <w:rFonts w:hint="eastAsia"/>
                <w:lang w:eastAsia="ja-JP"/>
              </w:rPr>
            </w:rPrChange>
          </w:rPr>
          <w:t>製品ドメイン、</w:t>
        </w:r>
      </w:ins>
      <w:ins w:id="1251" w:author="工内 隆" w:date="2019-05-10T15:52:00Z">
        <w:r w:rsidRPr="000F7B84">
          <w:rPr>
            <w:rFonts w:hint="eastAsia"/>
            <w:sz w:val="18"/>
            <w:szCs w:val="18"/>
            <w:lang w:eastAsia="ja-JP"/>
            <w:rPrChange w:id="1252" w:author="工内 隆" w:date="2019-05-10T15:53:00Z">
              <w:rPr>
                <w:rFonts w:hint="eastAsia"/>
                <w:lang w:eastAsia="ja-JP"/>
              </w:rPr>
            </w:rPrChange>
          </w:rPr>
          <w:t>地域や国による制度の違い、あるいは、顧客との契約によって</w:t>
        </w:r>
      </w:ins>
      <w:ins w:id="1253" w:author="工内 隆" w:date="2019-05-10T15:53:00Z">
        <w:r w:rsidRPr="000F7B84">
          <w:rPr>
            <w:rFonts w:hint="eastAsia"/>
            <w:sz w:val="18"/>
            <w:szCs w:val="18"/>
            <w:lang w:eastAsia="ja-JP"/>
            <w:rPrChange w:id="1254" w:author="工内 隆" w:date="2019-05-10T15:53:00Z">
              <w:rPr>
                <w:rFonts w:hint="eastAsia"/>
                <w:lang w:eastAsia="ja-JP"/>
              </w:rPr>
            </w:rPrChange>
          </w:rPr>
          <w:t>決</w:t>
        </w:r>
      </w:ins>
      <w:ins w:id="1255" w:author="工内 隆" w:date="2019-05-10T15:52:00Z">
        <w:r w:rsidRPr="000F7B84">
          <w:rPr>
            <w:rFonts w:hint="eastAsia"/>
            <w:sz w:val="18"/>
            <w:szCs w:val="18"/>
            <w:lang w:eastAsia="ja-JP"/>
            <w:rPrChange w:id="1256" w:author="工内 隆" w:date="2019-05-10T15:53:00Z">
              <w:rPr>
                <w:rFonts w:hint="eastAsia"/>
                <w:lang w:eastAsia="ja-JP"/>
              </w:rPr>
            </w:rPrChange>
          </w:rPr>
          <w:t>ま</w:t>
        </w:r>
      </w:ins>
      <w:ins w:id="1257" w:author="工内 隆" w:date="2019-05-10T15:53:00Z">
        <w:r w:rsidRPr="000F7B84">
          <w:rPr>
            <w:rFonts w:hint="eastAsia"/>
            <w:sz w:val="18"/>
            <w:szCs w:val="18"/>
            <w:lang w:eastAsia="ja-JP"/>
            <w:rPrChange w:id="1258" w:author="工内 隆" w:date="2019-05-10T15:53:00Z">
              <w:rPr>
                <w:rFonts w:hint="eastAsia"/>
                <w:lang w:eastAsia="ja-JP"/>
              </w:rPr>
            </w:rPrChange>
          </w:rPr>
          <w:t>る。</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76565" w14:textId="1778C51C" w:rsidR="00580450" w:rsidRDefault="00580450" w:rsidP="006A167D">
    <w:pPr>
      <w:pStyle w:val="a7"/>
      <w:jc w:val="right"/>
    </w:pPr>
    <w:r w:rsidRPr="00DE626D">
      <w:rPr>
        <w:smallCaps/>
        <w:noProof/>
        <w:lang w:eastAsia="ja"/>
      </w:rPr>
      <mc:AlternateContent>
        <mc:Choice Requires="wps">
          <w:drawing>
            <wp:anchor distT="0" distB="0" distL="114300" distR="114300" simplePos="0" relativeHeight="251663360" behindDoc="0" locked="0" layoutInCell="1" allowOverlap="1" wp14:anchorId="6219C889" wp14:editId="122F0FAE">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line id="Straight Connector 6" style="position:absolute;left:0;text-align:lef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579b8 [3044]" from="-22.8pt,22.8pt" to="469.8pt,25.7pt" w14:anchorId="3C3FE9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w:pict>
        </mc:Fallback>
      </mc:AlternateContent>
    </w:r>
    <w:proofErr w:type="spellStart"/>
    <w:r w:rsidRPr="00DE626D">
      <w:rPr>
        <w:smallCaps/>
        <w:lang w:eastAsia="ja"/>
      </w:rPr>
      <w:t>OpenChain</w:t>
    </w:r>
    <w:proofErr w:type="spellEnd"/>
    <w:r w:rsidRPr="00023C5F">
      <w:rPr>
        <w:lang w:eastAsia="ja"/>
      </w:rPr>
      <w:t>仕様</w:t>
    </w:r>
    <w:ins w:id="1476" w:author="工内 隆" w:date="2019-05-09T14:05:00Z">
      <w:r>
        <w:rPr>
          <w:rFonts w:hint="eastAsia"/>
          <w:lang w:eastAsia="ja"/>
        </w:rPr>
        <w:t>書</w:t>
      </w:r>
    </w:ins>
    <w:ins w:id="1477" w:author="工内 隆" w:date="2019-05-09T14:06:00Z">
      <w:r>
        <w:rPr>
          <w:rFonts w:hint="eastAsia"/>
          <w:lang w:eastAsia="ja"/>
        </w:rPr>
        <w:t xml:space="preserve">　第</w:t>
      </w:r>
    </w:ins>
    <w:r>
      <w:rPr>
        <w:noProof/>
        <w:lang w:eastAsia="ja"/>
      </w:rPr>
      <w:drawing>
        <wp:anchor distT="0" distB="0" distL="114300" distR="114300" simplePos="0" relativeHeight="251659264" behindDoc="0" locked="0" layoutInCell="1" allowOverlap="1" wp14:anchorId="32794CDF" wp14:editId="7286C580">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ja"/>
      </w:rPr>
      <w:t>2.0</w:t>
    </w:r>
    <w:ins w:id="1478" w:author="工内 隆" w:date="2019-05-09T14:06:00Z">
      <w:r>
        <w:rPr>
          <w:rFonts w:hint="eastAsia"/>
          <w:lang w:eastAsia="ja"/>
        </w:rPr>
        <w:t>版</w:t>
      </w:r>
    </w:ins>
    <w:del w:id="1479" w:author="工内 隆" w:date="2019-05-09T14:06:00Z">
      <w:r w:rsidDel="0092375A">
        <w:rPr>
          <w:lang w:eastAsia="ja"/>
        </w:rPr>
        <w:delText xml:space="preserve"> (</w:delText>
      </w:r>
      <w:r w:rsidDel="0092375A">
        <w:rPr>
          <w:lang w:eastAsia="ja"/>
        </w:rPr>
        <w:delText>ドラフト</w:delText>
      </w:r>
      <w:r w:rsidDel="0092375A">
        <w:rPr>
          <w:lang w:eastAsia="ja"/>
        </w:rPr>
        <w:delText>)rc2</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B6549" w14:textId="77777777" w:rsidR="00580450" w:rsidRDefault="00580450">
    <w:pPr>
      <w:pStyle w:val="a7"/>
    </w:pPr>
    <w:r>
      <w:rPr>
        <w:noProof/>
        <w:lang w:eastAsia="ja"/>
      </w:rPr>
      <w:drawing>
        <wp:anchor distT="0" distB="0" distL="114300" distR="114300" simplePos="0" relativeHeight="251661312" behindDoc="0" locked="0" layoutInCell="1" allowOverlap="1" wp14:anchorId="3753AC12" wp14:editId="1FFD1006">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3" w15:restartNumberingAfterBreak="0">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2"/>
  </w:num>
  <w:num w:numId="2">
    <w:abstractNumId w:val="15"/>
  </w:num>
  <w:num w:numId="3">
    <w:abstractNumId w:val="5"/>
  </w:num>
  <w:num w:numId="4">
    <w:abstractNumId w:val="12"/>
  </w:num>
  <w:num w:numId="5">
    <w:abstractNumId w:val="25"/>
  </w:num>
  <w:num w:numId="6">
    <w:abstractNumId w:val="17"/>
  </w:num>
  <w:num w:numId="7">
    <w:abstractNumId w:val="6"/>
  </w:num>
  <w:num w:numId="8">
    <w:abstractNumId w:val="34"/>
  </w:num>
  <w:num w:numId="9">
    <w:abstractNumId w:val="7"/>
  </w:num>
  <w:num w:numId="10">
    <w:abstractNumId w:val="23"/>
  </w:num>
  <w:num w:numId="11">
    <w:abstractNumId w:val="1"/>
  </w:num>
  <w:num w:numId="12">
    <w:abstractNumId w:val="20"/>
  </w:num>
  <w:num w:numId="13">
    <w:abstractNumId w:val="33"/>
  </w:num>
  <w:num w:numId="14">
    <w:abstractNumId w:val="18"/>
  </w:num>
  <w:num w:numId="15">
    <w:abstractNumId w:val="30"/>
  </w:num>
  <w:num w:numId="16">
    <w:abstractNumId w:val="29"/>
  </w:num>
  <w:num w:numId="17">
    <w:abstractNumId w:val="24"/>
  </w:num>
  <w:num w:numId="18">
    <w:abstractNumId w:val="21"/>
  </w:num>
  <w:num w:numId="19">
    <w:abstractNumId w:val="3"/>
  </w:num>
  <w:num w:numId="20">
    <w:abstractNumId w:val="10"/>
  </w:num>
  <w:num w:numId="21">
    <w:abstractNumId w:val="13"/>
  </w:num>
  <w:num w:numId="22">
    <w:abstractNumId w:val="16"/>
  </w:num>
  <w:num w:numId="23">
    <w:abstractNumId w:val="32"/>
  </w:num>
  <w:num w:numId="24">
    <w:abstractNumId w:val="32"/>
  </w:num>
  <w:num w:numId="25">
    <w:abstractNumId w:val="9"/>
  </w:num>
  <w:num w:numId="26">
    <w:abstractNumId w:val="28"/>
  </w:num>
  <w:num w:numId="27">
    <w:abstractNumId w:val="27"/>
  </w:num>
  <w:num w:numId="28">
    <w:abstractNumId w:val="2"/>
  </w:num>
  <w:num w:numId="29">
    <w:abstractNumId w:val="31"/>
  </w:num>
  <w:num w:numId="30">
    <w:abstractNumId w:val="26"/>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2"/>
  </w:num>
  <w:num w:numId="37">
    <w:abstractNumId w:val="19"/>
  </w:num>
  <w:num w:numId="38">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工内 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47"/>
    <w:rsid w:val="000010ED"/>
    <w:rsid w:val="00005428"/>
    <w:rsid w:val="000055B3"/>
    <w:rsid w:val="00006C13"/>
    <w:rsid w:val="000106C7"/>
    <w:rsid w:val="00010BEE"/>
    <w:rsid w:val="0001138A"/>
    <w:rsid w:val="00012B86"/>
    <w:rsid w:val="00013EB0"/>
    <w:rsid w:val="00015B54"/>
    <w:rsid w:val="00015C96"/>
    <w:rsid w:val="00015EF3"/>
    <w:rsid w:val="000167FA"/>
    <w:rsid w:val="000218B9"/>
    <w:rsid w:val="00021F6D"/>
    <w:rsid w:val="00023C5F"/>
    <w:rsid w:val="00023E03"/>
    <w:rsid w:val="00023E71"/>
    <w:rsid w:val="000252D9"/>
    <w:rsid w:val="00026418"/>
    <w:rsid w:val="00026FBA"/>
    <w:rsid w:val="00027459"/>
    <w:rsid w:val="00027B45"/>
    <w:rsid w:val="0003011B"/>
    <w:rsid w:val="00031900"/>
    <w:rsid w:val="00033FF0"/>
    <w:rsid w:val="00034D30"/>
    <w:rsid w:val="00035B29"/>
    <w:rsid w:val="00037142"/>
    <w:rsid w:val="0004101D"/>
    <w:rsid w:val="000417DC"/>
    <w:rsid w:val="00042163"/>
    <w:rsid w:val="00043B48"/>
    <w:rsid w:val="00044B81"/>
    <w:rsid w:val="00050468"/>
    <w:rsid w:val="00050D40"/>
    <w:rsid w:val="0005201E"/>
    <w:rsid w:val="00055D43"/>
    <w:rsid w:val="00056657"/>
    <w:rsid w:val="0006084F"/>
    <w:rsid w:val="00061225"/>
    <w:rsid w:val="00061C81"/>
    <w:rsid w:val="0006252C"/>
    <w:rsid w:val="00064667"/>
    <w:rsid w:val="00064D62"/>
    <w:rsid w:val="000706DC"/>
    <w:rsid w:val="000724E7"/>
    <w:rsid w:val="00073D41"/>
    <w:rsid w:val="00076E63"/>
    <w:rsid w:val="00082A4E"/>
    <w:rsid w:val="000831A2"/>
    <w:rsid w:val="00086A60"/>
    <w:rsid w:val="00087672"/>
    <w:rsid w:val="00090835"/>
    <w:rsid w:val="00090845"/>
    <w:rsid w:val="00090D7E"/>
    <w:rsid w:val="00091D82"/>
    <w:rsid w:val="00092140"/>
    <w:rsid w:val="00092869"/>
    <w:rsid w:val="00092D08"/>
    <w:rsid w:val="00093998"/>
    <w:rsid w:val="00093F6B"/>
    <w:rsid w:val="00094D48"/>
    <w:rsid w:val="000951D7"/>
    <w:rsid w:val="00096651"/>
    <w:rsid w:val="000A2619"/>
    <w:rsid w:val="000A33B8"/>
    <w:rsid w:val="000A3E80"/>
    <w:rsid w:val="000A4F6B"/>
    <w:rsid w:val="000A62E3"/>
    <w:rsid w:val="000A7504"/>
    <w:rsid w:val="000B1EEE"/>
    <w:rsid w:val="000B2DE9"/>
    <w:rsid w:val="000B2F27"/>
    <w:rsid w:val="000C07E6"/>
    <w:rsid w:val="000C0898"/>
    <w:rsid w:val="000C2C43"/>
    <w:rsid w:val="000C336F"/>
    <w:rsid w:val="000C6126"/>
    <w:rsid w:val="000D596E"/>
    <w:rsid w:val="000E0E46"/>
    <w:rsid w:val="000E2369"/>
    <w:rsid w:val="000E4D77"/>
    <w:rsid w:val="000E5C7D"/>
    <w:rsid w:val="000E5CFE"/>
    <w:rsid w:val="000E6567"/>
    <w:rsid w:val="000E72D3"/>
    <w:rsid w:val="000F113A"/>
    <w:rsid w:val="000F1C4C"/>
    <w:rsid w:val="000F3919"/>
    <w:rsid w:val="000F4EC1"/>
    <w:rsid w:val="000F4FA2"/>
    <w:rsid w:val="000F7B84"/>
    <w:rsid w:val="001014A7"/>
    <w:rsid w:val="001017AA"/>
    <w:rsid w:val="0010225E"/>
    <w:rsid w:val="0010467C"/>
    <w:rsid w:val="00104B5B"/>
    <w:rsid w:val="001166E8"/>
    <w:rsid w:val="00116FC1"/>
    <w:rsid w:val="00122614"/>
    <w:rsid w:val="00125373"/>
    <w:rsid w:val="00127252"/>
    <w:rsid w:val="00127708"/>
    <w:rsid w:val="00127AD7"/>
    <w:rsid w:val="001320CC"/>
    <w:rsid w:val="0013216A"/>
    <w:rsid w:val="00133F88"/>
    <w:rsid w:val="00134B97"/>
    <w:rsid w:val="00137397"/>
    <w:rsid w:val="0013769F"/>
    <w:rsid w:val="00142230"/>
    <w:rsid w:val="001428B2"/>
    <w:rsid w:val="001432EF"/>
    <w:rsid w:val="0014404C"/>
    <w:rsid w:val="00145969"/>
    <w:rsid w:val="001511D0"/>
    <w:rsid w:val="00153AD1"/>
    <w:rsid w:val="00154AA3"/>
    <w:rsid w:val="00154B99"/>
    <w:rsid w:val="00156351"/>
    <w:rsid w:val="001563C3"/>
    <w:rsid w:val="00161F2B"/>
    <w:rsid w:val="0016314E"/>
    <w:rsid w:val="0017106C"/>
    <w:rsid w:val="00172976"/>
    <w:rsid w:val="0017351A"/>
    <w:rsid w:val="00173ECF"/>
    <w:rsid w:val="00173EDD"/>
    <w:rsid w:val="00174F5C"/>
    <w:rsid w:val="0017506C"/>
    <w:rsid w:val="00181179"/>
    <w:rsid w:val="0018285E"/>
    <w:rsid w:val="001876E3"/>
    <w:rsid w:val="00190825"/>
    <w:rsid w:val="00192658"/>
    <w:rsid w:val="00193653"/>
    <w:rsid w:val="001951BE"/>
    <w:rsid w:val="00196850"/>
    <w:rsid w:val="001B01B3"/>
    <w:rsid w:val="001B0238"/>
    <w:rsid w:val="001B08AF"/>
    <w:rsid w:val="001B224D"/>
    <w:rsid w:val="001B35E0"/>
    <w:rsid w:val="001B3F2B"/>
    <w:rsid w:val="001C20B8"/>
    <w:rsid w:val="001C32A1"/>
    <w:rsid w:val="001C493F"/>
    <w:rsid w:val="001C4B79"/>
    <w:rsid w:val="001C5286"/>
    <w:rsid w:val="001C6B62"/>
    <w:rsid w:val="001D131D"/>
    <w:rsid w:val="001D18AA"/>
    <w:rsid w:val="001D1E00"/>
    <w:rsid w:val="001D715B"/>
    <w:rsid w:val="001D7BA5"/>
    <w:rsid w:val="001E135B"/>
    <w:rsid w:val="001E56C3"/>
    <w:rsid w:val="001F135B"/>
    <w:rsid w:val="001F3737"/>
    <w:rsid w:val="001F40AF"/>
    <w:rsid w:val="001F43FD"/>
    <w:rsid w:val="001F7D69"/>
    <w:rsid w:val="00201424"/>
    <w:rsid w:val="002023A1"/>
    <w:rsid w:val="002024A2"/>
    <w:rsid w:val="00202AC3"/>
    <w:rsid w:val="00204B91"/>
    <w:rsid w:val="00206521"/>
    <w:rsid w:val="00210DA0"/>
    <w:rsid w:val="00214348"/>
    <w:rsid w:val="002154D6"/>
    <w:rsid w:val="0022125A"/>
    <w:rsid w:val="00223012"/>
    <w:rsid w:val="00223342"/>
    <w:rsid w:val="0022396D"/>
    <w:rsid w:val="00225BDB"/>
    <w:rsid w:val="00226911"/>
    <w:rsid w:val="00231D2F"/>
    <w:rsid w:val="0023320C"/>
    <w:rsid w:val="00235547"/>
    <w:rsid w:val="00236D7E"/>
    <w:rsid w:val="002378BA"/>
    <w:rsid w:val="00242A90"/>
    <w:rsid w:val="00243627"/>
    <w:rsid w:val="00243C45"/>
    <w:rsid w:val="00243ED9"/>
    <w:rsid w:val="00244EAC"/>
    <w:rsid w:val="002454EF"/>
    <w:rsid w:val="00247039"/>
    <w:rsid w:val="0025154E"/>
    <w:rsid w:val="002518B5"/>
    <w:rsid w:val="002526D9"/>
    <w:rsid w:val="00254D91"/>
    <w:rsid w:val="00255084"/>
    <w:rsid w:val="002552B5"/>
    <w:rsid w:val="0025757A"/>
    <w:rsid w:val="00265BB7"/>
    <w:rsid w:val="002711F8"/>
    <w:rsid w:val="002718B9"/>
    <w:rsid w:val="0027509B"/>
    <w:rsid w:val="002751AA"/>
    <w:rsid w:val="00275EBF"/>
    <w:rsid w:val="00276E96"/>
    <w:rsid w:val="002821C1"/>
    <w:rsid w:val="00282FE4"/>
    <w:rsid w:val="00284557"/>
    <w:rsid w:val="00284FAB"/>
    <w:rsid w:val="00292E5D"/>
    <w:rsid w:val="0029493E"/>
    <w:rsid w:val="002958F9"/>
    <w:rsid w:val="0029692B"/>
    <w:rsid w:val="00297A2D"/>
    <w:rsid w:val="002A00CA"/>
    <w:rsid w:val="002A024A"/>
    <w:rsid w:val="002A0860"/>
    <w:rsid w:val="002A15A9"/>
    <w:rsid w:val="002A15E6"/>
    <w:rsid w:val="002A4941"/>
    <w:rsid w:val="002A4E3A"/>
    <w:rsid w:val="002A56BA"/>
    <w:rsid w:val="002A6D24"/>
    <w:rsid w:val="002A7801"/>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59BF"/>
    <w:rsid w:val="002C67AB"/>
    <w:rsid w:val="002C6960"/>
    <w:rsid w:val="002C760B"/>
    <w:rsid w:val="002C7ECA"/>
    <w:rsid w:val="002D010D"/>
    <w:rsid w:val="002D1C6C"/>
    <w:rsid w:val="002D624F"/>
    <w:rsid w:val="002D68F3"/>
    <w:rsid w:val="002D6A3C"/>
    <w:rsid w:val="002E24E9"/>
    <w:rsid w:val="002E3488"/>
    <w:rsid w:val="002E48BC"/>
    <w:rsid w:val="002E4931"/>
    <w:rsid w:val="002E5385"/>
    <w:rsid w:val="002E7A3C"/>
    <w:rsid w:val="002F2EBD"/>
    <w:rsid w:val="002F3265"/>
    <w:rsid w:val="002F535F"/>
    <w:rsid w:val="002F6001"/>
    <w:rsid w:val="002F6D89"/>
    <w:rsid w:val="00302F97"/>
    <w:rsid w:val="00303947"/>
    <w:rsid w:val="00306F7F"/>
    <w:rsid w:val="00307192"/>
    <w:rsid w:val="003108F8"/>
    <w:rsid w:val="0031268F"/>
    <w:rsid w:val="00313711"/>
    <w:rsid w:val="00313FE6"/>
    <w:rsid w:val="00315E0A"/>
    <w:rsid w:val="00333BE7"/>
    <w:rsid w:val="00333C63"/>
    <w:rsid w:val="00333FA1"/>
    <w:rsid w:val="0033734B"/>
    <w:rsid w:val="00341853"/>
    <w:rsid w:val="0034220B"/>
    <w:rsid w:val="00344467"/>
    <w:rsid w:val="00344C00"/>
    <w:rsid w:val="003478CB"/>
    <w:rsid w:val="003503C4"/>
    <w:rsid w:val="00357A47"/>
    <w:rsid w:val="00357C8C"/>
    <w:rsid w:val="00360E59"/>
    <w:rsid w:val="00362DD9"/>
    <w:rsid w:val="00366FC8"/>
    <w:rsid w:val="00367DC9"/>
    <w:rsid w:val="003713FE"/>
    <w:rsid w:val="00372AA3"/>
    <w:rsid w:val="00374E78"/>
    <w:rsid w:val="00375883"/>
    <w:rsid w:val="00377B76"/>
    <w:rsid w:val="00380053"/>
    <w:rsid w:val="003824E5"/>
    <w:rsid w:val="00383E19"/>
    <w:rsid w:val="00385A8B"/>
    <w:rsid w:val="00386E8F"/>
    <w:rsid w:val="003870F0"/>
    <w:rsid w:val="00392146"/>
    <w:rsid w:val="0039488B"/>
    <w:rsid w:val="00394F4C"/>
    <w:rsid w:val="00397607"/>
    <w:rsid w:val="003A12EE"/>
    <w:rsid w:val="003A17CC"/>
    <w:rsid w:val="003A2756"/>
    <w:rsid w:val="003A31F4"/>
    <w:rsid w:val="003A5BAC"/>
    <w:rsid w:val="003B01F1"/>
    <w:rsid w:val="003B2238"/>
    <w:rsid w:val="003B2DA8"/>
    <w:rsid w:val="003B6895"/>
    <w:rsid w:val="003B7A0E"/>
    <w:rsid w:val="003B7A78"/>
    <w:rsid w:val="003C28F9"/>
    <w:rsid w:val="003C39B1"/>
    <w:rsid w:val="003C61C4"/>
    <w:rsid w:val="003C63CA"/>
    <w:rsid w:val="003D26B2"/>
    <w:rsid w:val="003D3B9E"/>
    <w:rsid w:val="003D5588"/>
    <w:rsid w:val="003D7900"/>
    <w:rsid w:val="003D7B7D"/>
    <w:rsid w:val="003E05D8"/>
    <w:rsid w:val="003E1365"/>
    <w:rsid w:val="003E27C2"/>
    <w:rsid w:val="003E2EEE"/>
    <w:rsid w:val="003E3077"/>
    <w:rsid w:val="003E5798"/>
    <w:rsid w:val="003F1C51"/>
    <w:rsid w:val="003F4343"/>
    <w:rsid w:val="003F4E22"/>
    <w:rsid w:val="003F4FCF"/>
    <w:rsid w:val="003F57CD"/>
    <w:rsid w:val="003F692E"/>
    <w:rsid w:val="003F6E1A"/>
    <w:rsid w:val="003F6E3F"/>
    <w:rsid w:val="00400D95"/>
    <w:rsid w:val="00401A82"/>
    <w:rsid w:val="00405A83"/>
    <w:rsid w:val="00406663"/>
    <w:rsid w:val="00407E8F"/>
    <w:rsid w:val="00410A28"/>
    <w:rsid w:val="00410D3E"/>
    <w:rsid w:val="00411451"/>
    <w:rsid w:val="004173C0"/>
    <w:rsid w:val="0041744C"/>
    <w:rsid w:val="004207BA"/>
    <w:rsid w:val="004224E3"/>
    <w:rsid w:val="00424F1E"/>
    <w:rsid w:val="00430662"/>
    <w:rsid w:val="0043209E"/>
    <w:rsid w:val="004322C7"/>
    <w:rsid w:val="004323A2"/>
    <w:rsid w:val="004331F3"/>
    <w:rsid w:val="00434A31"/>
    <w:rsid w:val="00435701"/>
    <w:rsid w:val="004375DC"/>
    <w:rsid w:val="0043796C"/>
    <w:rsid w:val="0044035A"/>
    <w:rsid w:val="004403F4"/>
    <w:rsid w:val="00440F16"/>
    <w:rsid w:val="004425C1"/>
    <w:rsid w:val="00443BD6"/>
    <w:rsid w:val="0044511B"/>
    <w:rsid w:val="00445532"/>
    <w:rsid w:val="004456E2"/>
    <w:rsid w:val="004456F1"/>
    <w:rsid w:val="00446E35"/>
    <w:rsid w:val="00446F4D"/>
    <w:rsid w:val="004505F8"/>
    <w:rsid w:val="0045125F"/>
    <w:rsid w:val="00452B26"/>
    <w:rsid w:val="00454013"/>
    <w:rsid w:val="00454E5C"/>
    <w:rsid w:val="00455CE8"/>
    <w:rsid w:val="00460079"/>
    <w:rsid w:val="004629E4"/>
    <w:rsid w:val="004635D4"/>
    <w:rsid w:val="00467BFB"/>
    <w:rsid w:val="00470AA4"/>
    <w:rsid w:val="0047252E"/>
    <w:rsid w:val="00473C7B"/>
    <w:rsid w:val="00473FC3"/>
    <w:rsid w:val="0047498D"/>
    <w:rsid w:val="00481CA6"/>
    <w:rsid w:val="00485431"/>
    <w:rsid w:val="00486BEF"/>
    <w:rsid w:val="00493BA0"/>
    <w:rsid w:val="004944C3"/>
    <w:rsid w:val="0049543D"/>
    <w:rsid w:val="004961BF"/>
    <w:rsid w:val="004975E4"/>
    <w:rsid w:val="004A1AF1"/>
    <w:rsid w:val="004A2278"/>
    <w:rsid w:val="004A663E"/>
    <w:rsid w:val="004A6D52"/>
    <w:rsid w:val="004A6F07"/>
    <w:rsid w:val="004A7059"/>
    <w:rsid w:val="004A7995"/>
    <w:rsid w:val="004B0EFD"/>
    <w:rsid w:val="004B395A"/>
    <w:rsid w:val="004B494C"/>
    <w:rsid w:val="004B6D4F"/>
    <w:rsid w:val="004C0D10"/>
    <w:rsid w:val="004C1567"/>
    <w:rsid w:val="004C27BF"/>
    <w:rsid w:val="004C3546"/>
    <w:rsid w:val="004C3BBF"/>
    <w:rsid w:val="004C426F"/>
    <w:rsid w:val="004C4AE0"/>
    <w:rsid w:val="004D08AD"/>
    <w:rsid w:val="004E1065"/>
    <w:rsid w:val="004E10D5"/>
    <w:rsid w:val="004E118C"/>
    <w:rsid w:val="004E3390"/>
    <w:rsid w:val="004E3752"/>
    <w:rsid w:val="004E42D6"/>
    <w:rsid w:val="004E5E89"/>
    <w:rsid w:val="004E7008"/>
    <w:rsid w:val="004E727D"/>
    <w:rsid w:val="004E735C"/>
    <w:rsid w:val="004F00CE"/>
    <w:rsid w:val="004F032F"/>
    <w:rsid w:val="004F7F19"/>
    <w:rsid w:val="00501014"/>
    <w:rsid w:val="00507209"/>
    <w:rsid w:val="0051185F"/>
    <w:rsid w:val="00512BA6"/>
    <w:rsid w:val="00513107"/>
    <w:rsid w:val="005177FB"/>
    <w:rsid w:val="00520E71"/>
    <w:rsid w:val="0052188F"/>
    <w:rsid w:val="00521A9C"/>
    <w:rsid w:val="005244BC"/>
    <w:rsid w:val="005273CB"/>
    <w:rsid w:val="005275DF"/>
    <w:rsid w:val="00534CF6"/>
    <w:rsid w:val="00536792"/>
    <w:rsid w:val="005407F1"/>
    <w:rsid w:val="005422FC"/>
    <w:rsid w:val="005438DA"/>
    <w:rsid w:val="0054470A"/>
    <w:rsid w:val="005453F5"/>
    <w:rsid w:val="0054558D"/>
    <w:rsid w:val="005508B4"/>
    <w:rsid w:val="00553A25"/>
    <w:rsid w:val="00557993"/>
    <w:rsid w:val="00560432"/>
    <w:rsid w:val="00561316"/>
    <w:rsid w:val="00562B97"/>
    <w:rsid w:val="005667AE"/>
    <w:rsid w:val="00566F02"/>
    <w:rsid w:val="0056793E"/>
    <w:rsid w:val="00573736"/>
    <w:rsid w:val="00573B8A"/>
    <w:rsid w:val="005759E2"/>
    <w:rsid w:val="00576085"/>
    <w:rsid w:val="00580450"/>
    <w:rsid w:val="005837D8"/>
    <w:rsid w:val="00584862"/>
    <w:rsid w:val="005850A4"/>
    <w:rsid w:val="00586BE8"/>
    <w:rsid w:val="00587710"/>
    <w:rsid w:val="00596C35"/>
    <w:rsid w:val="005973DE"/>
    <w:rsid w:val="005A2DCF"/>
    <w:rsid w:val="005A2E9E"/>
    <w:rsid w:val="005A398A"/>
    <w:rsid w:val="005B07BE"/>
    <w:rsid w:val="005B4A06"/>
    <w:rsid w:val="005B5681"/>
    <w:rsid w:val="005B6BBF"/>
    <w:rsid w:val="005C0040"/>
    <w:rsid w:val="005C08F9"/>
    <w:rsid w:val="005C1457"/>
    <w:rsid w:val="005C2079"/>
    <w:rsid w:val="005C534A"/>
    <w:rsid w:val="005C6225"/>
    <w:rsid w:val="005D0A3C"/>
    <w:rsid w:val="005D16F6"/>
    <w:rsid w:val="005D3BB5"/>
    <w:rsid w:val="005D41CF"/>
    <w:rsid w:val="005D6662"/>
    <w:rsid w:val="005E2228"/>
    <w:rsid w:val="005E3AC2"/>
    <w:rsid w:val="005E627B"/>
    <w:rsid w:val="005F09B6"/>
    <w:rsid w:val="005F1FA6"/>
    <w:rsid w:val="005F31CD"/>
    <w:rsid w:val="005F44E5"/>
    <w:rsid w:val="0060114C"/>
    <w:rsid w:val="00601FF1"/>
    <w:rsid w:val="00602AD7"/>
    <w:rsid w:val="00603D06"/>
    <w:rsid w:val="00611ACD"/>
    <w:rsid w:val="00613037"/>
    <w:rsid w:val="00614BCB"/>
    <w:rsid w:val="00616A8A"/>
    <w:rsid w:val="00617924"/>
    <w:rsid w:val="006233F2"/>
    <w:rsid w:val="0062743E"/>
    <w:rsid w:val="00634BF4"/>
    <w:rsid w:val="00640249"/>
    <w:rsid w:val="0064052A"/>
    <w:rsid w:val="006417BB"/>
    <w:rsid w:val="00641876"/>
    <w:rsid w:val="00641E54"/>
    <w:rsid w:val="006442D7"/>
    <w:rsid w:val="00646933"/>
    <w:rsid w:val="00646FCD"/>
    <w:rsid w:val="006520FB"/>
    <w:rsid w:val="00652FC2"/>
    <w:rsid w:val="0065310D"/>
    <w:rsid w:val="00654692"/>
    <w:rsid w:val="00656533"/>
    <w:rsid w:val="00657E23"/>
    <w:rsid w:val="006613E6"/>
    <w:rsid w:val="00661582"/>
    <w:rsid w:val="006617D9"/>
    <w:rsid w:val="00661E9D"/>
    <w:rsid w:val="00661F37"/>
    <w:rsid w:val="00664C3D"/>
    <w:rsid w:val="00666A49"/>
    <w:rsid w:val="00667731"/>
    <w:rsid w:val="00667AB5"/>
    <w:rsid w:val="00672DE7"/>
    <w:rsid w:val="00673F8A"/>
    <w:rsid w:val="00674706"/>
    <w:rsid w:val="0067492A"/>
    <w:rsid w:val="00676897"/>
    <w:rsid w:val="00681200"/>
    <w:rsid w:val="006839FE"/>
    <w:rsid w:val="00685D7C"/>
    <w:rsid w:val="00686C00"/>
    <w:rsid w:val="00687010"/>
    <w:rsid w:val="00691076"/>
    <w:rsid w:val="00691930"/>
    <w:rsid w:val="006975EC"/>
    <w:rsid w:val="006A167D"/>
    <w:rsid w:val="006A41CD"/>
    <w:rsid w:val="006A4572"/>
    <w:rsid w:val="006A4CAB"/>
    <w:rsid w:val="006A5059"/>
    <w:rsid w:val="006A53B4"/>
    <w:rsid w:val="006A5B71"/>
    <w:rsid w:val="006B0B4D"/>
    <w:rsid w:val="006B19D2"/>
    <w:rsid w:val="006B36FE"/>
    <w:rsid w:val="006B3979"/>
    <w:rsid w:val="006B63FC"/>
    <w:rsid w:val="006B79BE"/>
    <w:rsid w:val="006B7A7F"/>
    <w:rsid w:val="006C03C4"/>
    <w:rsid w:val="006C0EFD"/>
    <w:rsid w:val="006C363C"/>
    <w:rsid w:val="006C37D6"/>
    <w:rsid w:val="006C39E3"/>
    <w:rsid w:val="006C6E07"/>
    <w:rsid w:val="006C794D"/>
    <w:rsid w:val="006D01ED"/>
    <w:rsid w:val="006D06E4"/>
    <w:rsid w:val="006D4B34"/>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B93"/>
    <w:rsid w:val="00715C87"/>
    <w:rsid w:val="00716A01"/>
    <w:rsid w:val="00717D49"/>
    <w:rsid w:val="00721049"/>
    <w:rsid w:val="0072121D"/>
    <w:rsid w:val="00722D44"/>
    <w:rsid w:val="00723C8B"/>
    <w:rsid w:val="00724200"/>
    <w:rsid w:val="00724EEF"/>
    <w:rsid w:val="00724F9F"/>
    <w:rsid w:val="007321B9"/>
    <w:rsid w:val="00733D9A"/>
    <w:rsid w:val="00735E0D"/>
    <w:rsid w:val="007363B5"/>
    <w:rsid w:val="0074245B"/>
    <w:rsid w:val="00745DCC"/>
    <w:rsid w:val="00750648"/>
    <w:rsid w:val="007506DD"/>
    <w:rsid w:val="00752AD0"/>
    <w:rsid w:val="00753995"/>
    <w:rsid w:val="00755056"/>
    <w:rsid w:val="007552D0"/>
    <w:rsid w:val="00755A8E"/>
    <w:rsid w:val="0075751D"/>
    <w:rsid w:val="0076176A"/>
    <w:rsid w:val="00762E87"/>
    <w:rsid w:val="007657A3"/>
    <w:rsid w:val="0076692A"/>
    <w:rsid w:val="00772B4B"/>
    <w:rsid w:val="00772C62"/>
    <w:rsid w:val="007752AE"/>
    <w:rsid w:val="0077666D"/>
    <w:rsid w:val="007769C1"/>
    <w:rsid w:val="0078094B"/>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29C4"/>
    <w:rsid w:val="007B5407"/>
    <w:rsid w:val="007B58E3"/>
    <w:rsid w:val="007C2876"/>
    <w:rsid w:val="007C29B7"/>
    <w:rsid w:val="007C381D"/>
    <w:rsid w:val="007C5B7D"/>
    <w:rsid w:val="007D1A8A"/>
    <w:rsid w:val="007D413C"/>
    <w:rsid w:val="007D4DA9"/>
    <w:rsid w:val="007D4ECD"/>
    <w:rsid w:val="007D69F9"/>
    <w:rsid w:val="007E1FEF"/>
    <w:rsid w:val="007E2191"/>
    <w:rsid w:val="007E2305"/>
    <w:rsid w:val="007E464F"/>
    <w:rsid w:val="007E4AD0"/>
    <w:rsid w:val="007E5313"/>
    <w:rsid w:val="007E734A"/>
    <w:rsid w:val="007F33EA"/>
    <w:rsid w:val="007F3FF6"/>
    <w:rsid w:val="0080400F"/>
    <w:rsid w:val="00804A32"/>
    <w:rsid w:val="008077D6"/>
    <w:rsid w:val="008079DB"/>
    <w:rsid w:val="00813761"/>
    <w:rsid w:val="00813EC6"/>
    <w:rsid w:val="00815947"/>
    <w:rsid w:val="00816202"/>
    <w:rsid w:val="008175DF"/>
    <w:rsid w:val="008233FE"/>
    <w:rsid w:val="00824C21"/>
    <w:rsid w:val="00824C62"/>
    <w:rsid w:val="008259FA"/>
    <w:rsid w:val="008268E9"/>
    <w:rsid w:val="008273B6"/>
    <w:rsid w:val="0083070B"/>
    <w:rsid w:val="008312E9"/>
    <w:rsid w:val="00832014"/>
    <w:rsid w:val="008324E0"/>
    <w:rsid w:val="00832EF5"/>
    <w:rsid w:val="00835940"/>
    <w:rsid w:val="0083698F"/>
    <w:rsid w:val="0084211C"/>
    <w:rsid w:val="00843C2E"/>
    <w:rsid w:val="00850BC6"/>
    <w:rsid w:val="0086675C"/>
    <w:rsid w:val="00872485"/>
    <w:rsid w:val="00872957"/>
    <w:rsid w:val="0087420D"/>
    <w:rsid w:val="00874646"/>
    <w:rsid w:val="00880115"/>
    <w:rsid w:val="00880698"/>
    <w:rsid w:val="0088455A"/>
    <w:rsid w:val="00885A48"/>
    <w:rsid w:val="00886BB8"/>
    <w:rsid w:val="00886BE3"/>
    <w:rsid w:val="00887235"/>
    <w:rsid w:val="00890AED"/>
    <w:rsid w:val="008926AC"/>
    <w:rsid w:val="00892841"/>
    <w:rsid w:val="008939B6"/>
    <w:rsid w:val="008943A2"/>
    <w:rsid w:val="00896F7E"/>
    <w:rsid w:val="008A06E6"/>
    <w:rsid w:val="008A0CA3"/>
    <w:rsid w:val="008A2A9E"/>
    <w:rsid w:val="008A37C6"/>
    <w:rsid w:val="008A4AA3"/>
    <w:rsid w:val="008A6852"/>
    <w:rsid w:val="008A74DF"/>
    <w:rsid w:val="008B0662"/>
    <w:rsid w:val="008B16AB"/>
    <w:rsid w:val="008B17BB"/>
    <w:rsid w:val="008B17D1"/>
    <w:rsid w:val="008B40F4"/>
    <w:rsid w:val="008B611E"/>
    <w:rsid w:val="008B7011"/>
    <w:rsid w:val="008B755D"/>
    <w:rsid w:val="008B7C90"/>
    <w:rsid w:val="008C02FC"/>
    <w:rsid w:val="008C1E08"/>
    <w:rsid w:val="008C32A6"/>
    <w:rsid w:val="008C6D2C"/>
    <w:rsid w:val="008D7828"/>
    <w:rsid w:val="008E1D25"/>
    <w:rsid w:val="008E232C"/>
    <w:rsid w:val="008E36CE"/>
    <w:rsid w:val="008E456A"/>
    <w:rsid w:val="008E4BCC"/>
    <w:rsid w:val="008E6602"/>
    <w:rsid w:val="008F4F17"/>
    <w:rsid w:val="008F52C2"/>
    <w:rsid w:val="008F67E4"/>
    <w:rsid w:val="00900B5F"/>
    <w:rsid w:val="00902E65"/>
    <w:rsid w:val="00905081"/>
    <w:rsid w:val="00905AF3"/>
    <w:rsid w:val="009116E2"/>
    <w:rsid w:val="00912321"/>
    <w:rsid w:val="00913499"/>
    <w:rsid w:val="0091749C"/>
    <w:rsid w:val="0092203B"/>
    <w:rsid w:val="0092267A"/>
    <w:rsid w:val="0092375A"/>
    <w:rsid w:val="00927CB1"/>
    <w:rsid w:val="00930052"/>
    <w:rsid w:val="00930513"/>
    <w:rsid w:val="009317A2"/>
    <w:rsid w:val="00933E75"/>
    <w:rsid w:val="0093583F"/>
    <w:rsid w:val="0094273B"/>
    <w:rsid w:val="00944C73"/>
    <w:rsid w:val="0094547D"/>
    <w:rsid w:val="00950FBC"/>
    <w:rsid w:val="00951E25"/>
    <w:rsid w:val="00951E29"/>
    <w:rsid w:val="00952921"/>
    <w:rsid w:val="00952DD6"/>
    <w:rsid w:val="00954B48"/>
    <w:rsid w:val="009565DD"/>
    <w:rsid w:val="00957133"/>
    <w:rsid w:val="00957214"/>
    <w:rsid w:val="00963512"/>
    <w:rsid w:val="0096577E"/>
    <w:rsid w:val="009711A2"/>
    <w:rsid w:val="00971B3F"/>
    <w:rsid w:val="0097241C"/>
    <w:rsid w:val="009729FA"/>
    <w:rsid w:val="00973F06"/>
    <w:rsid w:val="00975235"/>
    <w:rsid w:val="00977723"/>
    <w:rsid w:val="00977A1B"/>
    <w:rsid w:val="009819AC"/>
    <w:rsid w:val="00981D9B"/>
    <w:rsid w:val="00982179"/>
    <w:rsid w:val="00982751"/>
    <w:rsid w:val="0098316E"/>
    <w:rsid w:val="00983D32"/>
    <w:rsid w:val="00984AAC"/>
    <w:rsid w:val="009852ED"/>
    <w:rsid w:val="00985D6B"/>
    <w:rsid w:val="00985DCE"/>
    <w:rsid w:val="00986D45"/>
    <w:rsid w:val="00987314"/>
    <w:rsid w:val="00987DF8"/>
    <w:rsid w:val="009939DE"/>
    <w:rsid w:val="00996EAD"/>
    <w:rsid w:val="00997334"/>
    <w:rsid w:val="009A2BCC"/>
    <w:rsid w:val="009A44CB"/>
    <w:rsid w:val="009A4FAB"/>
    <w:rsid w:val="009A515D"/>
    <w:rsid w:val="009A7F9E"/>
    <w:rsid w:val="009B05FE"/>
    <w:rsid w:val="009B23F9"/>
    <w:rsid w:val="009B2C55"/>
    <w:rsid w:val="009B46A4"/>
    <w:rsid w:val="009B4F35"/>
    <w:rsid w:val="009B7EEB"/>
    <w:rsid w:val="009C42B2"/>
    <w:rsid w:val="009C549C"/>
    <w:rsid w:val="009C55A4"/>
    <w:rsid w:val="009C5D02"/>
    <w:rsid w:val="009C63FB"/>
    <w:rsid w:val="009D1CB3"/>
    <w:rsid w:val="009D2FD3"/>
    <w:rsid w:val="009D5A25"/>
    <w:rsid w:val="009D686B"/>
    <w:rsid w:val="009D7C4D"/>
    <w:rsid w:val="009E34EF"/>
    <w:rsid w:val="009E71E6"/>
    <w:rsid w:val="009E7C0B"/>
    <w:rsid w:val="009F3A97"/>
    <w:rsid w:val="009F3D56"/>
    <w:rsid w:val="009F54AA"/>
    <w:rsid w:val="009F56EA"/>
    <w:rsid w:val="00A00FB6"/>
    <w:rsid w:val="00A02139"/>
    <w:rsid w:val="00A02B17"/>
    <w:rsid w:val="00A036B8"/>
    <w:rsid w:val="00A05CA0"/>
    <w:rsid w:val="00A071C4"/>
    <w:rsid w:val="00A10397"/>
    <w:rsid w:val="00A1219B"/>
    <w:rsid w:val="00A15F6A"/>
    <w:rsid w:val="00A17CC4"/>
    <w:rsid w:val="00A2105A"/>
    <w:rsid w:val="00A21FB4"/>
    <w:rsid w:val="00A2552A"/>
    <w:rsid w:val="00A31114"/>
    <w:rsid w:val="00A318B7"/>
    <w:rsid w:val="00A33A52"/>
    <w:rsid w:val="00A36DC7"/>
    <w:rsid w:val="00A406E8"/>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66A0A"/>
    <w:rsid w:val="00A6750C"/>
    <w:rsid w:val="00A702DE"/>
    <w:rsid w:val="00A735FA"/>
    <w:rsid w:val="00A73D90"/>
    <w:rsid w:val="00A76231"/>
    <w:rsid w:val="00A77EC1"/>
    <w:rsid w:val="00A819C2"/>
    <w:rsid w:val="00A8289E"/>
    <w:rsid w:val="00A82A8B"/>
    <w:rsid w:val="00A83627"/>
    <w:rsid w:val="00A838A0"/>
    <w:rsid w:val="00A86783"/>
    <w:rsid w:val="00A9089E"/>
    <w:rsid w:val="00A92395"/>
    <w:rsid w:val="00A92E8B"/>
    <w:rsid w:val="00A9300A"/>
    <w:rsid w:val="00A9307A"/>
    <w:rsid w:val="00A97537"/>
    <w:rsid w:val="00A97A08"/>
    <w:rsid w:val="00A97F72"/>
    <w:rsid w:val="00AA0BD8"/>
    <w:rsid w:val="00AA106C"/>
    <w:rsid w:val="00AA37F8"/>
    <w:rsid w:val="00AA45D5"/>
    <w:rsid w:val="00AA57DE"/>
    <w:rsid w:val="00AA6454"/>
    <w:rsid w:val="00AA7749"/>
    <w:rsid w:val="00AB0615"/>
    <w:rsid w:val="00AB3FAC"/>
    <w:rsid w:val="00AB7461"/>
    <w:rsid w:val="00AB7785"/>
    <w:rsid w:val="00AC0166"/>
    <w:rsid w:val="00AC3210"/>
    <w:rsid w:val="00AC439D"/>
    <w:rsid w:val="00AC4B25"/>
    <w:rsid w:val="00AC550C"/>
    <w:rsid w:val="00AC770E"/>
    <w:rsid w:val="00AC7E2B"/>
    <w:rsid w:val="00AD1065"/>
    <w:rsid w:val="00AD135D"/>
    <w:rsid w:val="00AD2D13"/>
    <w:rsid w:val="00AD56BC"/>
    <w:rsid w:val="00AE0B71"/>
    <w:rsid w:val="00AE19A1"/>
    <w:rsid w:val="00AE36AE"/>
    <w:rsid w:val="00AE4BCF"/>
    <w:rsid w:val="00AE572C"/>
    <w:rsid w:val="00AE65B7"/>
    <w:rsid w:val="00AE6EB4"/>
    <w:rsid w:val="00AF0CDC"/>
    <w:rsid w:val="00AF0D48"/>
    <w:rsid w:val="00AF22E7"/>
    <w:rsid w:val="00AF3A82"/>
    <w:rsid w:val="00AF604E"/>
    <w:rsid w:val="00B02B30"/>
    <w:rsid w:val="00B02EBE"/>
    <w:rsid w:val="00B033F6"/>
    <w:rsid w:val="00B048BE"/>
    <w:rsid w:val="00B048C2"/>
    <w:rsid w:val="00B061E5"/>
    <w:rsid w:val="00B0795A"/>
    <w:rsid w:val="00B116FE"/>
    <w:rsid w:val="00B13C89"/>
    <w:rsid w:val="00B164B9"/>
    <w:rsid w:val="00B20FE9"/>
    <w:rsid w:val="00B2137E"/>
    <w:rsid w:val="00B21633"/>
    <w:rsid w:val="00B217BB"/>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55BCB"/>
    <w:rsid w:val="00B56426"/>
    <w:rsid w:val="00B57535"/>
    <w:rsid w:val="00B6370A"/>
    <w:rsid w:val="00B63C38"/>
    <w:rsid w:val="00B64091"/>
    <w:rsid w:val="00B671CC"/>
    <w:rsid w:val="00B67C8A"/>
    <w:rsid w:val="00B7220A"/>
    <w:rsid w:val="00B75AB9"/>
    <w:rsid w:val="00B77C84"/>
    <w:rsid w:val="00B806DB"/>
    <w:rsid w:val="00B82185"/>
    <w:rsid w:val="00B83A18"/>
    <w:rsid w:val="00B8628B"/>
    <w:rsid w:val="00B875B1"/>
    <w:rsid w:val="00B902F0"/>
    <w:rsid w:val="00B96D8D"/>
    <w:rsid w:val="00BA1EAE"/>
    <w:rsid w:val="00BA519D"/>
    <w:rsid w:val="00BA56F2"/>
    <w:rsid w:val="00BB0B18"/>
    <w:rsid w:val="00BB22D6"/>
    <w:rsid w:val="00BB22DB"/>
    <w:rsid w:val="00BB25FE"/>
    <w:rsid w:val="00BB3F6C"/>
    <w:rsid w:val="00BC2026"/>
    <w:rsid w:val="00BC3A9A"/>
    <w:rsid w:val="00BC4CCB"/>
    <w:rsid w:val="00BC5816"/>
    <w:rsid w:val="00BC6D14"/>
    <w:rsid w:val="00BD4E16"/>
    <w:rsid w:val="00BD6913"/>
    <w:rsid w:val="00BD6B6C"/>
    <w:rsid w:val="00BD6B75"/>
    <w:rsid w:val="00BE2EDF"/>
    <w:rsid w:val="00BE3E7A"/>
    <w:rsid w:val="00BE481F"/>
    <w:rsid w:val="00BE50F0"/>
    <w:rsid w:val="00BF5585"/>
    <w:rsid w:val="00C0096B"/>
    <w:rsid w:val="00C0099B"/>
    <w:rsid w:val="00C020E3"/>
    <w:rsid w:val="00C05387"/>
    <w:rsid w:val="00C0679E"/>
    <w:rsid w:val="00C070AF"/>
    <w:rsid w:val="00C1221B"/>
    <w:rsid w:val="00C13B17"/>
    <w:rsid w:val="00C17887"/>
    <w:rsid w:val="00C20414"/>
    <w:rsid w:val="00C21955"/>
    <w:rsid w:val="00C233E2"/>
    <w:rsid w:val="00C25D64"/>
    <w:rsid w:val="00C26522"/>
    <w:rsid w:val="00C31638"/>
    <w:rsid w:val="00C31C51"/>
    <w:rsid w:val="00C400E4"/>
    <w:rsid w:val="00C45088"/>
    <w:rsid w:val="00C54186"/>
    <w:rsid w:val="00C55BF5"/>
    <w:rsid w:val="00C57EB1"/>
    <w:rsid w:val="00C6020D"/>
    <w:rsid w:val="00C71920"/>
    <w:rsid w:val="00C71EBF"/>
    <w:rsid w:val="00C72B1E"/>
    <w:rsid w:val="00C72C82"/>
    <w:rsid w:val="00C7360B"/>
    <w:rsid w:val="00C73E7B"/>
    <w:rsid w:val="00C755E1"/>
    <w:rsid w:val="00C75FAF"/>
    <w:rsid w:val="00C92939"/>
    <w:rsid w:val="00C92A97"/>
    <w:rsid w:val="00C9533E"/>
    <w:rsid w:val="00C95A00"/>
    <w:rsid w:val="00C961E4"/>
    <w:rsid w:val="00C9780D"/>
    <w:rsid w:val="00CA04F0"/>
    <w:rsid w:val="00CA0A26"/>
    <w:rsid w:val="00CA2802"/>
    <w:rsid w:val="00CA291F"/>
    <w:rsid w:val="00CA30B7"/>
    <w:rsid w:val="00CA473C"/>
    <w:rsid w:val="00CA4F92"/>
    <w:rsid w:val="00CB1576"/>
    <w:rsid w:val="00CB1B48"/>
    <w:rsid w:val="00CB1CA4"/>
    <w:rsid w:val="00CB2ABD"/>
    <w:rsid w:val="00CB3A98"/>
    <w:rsid w:val="00CB546C"/>
    <w:rsid w:val="00CB5711"/>
    <w:rsid w:val="00CB602F"/>
    <w:rsid w:val="00CB7EF1"/>
    <w:rsid w:val="00CB7FD4"/>
    <w:rsid w:val="00CC1E65"/>
    <w:rsid w:val="00CC424D"/>
    <w:rsid w:val="00CD0C7A"/>
    <w:rsid w:val="00CD326B"/>
    <w:rsid w:val="00CD5085"/>
    <w:rsid w:val="00CD589D"/>
    <w:rsid w:val="00CE17EF"/>
    <w:rsid w:val="00CE201E"/>
    <w:rsid w:val="00CE6143"/>
    <w:rsid w:val="00CE7756"/>
    <w:rsid w:val="00CF0E6F"/>
    <w:rsid w:val="00CF168A"/>
    <w:rsid w:val="00CF373B"/>
    <w:rsid w:val="00CF48C0"/>
    <w:rsid w:val="00CF620E"/>
    <w:rsid w:val="00D02B2D"/>
    <w:rsid w:val="00D0349E"/>
    <w:rsid w:val="00D06D1A"/>
    <w:rsid w:val="00D11350"/>
    <w:rsid w:val="00D11B39"/>
    <w:rsid w:val="00D12BF1"/>
    <w:rsid w:val="00D13B2A"/>
    <w:rsid w:val="00D141FD"/>
    <w:rsid w:val="00D16790"/>
    <w:rsid w:val="00D16ED9"/>
    <w:rsid w:val="00D26DD5"/>
    <w:rsid w:val="00D27659"/>
    <w:rsid w:val="00D27C65"/>
    <w:rsid w:val="00D27DDB"/>
    <w:rsid w:val="00D30448"/>
    <w:rsid w:val="00D3235B"/>
    <w:rsid w:val="00D35D56"/>
    <w:rsid w:val="00D37137"/>
    <w:rsid w:val="00D37FAC"/>
    <w:rsid w:val="00D42563"/>
    <w:rsid w:val="00D427AA"/>
    <w:rsid w:val="00D44400"/>
    <w:rsid w:val="00D4793C"/>
    <w:rsid w:val="00D52AF7"/>
    <w:rsid w:val="00D53FCC"/>
    <w:rsid w:val="00D618AE"/>
    <w:rsid w:val="00D62B99"/>
    <w:rsid w:val="00D64930"/>
    <w:rsid w:val="00D6505E"/>
    <w:rsid w:val="00D66241"/>
    <w:rsid w:val="00D70955"/>
    <w:rsid w:val="00D715AE"/>
    <w:rsid w:val="00D71C23"/>
    <w:rsid w:val="00D72141"/>
    <w:rsid w:val="00D7214D"/>
    <w:rsid w:val="00D73962"/>
    <w:rsid w:val="00D73F9C"/>
    <w:rsid w:val="00D749A7"/>
    <w:rsid w:val="00D751A2"/>
    <w:rsid w:val="00D75F63"/>
    <w:rsid w:val="00D77B49"/>
    <w:rsid w:val="00D80AC4"/>
    <w:rsid w:val="00D821B7"/>
    <w:rsid w:val="00D830A8"/>
    <w:rsid w:val="00D83A88"/>
    <w:rsid w:val="00D86526"/>
    <w:rsid w:val="00D86FAE"/>
    <w:rsid w:val="00D9103E"/>
    <w:rsid w:val="00D91437"/>
    <w:rsid w:val="00D93862"/>
    <w:rsid w:val="00D93978"/>
    <w:rsid w:val="00D93BCD"/>
    <w:rsid w:val="00D97A2B"/>
    <w:rsid w:val="00D97B7E"/>
    <w:rsid w:val="00DA1F43"/>
    <w:rsid w:val="00DB2453"/>
    <w:rsid w:val="00DB4D84"/>
    <w:rsid w:val="00DB51D6"/>
    <w:rsid w:val="00DB58BC"/>
    <w:rsid w:val="00DB5D3C"/>
    <w:rsid w:val="00DB7A87"/>
    <w:rsid w:val="00DC06DB"/>
    <w:rsid w:val="00DC1DAB"/>
    <w:rsid w:val="00DC5BE0"/>
    <w:rsid w:val="00DC723A"/>
    <w:rsid w:val="00DC7FF6"/>
    <w:rsid w:val="00DD2D86"/>
    <w:rsid w:val="00DD31A1"/>
    <w:rsid w:val="00DD62E4"/>
    <w:rsid w:val="00DD6581"/>
    <w:rsid w:val="00DD698F"/>
    <w:rsid w:val="00DE1A62"/>
    <w:rsid w:val="00DE48F5"/>
    <w:rsid w:val="00DE626D"/>
    <w:rsid w:val="00DF20E2"/>
    <w:rsid w:val="00DF2568"/>
    <w:rsid w:val="00DF3318"/>
    <w:rsid w:val="00E0356E"/>
    <w:rsid w:val="00E04183"/>
    <w:rsid w:val="00E06EDD"/>
    <w:rsid w:val="00E1218C"/>
    <w:rsid w:val="00E133F9"/>
    <w:rsid w:val="00E13924"/>
    <w:rsid w:val="00E13E12"/>
    <w:rsid w:val="00E1685C"/>
    <w:rsid w:val="00E173BA"/>
    <w:rsid w:val="00E21BCA"/>
    <w:rsid w:val="00E2295E"/>
    <w:rsid w:val="00E262A1"/>
    <w:rsid w:val="00E33699"/>
    <w:rsid w:val="00E33E9E"/>
    <w:rsid w:val="00E34432"/>
    <w:rsid w:val="00E3713E"/>
    <w:rsid w:val="00E37B04"/>
    <w:rsid w:val="00E432E2"/>
    <w:rsid w:val="00E43E81"/>
    <w:rsid w:val="00E4590E"/>
    <w:rsid w:val="00E47077"/>
    <w:rsid w:val="00E4709E"/>
    <w:rsid w:val="00E47A19"/>
    <w:rsid w:val="00E522DF"/>
    <w:rsid w:val="00E603E1"/>
    <w:rsid w:val="00E61649"/>
    <w:rsid w:val="00E62852"/>
    <w:rsid w:val="00E650BC"/>
    <w:rsid w:val="00E656D2"/>
    <w:rsid w:val="00E657B6"/>
    <w:rsid w:val="00E739DB"/>
    <w:rsid w:val="00E7643A"/>
    <w:rsid w:val="00E76938"/>
    <w:rsid w:val="00E77CA4"/>
    <w:rsid w:val="00E77D1E"/>
    <w:rsid w:val="00E8379B"/>
    <w:rsid w:val="00E83A78"/>
    <w:rsid w:val="00E94B23"/>
    <w:rsid w:val="00E95737"/>
    <w:rsid w:val="00E97A95"/>
    <w:rsid w:val="00EA1D9D"/>
    <w:rsid w:val="00EA292E"/>
    <w:rsid w:val="00EA3A68"/>
    <w:rsid w:val="00EA3D63"/>
    <w:rsid w:val="00EA453F"/>
    <w:rsid w:val="00EA5C21"/>
    <w:rsid w:val="00EB3ED7"/>
    <w:rsid w:val="00EB53D8"/>
    <w:rsid w:val="00EB5736"/>
    <w:rsid w:val="00EB6739"/>
    <w:rsid w:val="00EB7211"/>
    <w:rsid w:val="00EC0223"/>
    <w:rsid w:val="00EC14CC"/>
    <w:rsid w:val="00EC19CF"/>
    <w:rsid w:val="00EC2615"/>
    <w:rsid w:val="00EC46CB"/>
    <w:rsid w:val="00EC797D"/>
    <w:rsid w:val="00ED1297"/>
    <w:rsid w:val="00ED338F"/>
    <w:rsid w:val="00ED438B"/>
    <w:rsid w:val="00ED5D01"/>
    <w:rsid w:val="00ED7D70"/>
    <w:rsid w:val="00EE0036"/>
    <w:rsid w:val="00EE2097"/>
    <w:rsid w:val="00EE26D1"/>
    <w:rsid w:val="00EE2A81"/>
    <w:rsid w:val="00EE3194"/>
    <w:rsid w:val="00EE3CA8"/>
    <w:rsid w:val="00EE5288"/>
    <w:rsid w:val="00EE59CB"/>
    <w:rsid w:val="00EE5B71"/>
    <w:rsid w:val="00EE5ECF"/>
    <w:rsid w:val="00EF1E71"/>
    <w:rsid w:val="00EF4B21"/>
    <w:rsid w:val="00EF69E9"/>
    <w:rsid w:val="00F01566"/>
    <w:rsid w:val="00F029C9"/>
    <w:rsid w:val="00F03121"/>
    <w:rsid w:val="00F04754"/>
    <w:rsid w:val="00F05E30"/>
    <w:rsid w:val="00F128A6"/>
    <w:rsid w:val="00F15882"/>
    <w:rsid w:val="00F17520"/>
    <w:rsid w:val="00F2125E"/>
    <w:rsid w:val="00F21394"/>
    <w:rsid w:val="00F21F14"/>
    <w:rsid w:val="00F226FE"/>
    <w:rsid w:val="00F22D4C"/>
    <w:rsid w:val="00F235B4"/>
    <w:rsid w:val="00F309ED"/>
    <w:rsid w:val="00F33234"/>
    <w:rsid w:val="00F3561C"/>
    <w:rsid w:val="00F35FE5"/>
    <w:rsid w:val="00F40E52"/>
    <w:rsid w:val="00F41E1B"/>
    <w:rsid w:val="00F42324"/>
    <w:rsid w:val="00F42A5A"/>
    <w:rsid w:val="00F43337"/>
    <w:rsid w:val="00F433CB"/>
    <w:rsid w:val="00F436CC"/>
    <w:rsid w:val="00F46D9C"/>
    <w:rsid w:val="00F4704B"/>
    <w:rsid w:val="00F50EE9"/>
    <w:rsid w:val="00F52001"/>
    <w:rsid w:val="00F52451"/>
    <w:rsid w:val="00F544BA"/>
    <w:rsid w:val="00F63FB4"/>
    <w:rsid w:val="00F6479C"/>
    <w:rsid w:val="00F66FD9"/>
    <w:rsid w:val="00F6763F"/>
    <w:rsid w:val="00F708EE"/>
    <w:rsid w:val="00F72EB8"/>
    <w:rsid w:val="00F77E99"/>
    <w:rsid w:val="00F82157"/>
    <w:rsid w:val="00F82C2E"/>
    <w:rsid w:val="00F851A7"/>
    <w:rsid w:val="00F9071A"/>
    <w:rsid w:val="00F93E38"/>
    <w:rsid w:val="00F942A7"/>
    <w:rsid w:val="00F945A9"/>
    <w:rsid w:val="00F94886"/>
    <w:rsid w:val="00F97D7A"/>
    <w:rsid w:val="00FA054D"/>
    <w:rsid w:val="00FA0BD8"/>
    <w:rsid w:val="00FA21E2"/>
    <w:rsid w:val="00FA388E"/>
    <w:rsid w:val="00FA53B3"/>
    <w:rsid w:val="00FA7D60"/>
    <w:rsid w:val="00FB0120"/>
    <w:rsid w:val="00FB03DA"/>
    <w:rsid w:val="00FB3549"/>
    <w:rsid w:val="00FB3631"/>
    <w:rsid w:val="00FB591C"/>
    <w:rsid w:val="00FB5BB1"/>
    <w:rsid w:val="00FB5D7E"/>
    <w:rsid w:val="00FB5DCE"/>
    <w:rsid w:val="00FB6EC8"/>
    <w:rsid w:val="00FB7245"/>
    <w:rsid w:val="00FB7D20"/>
    <w:rsid w:val="00FB7D90"/>
    <w:rsid w:val="00FC0AF4"/>
    <w:rsid w:val="00FC21F4"/>
    <w:rsid w:val="00FC31B3"/>
    <w:rsid w:val="00FC4699"/>
    <w:rsid w:val="00FC52E6"/>
    <w:rsid w:val="00FD0225"/>
    <w:rsid w:val="00FD17F8"/>
    <w:rsid w:val="00FD1D9D"/>
    <w:rsid w:val="00FD2AE5"/>
    <w:rsid w:val="00FD364B"/>
    <w:rsid w:val="00FD3A3B"/>
    <w:rsid w:val="00FD4643"/>
    <w:rsid w:val="00FD5992"/>
    <w:rsid w:val="00FD6C60"/>
    <w:rsid w:val="00FE033A"/>
    <w:rsid w:val="00FE1AE9"/>
    <w:rsid w:val="00FE4964"/>
    <w:rsid w:val="00FE4DEF"/>
    <w:rsid w:val="00FE5FA5"/>
    <w:rsid w:val="00FF04BC"/>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FCFC88"/>
  <w15:docId w15:val="{EF5883E2-3D45-423F-95A4-7D5FF468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3D41"/>
    <w:pPr>
      <w:spacing w:after="0" w:line="240" w:lineRule="auto"/>
      <w:jc w:val="both"/>
    </w:pPr>
  </w:style>
  <w:style w:type="paragraph" w:styleId="1">
    <w:name w:val="heading 1"/>
    <w:basedOn w:val="a"/>
    <w:next w:val="a"/>
    <w:link w:val="10"/>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0"/>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0">
    <w:name w:val="見出し 2 (文字)"/>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1">
    <w:name w:val="toc 1"/>
    <w:basedOn w:val="a"/>
    <w:next w:val="a"/>
    <w:autoRedefine/>
    <w:uiPriority w:val="39"/>
    <w:unhideWhenUsed/>
    <w:rsid w:val="00FC52E6"/>
    <w:pPr>
      <w:tabs>
        <w:tab w:val="left" w:pos="440"/>
        <w:tab w:val="right" w:leader="dot" w:pos="9350"/>
      </w:tabs>
      <w:spacing w:after="100"/>
      <w:jc w:val="center"/>
      <w:pPrChange w:id="0" w:author="工内 隆" w:date="2019-05-09T14:19:00Z">
        <w:pPr>
          <w:tabs>
            <w:tab w:val="left" w:pos="440"/>
            <w:tab w:val="right" w:leader="dot" w:pos="9350"/>
          </w:tabs>
          <w:spacing w:after="100"/>
          <w:jc w:val="center"/>
        </w:pPr>
      </w:pPrChange>
    </w:pPr>
    <w:rPr>
      <w:b/>
      <w:sz w:val="24"/>
      <w:rPrChange w:id="0" w:author="工内 隆" w:date="2019-05-09T14:19:00Z">
        <w:rPr>
          <w:rFonts w:asciiTheme="minorHAnsi" w:eastAsiaTheme="minorEastAsia" w:hAnsiTheme="minorHAnsi" w:cstheme="minorBidi"/>
          <w:b/>
          <w:sz w:val="24"/>
          <w:szCs w:val="22"/>
          <w:lang w:val="en-US" w:eastAsia="en-US" w:bidi="ar-SA"/>
        </w:rPr>
      </w:rPrChange>
    </w:rPr>
  </w:style>
  <w:style w:type="paragraph" w:styleId="21">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a6"/>
    <w:uiPriority w:val="99"/>
    <w:semiHidden/>
    <w:unhideWhenUsed/>
    <w:rsid w:val="00E47077"/>
    <w:rPr>
      <w:rFonts w:ascii="Tahoma" w:hAnsi="Tahoma" w:cs="Tahoma"/>
      <w:sz w:val="16"/>
      <w:szCs w:val="16"/>
    </w:rPr>
  </w:style>
  <w:style w:type="character" w:customStyle="1" w:styleId="a6">
    <w:name w:val="吹き出し (文字)"/>
    <w:basedOn w:val="a0"/>
    <w:link w:val="a5"/>
    <w:uiPriority w:val="99"/>
    <w:semiHidden/>
    <w:rsid w:val="00E47077"/>
    <w:rPr>
      <w:rFonts w:ascii="Tahoma" w:hAnsi="Tahoma" w:cs="Tahoma"/>
      <w:sz w:val="16"/>
      <w:szCs w:val="16"/>
    </w:rPr>
  </w:style>
  <w:style w:type="paragraph" w:styleId="a7">
    <w:name w:val="header"/>
    <w:basedOn w:val="a"/>
    <w:link w:val="a8"/>
    <w:uiPriority w:val="99"/>
    <w:unhideWhenUsed/>
    <w:rsid w:val="00952DD6"/>
    <w:pPr>
      <w:tabs>
        <w:tab w:val="center" w:pos="4680"/>
        <w:tab w:val="right" w:pos="9360"/>
      </w:tabs>
    </w:pPr>
  </w:style>
  <w:style w:type="character" w:customStyle="1" w:styleId="a8">
    <w:name w:val="ヘッダー (文字)"/>
    <w:basedOn w:val="a0"/>
    <w:link w:val="a7"/>
    <w:uiPriority w:val="99"/>
    <w:rsid w:val="00952DD6"/>
  </w:style>
  <w:style w:type="paragraph" w:styleId="a9">
    <w:name w:val="footer"/>
    <w:basedOn w:val="a"/>
    <w:link w:val="aa"/>
    <w:uiPriority w:val="99"/>
    <w:unhideWhenUsed/>
    <w:rsid w:val="00952DD6"/>
    <w:pPr>
      <w:tabs>
        <w:tab w:val="center" w:pos="4680"/>
        <w:tab w:val="right" w:pos="9360"/>
      </w:tabs>
    </w:pPr>
  </w:style>
  <w:style w:type="character" w:customStyle="1" w:styleId="aa">
    <w:name w:val="フッター (文字)"/>
    <w:basedOn w:val="a0"/>
    <w:link w:val="a9"/>
    <w:uiPriority w:val="99"/>
    <w:rsid w:val="00952DD6"/>
  </w:style>
  <w:style w:type="character" w:customStyle="1" w:styleId="apple-converted-space">
    <w:name w:val="apple-converted-space"/>
    <w:basedOn w:val="a0"/>
    <w:rsid w:val="00CB546C"/>
  </w:style>
  <w:style w:type="character" w:styleId="ab">
    <w:name w:val="Strong"/>
    <w:basedOn w:val="a0"/>
    <w:uiPriority w:val="22"/>
    <w:qFormat/>
    <w:rsid w:val="00133F88"/>
    <w:rPr>
      <w:b/>
      <w:bCs/>
    </w:rPr>
  </w:style>
  <w:style w:type="paragraph" w:styleId="ac">
    <w:name w:val="Revision"/>
    <w:hidden/>
    <w:uiPriority w:val="99"/>
    <w:semiHidden/>
    <w:rsid w:val="00D97B7E"/>
    <w:pPr>
      <w:spacing w:after="0" w:line="240" w:lineRule="auto"/>
    </w:pPr>
  </w:style>
  <w:style w:type="paragraph" w:styleId="ad">
    <w:name w:val="TOC Heading"/>
    <w:basedOn w:val="1"/>
    <w:next w:val="a"/>
    <w:uiPriority w:val="39"/>
    <w:unhideWhenUsed/>
    <w:qFormat/>
    <w:rsid w:val="0010225E"/>
    <w:pPr>
      <w:outlineLvl w:val="9"/>
    </w:pPr>
    <w:rPr>
      <w:lang w:eastAsia="ja-JP"/>
    </w:rPr>
  </w:style>
  <w:style w:type="paragraph" w:styleId="Web">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e">
    <w:name w:val="Plain Text"/>
    <w:basedOn w:val="a"/>
    <w:link w:val="af"/>
    <w:uiPriority w:val="99"/>
    <w:unhideWhenUsed/>
    <w:rsid w:val="00440F16"/>
    <w:pPr>
      <w:jc w:val="left"/>
    </w:pPr>
    <w:rPr>
      <w:rFonts w:ascii="Calibri" w:hAnsi="Calibri"/>
      <w:szCs w:val="21"/>
    </w:rPr>
  </w:style>
  <w:style w:type="character" w:customStyle="1" w:styleId="af">
    <w:name w:val="書式なし (文字)"/>
    <w:basedOn w:val="a0"/>
    <w:link w:val="ae"/>
    <w:uiPriority w:val="99"/>
    <w:rsid w:val="00440F16"/>
    <w:rPr>
      <w:rFonts w:ascii="Calibri" w:hAnsi="Calibri"/>
      <w:szCs w:val="21"/>
    </w:rPr>
  </w:style>
  <w:style w:type="character" w:styleId="af0">
    <w:name w:val="FollowedHyperlink"/>
    <w:basedOn w:val="a0"/>
    <w:uiPriority w:val="99"/>
    <w:semiHidden/>
    <w:unhideWhenUsed/>
    <w:rsid w:val="00686C00"/>
    <w:rPr>
      <w:color w:val="800080" w:themeColor="followedHyperlink"/>
      <w:u w:val="single"/>
    </w:rPr>
  </w:style>
  <w:style w:type="character" w:customStyle="1" w:styleId="30">
    <w:name w:val="見出し 3 (文字)"/>
    <w:basedOn w:val="a0"/>
    <w:link w:val="3"/>
    <w:uiPriority w:val="9"/>
    <w:semiHidden/>
    <w:rsid w:val="00F42324"/>
    <w:rPr>
      <w:rFonts w:asciiTheme="majorHAnsi" w:eastAsiaTheme="majorEastAsia" w:hAnsiTheme="majorHAnsi" w:cstheme="majorBidi"/>
      <w:b/>
      <w:bCs/>
      <w:color w:val="4F81BD" w:themeColor="accent1"/>
    </w:rPr>
  </w:style>
  <w:style w:type="paragraph" w:styleId="af1">
    <w:name w:val="endnote text"/>
    <w:basedOn w:val="a"/>
    <w:link w:val="af2"/>
    <w:uiPriority w:val="99"/>
    <w:semiHidden/>
    <w:unhideWhenUsed/>
    <w:rsid w:val="003503C4"/>
    <w:rPr>
      <w:sz w:val="20"/>
      <w:szCs w:val="20"/>
    </w:rPr>
  </w:style>
  <w:style w:type="character" w:customStyle="1" w:styleId="af2">
    <w:name w:val="文末脚注文字列 (文字)"/>
    <w:basedOn w:val="a0"/>
    <w:link w:val="af1"/>
    <w:uiPriority w:val="99"/>
    <w:semiHidden/>
    <w:rsid w:val="003503C4"/>
    <w:rPr>
      <w:sz w:val="20"/>
      <w:szCs w:val="20"/>
    </w:rPr>
  </w:style>
  <w:style w:type="character" w:styleId="af3">
    <w:name w:val="endnote reference"/>
    <w:basedOn w:val="a0"/>
    <w:uiPriority w:val="99"/>
    <w:semiHidden/>
    <w:unhideWhenUsed/>
    <w:rsid w:val="003503C4"/>
    <w:rPr>
      <w:vertAlign w:val="superscript"/>
    </w:rPr>
  </w:style>
  <w:style w:type="paragraph" w:styleId="af4">
    <w:name w:val="footnote text"/>
    <w:basedOn w:val="a"/>
    <w:link w:val="af5"/>
    <w:uiPriority w:val="99"/>
    <w:semiHidden/>
    <w:unhideWhenUsed/>
    <w:rsid w:val="005B07BE"/>
    <w:rPr>
      <w:sz w:val="20"/>
      <w:szCs w:val="20"/>
    </w:rPr>
  </w:style>
  <w:style w:type="character" w:customStyle="1" w:styleId="af5">
    <w:name w:val="脚注文字列 (文字)"/>
    <w:basedOn w:val="a0"/>
    <w:link w:val="af4"/>
    <w:uiPriority w:val="99"/>
    <w:semiHidden/>
    <w:rsid w:val="005B07BE"/>
    <w:rPr>
      <w:sz w:val="20"/>
      <w:szCs w:val="20"/>
    </w:rPr>
  </w:style>
  <w:style w:type="character" w:styleId="af6">
    <w:name w:val="footnote reference"/>
    <w:basedOn w:val="a0"/>
    <w:uiPriority w:val="99"/>
    <w:semiHidden/>
    <w:unhideWhenUsed/>
    <w:rsid w:val="005B07BE"/>
    <w:rPr>
      <w:vertAlign w:val="superscript"/>
    </w:rPr>
  </w:style>
  <w:style w:type="character" w:styleId="af7">
    <w:name w:val="Placeholder Text"/>
    <w:basedOn w:val="a0"/>
    <w:uiPriority w:val="99"/>
    <w:semiHidden/>
    <w:rsid w:val="00A1219B"/>
    <w:rPr>
      <w:color w:val="808080"/>
    </w:rPr>
  </w:style>
  <w:style w:type="character" w:styleId="af8">
    <w:name w:val="Unresolved Mention"/>
    <w:basedOn w:val="a0"/>
    <w:uiPriority w:val="99"/>
    <w:semiHidden/>
    <w:unhideWhenUsed/>
    <w:rsid w:val="00575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sts.linuxfoundation.org/mailman/listinfo/openchain-spe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iki.linuxfoundation.org/openchain/specification-questions-and-answers"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BF937-5CA8-4429-9E77-1224A9033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4157</TotalTime>
  <Pages>13</Pages>
  <Words>1744</Words>
  <Characters>9946</Characters>
  <Application>Microsoft Office Word</Application>
  <DocSecurity>0</DocSecurity>
  <Lines>82</Lines>
  <Paragraphs>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工内 隆</cp:lastModifiedBy>
  <cp:revision>154</cp:revision>
  <cp:lastPrinted>2019-05-10T07:50:00Z</cp:lastPrinted>
  <dcterms:created xsi:type="dcterms:W3CDTF">2019-04-03T03:18:00Z</dcterms:created>
  <dcterms:modified xsi:type="dcterms:W3CDTF">2019-05-11T08:39:00Z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